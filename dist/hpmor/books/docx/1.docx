
<file path=[Content_Types].xml><?xml version="1.0" encoding="utf-8"?>
<Types xmlns="http://schemas.openxmlformats.org/package/2006/content-types">
  <Default Extension="rels" ContentType="application/vnd.openxmlformats-package.relationships+xml"/>
  <Default Extension="xml" ContentType="application/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commentRangeEnd w:id="0"/>
      <w:r w:rsidDel="00000000" w:rsidR="00000000" w:rsidRPr="00000000">
        <w:commentReference w:id="0"/>
      </w: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ins w:author="דרור אלקנה וינברג" w:id="3" w:date="2019-03-04T11:32:48Z"/>
          <w:rFonts w:ascii="Alef" w:cs="Alef" w:eastAsia="Alef" w:hAnsi="Alef"/>
          <w:b w:val="1"/>
          <w:sz w:val="28"/>
          <w:szCs w:val="28"/>
        </w:rPr>
      </w:pPr>
      <w:r w:rsidDel="00000000" w:rsidR="00000000" w:rsidRPr="00000000">
        <w:rPr>
          <w:rFonts w:ascii="Alef" w:cs="Alef" w:eastAsia="Alef" w:hAnsi="Alef"/>
          <w:b w:val="1"/>
          <w:bCs/>
          <w:sz w:val="28"/>
          <w:szCs w:val="28"/>
          <w:rtl w:val="1"/>
        </w:rPr>
        <w:t xml:space="preserve">יום</w:t>
      </w:r>
      <w:r w:rsidDel="00000000" w:rsidR="00000000" w:rsidRPr="00000000">
        <w:rPr>
          <w:rFonts w:ascii="Alef" w:cs="Alef" w:eastAsia="Alef" w:hAnsi="Alef"/>
          <w:b w:val="1"/>
          <w:bCs/>
          <w:sz w:val="28"/>
          <w:szCs w:val="28"/>
          <w:rtl w:val="1"/>
        </w:rPr>
        <w:t xml:space="preserve"> </w:t>
      </w:r>
      <w:ins w:author="זאב פישמן" w:id="1" w:date="2018-08-27T14:57:45Z">
        <w:commentRangeStart w:id="1"/>
        <w:r w:rsidDel="00000000" w:rsidR="00000000" w:rsidRPr="00000000">
          <w:rPr>
            <w:rFonts w:ascii="Alef" w:cs="Alef" w:eastAsia="Alef" w:hAnsi="Alef"/>
            <w:b w:val="1"/>
            <w:sz w:val="28"/>
            <w:szCs w:val="28"/>
            <w:rtl w:val="1"/>
          </w:rPr>
          <w:t xml:space="preserve">בעל</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סבירות</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נמוכה</w:t>
        </w:r>
        <w:r w:rsidDel="00000000" w:rsidR="00000000" w:rsidRPr="00000000">
          <w:rPr>
            <w:rFonts w:ascii="Alef" w:cs="Alef" w:eastAsia="Alef" w:hAnsi="Alef"/>
            <w:b w:val="1"/>
            <w:sz w:val="28"/>
            <w:szCs w:val="28"/>
            <w:rtl w:val="1"/>
          </w:rPr>
          <w:t xml:space="preserve"> </w:t>
        </w:r>
        <w:r w:rsidDel="00000000" w:rsidR="00000000" w:rsidRPr="00000000">
          <w:rPr>
            <w:rFonts w:ascii="Alef" w:cs="Alef" w:eastAsia="Alef" w:hAnsi="Alef"/>
            <w:b w:val="1"/>
            <w:sz w:val="28"/>
            <w:szCs w:val="28"/>
            <w:rtl w:val="1"/>
          </w:rPr>
          <w:t xml:space="preserve">במיוחד</w:t>
        </w:r>
      </w:ins>
      <w:ins w:author="Hallel Hartmann" w:id="2" w:date="2018-02-24T19:16:20Z">
        <w:del w:author="זאב פישמן" w:id="1" w:date="2018-08-27T14:57:45Z">
          <w:commentRangeEnd w:id="1"/>
          <w:r w:rsidDel="00000000" w:rsidR="00000000" w:rsidRPr="00000000">
            <w:commentReference w:id="1"/>
          </w:r>
          <w:commentRangeStart w:id="2"/>
          <w:commentRangeStart w:id="3"/>
          <w:r w:rsidDel="00000000" w:rsidR="00000000" w:rsidRPr="00000000">
            <w:rPr>
              <w:rFonts w:ascii="Alef" w:cs="Alef" w:eastAsia="Alef" w:hAnsi="Alef"/>
              <w:b w:val="1"/>
              <w:sz w:val="28"/>
              <w:szCs w:val="28"/>
              <w:rtl w:val="1"/>
            </w:rPr>
            <w:delText xml:space="preserve">מאוד</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לא</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del>
        <w:r w:rsidDel="00000000" w:rsidR="00000000" w:rsidRPr="00000000">
          <w:rPr>
            <w:rFonts w:ascii="Alef" w:cs="Alef" w:eastAsia="Alef" w:hAnsi="Alef"/>
            <w:b w:val="1"/>
            <w:sz w:val="28"/>
            <w:szCs w:val="28"/>
            <w:rtl w:val="0"/>
          </w:rPr>
          <w:t xml:space="preserve"> </w:t>
        </w:r>
      </w:ins>
      <w:del w:author="Hallel Hartmann" w:id="2" w:date="2018-02-24T19:16:20Z">
        <w:commentRangeEnd w:id="2"/>
        <w:r w:rsidDel="00000000" w:rsidR="00000000" w:rsidRPr="00000000">
          <w:commentReference w:id="2"/>
        </w:r>
        <w:commentRangeEnd w:id="3"/>
        <w:r w:rsidDel="00000000" w:rsidR="00000000" w:rsidRPr="00000000">
          <w:commentReference w:id="3"/>
        </w:r>
        <w:r w:rsidDel="00000000" w:rsidR="00000000" w:rsidRPr="00000000">
          <w:rPr>
            <w:rFonts w:ascii="Alef" w:cs="Alef" w:eastAsia="Alef" w:hAnsi="Alef"/>
            <w:b w:val="1"/>
            <w:sz w:val="28"/>
            <w:szCs w:val="28"/>
            <w:rtl w:val="1"/>
          </w:rPr>
          <w:delText xml:space="preserve">בלתי</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סביר</w:delText>
        </w:r>
        <w:r w:rsidDel="00000000" w:rsidR="00000000" w:rsidRPr="00000000">
          <w:rPr>
            <w:rFonts w:ascii="Alef" w:cs="Alef" w:eastAsia="Alef" w:hAnsi="Alef"/>
            <w:b w:val="1"/>
            <w:sz w:val="28"/>
            <w:szCs w:val="28"/>
            <w:rtl w:val="1"/>
          </w:rPr>
          <w:delText xml:space="preserve"> </w:delText>
        </w:r>
        <w:r w:rsidDel="00000000" w:rsidR="00000000" w:rsidRPr="00000000">
          <w:rPr>
            <w:rFonts w:ascii="Alef" w:cs="Alef" w:eastAsia="Alef" w:hAnsi="Alef"/>
            <w:b w:val="1"/>
            <w:sz w:val="28"/>
            <w:szCs w:val="28"/>
            <w:rtl w:val="1"/>
          </w:rPr>
          <w:delText xml:space="preserve">בעליל</w:delText>
        </w:r>
      </w:del>
      <w:ins w:author="דרור אלקנה וינברג" w:id="3" w:date="2019-03-04T11:32:48Z">
        <w:r w:rsidDel="00000000" w:rsidR="00000000" w:rsidRPr="00000000">
          <w:rPr>
            <w:rtl w:val="0"/>
          </w:rPr>
        </w:r>
      </w:ins>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rFonts w:ascii="Alef" w:cs="Alef" w:eastAsia="Alef" w:hAnsi="Alef"/>
          <w:b w:val="1"/>
          <w:sz w:val="28"/>
          <w:szCs w:val="28"/>
          <w:rPrChange w:author="דרור אלקנה וינברג" w:id="4" w:date="2019-03-04T11:32:48Z">
            <w:rPr/>
          </w:rPrChange>
        </w:rPr>
      </w:pPr>
      <w:r w:rsidDel="00000000" w:rsidR="00000000" w:rsidRPr="00000000">
        <w:rPr>
          <w:rtl w:val="0"/>
        </w:rPr>
      </w:r>
    </w:p>
    <w:p w:rsidR="00000000" w:rsidDel="00000000" w:rsidP="00000000" w:rsidRDefault="00000000" w:rsidRPr="00000000" w14:paraId="00000004">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מתחת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לאור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הירח</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מנצנץ</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חלקיק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קטן</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כסף</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שבריר</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קו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גלימות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שחורות</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ins w:author="Ahiya Meislish" w:id="6" w:date="2020-07-15T11:46:20Z">
        <w:commentRangeStart w:id="4"/>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t xml:space="preserve">נופלות</w:t>
        </w:r>
      </w:ins>
      <w:del w:author="Ahiya Meislish" w:id="6" w:date="2020-07-15T11:46:20Z">
        <w:commentRangeEnd w:id="4"/>
        <w:r w:rsidDel="00000000" w:rsidR="00000000" w:rsidRPr="00000000">
          <w:commentReference w:id="4"/>
        </w:r>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נפילה</w:delText>
        </w:r>
      </w:del>
      <w:r w:rsidDel="00000000" w:rsidR="00000000" w:rsidRPr="00000000">
        <w:rPr>
          <w:rFonts w:ascii="Alef" w:cs="Alef" w:eastAsia="Alef" w:hAnsi="Alef"/>
          <w:i w:val="1"/>
          <w:iCs/>
          <w:color w:val="1d1d1d"/>
          <w:rtl w:val="0"/>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Arial" w:cs="Arial" w:eastAsia="Arial" w:hAnsi="Arial"/>
          <w:i w:val="1"/>
          <w:color w:val="1d1d1d"/>
          <w:rPrChange w:author="דרור אלקנה וינברג" w:id="5" w:date="2018-10-03T17:01:34Z">
            <w:rPr>
              <w:rFonts w:ascii="Arial" w:cs="Arial" w:eastAsia="Arial" w:hAnsi="Arial"/>
              <w:i w:val="1"/>
              <w:color w:val="1d1d1d"/>
              <w:sz w:val="23"/>
              <w:szCs w:val="23"/>
            </w:rPr>
          </w:rPrChange>
        </w:rPr>
      </w:pPr>
      <w:r w:rsidDel="00000000" w:rsidR="00000000" w:rsidRPr="00000000">
        <w:rPr>
          <w:rtl w:val="0"/>
        </w:rPr>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ליטרים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של</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דם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נשפכים</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ומישהו</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צועק</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מילה</w:t>
      </w:r>
      <w:r w:rsidDel="00000000" w:rsidR="00000000" w:rsidRPr="00000000">
        <w:rPr>
          <w:rFonts w:ascii="Alef" w:cs="Alef" w:eastAsia="Alef" w:hAnsi="Alef"/>
          <w:i w:val="1"/>
          <w:iCs/>
          <w:color w:val="1d1d1d"/>
          <w:rtl w:val="1"/>
          <w:rPrChange w:author="דרור אלקנה וינברג" w:id="5" w:date="2018-10-03T17:01:34Z">
            <w:rPr>
              <w:rFonts w:ascii="Alef" w:cs="Alef" w:eastAsia="Alef" w:hAnsi="Alef"/>
              <w:i w:val="1"/>
              <w:color w:val="1d1d1d"/>
              <w:sz w:val="23"/>
              <w:szCs w:val="23"/>
            </w:rPr>
          </w:rPrChange>
        </w:rPr>
        <w:t xml:space="preserve"> </w:t>
      </w:r>
      <w:del w:author="Anonymous" w:id="7" w:date="2020-09-02T14:43:33Z">
        <w:r w:rsidDel="00000000" w:rsidR="00000000" w:rsidRPr="00000000">
          <w:rPr>
            <w:rFonts w:ascii="Alef" w:cs="Alef" w:eastAsia="Alef" w:hAnsi="Alef"/>
            <w:i w:val="1"/>
            <w:color w:val="1d1d1d"/>
            <w:rtl w:val="1"/>
            <w:rPrChange w:author="דרור אלקנה וינברג" w:id="5" w:date="2018-10-03T17:01:34Z">
              <w:rPr>
                <w:rFonts w:ascii="Alef" w:cs="Alef" w:eastAsia="Alef" w:hAnsi="Alef"/>
                <w:i w:val="1"/>
                <w:color w:val="1d1d1d"/>
                <w:sz w:val="23"/>
                <w:szCs w:val="23"/>
              </w:rPr>
            </w:rPrChange>
          </w:rPr>
          <w:delText xml:space="preserve">בודדת</w:delText>
        </w:r>
        <w:r w:rsidDel="00000000" w:rsidR="00000000" w:rsidRPr="00000000">
          <w:rPr>
            <w:rFonts w:ascii="Alef" w:cs="Alef" w:eastAsia="Alef" w:hAnsi="Alef"/>
            <w:i w:val="1"/>
            <w:color w:val="1d1d1d"/>
            <w:rtl w:val="0"/>
            <w:rPrChange w:author="דרור אלקנה וינברג" w:id="5" w:date="2018-10-03T17:01:34Z">
              <w:rPr>
                <w:rFonts w:ascii="Alef" w:cs="Alef" w:eastAsia="Alef" w:hAnsi="Alef"/>
                <w:i w:val="1"/>
                <w:color w:val="1d1d1d"/>
                <w:sz w:val="23"/>
                <w:szCs w:val="23"/>
              </w:rPr>
            </w:rPrChange>
          </w:rPr>
          <w:delText xml:space="preserve">.</w:delText>
        </w:r>
      </w:del>
      <w:del w:author="Micha Schwarzband" w:id="8" w:date="2019-06-19T18:37:21Z">
        <w:r w:rsidDel="00000000" w:rsidR="00000000" w:rsidRPr="00000000">
          <w:rPr>
            <w:rtl w:val="0"/>
          </w:rPr>
        </w:r>
      </w:del>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Micha Schwarzband" w:id="8" w:date="2019-06-19T18:37:21Z"/>
          <w:rFonts w:ascii="Times New Roman" w:cs="Times New Roman" w:eastAsia="Times New Roman" w:hAnsi="Times New Roman"/>
        </w:rPr>
        <w:pPrChange w:author="Micha Schwarzband" w:id="0" w:date="2019-06-19T18:37:21Z">
          <w:pPr>
            <w:bidi w:val="1"/>
            <w:spacing w:line="256.8" w:lineRule="auto"/>
            <w:jc w:val="both"/>
          </w:pPr>
        </w:pPrChange>
      </w:pPr>
      <w:del w:author="Micha Schwarzband" w:id="8" w:date="2019-06-19T18:37:21Z">
        <w:r w:rsidDel="00000000" w:rsidR="00000000" w:rsidRPr="00000000">
          <w:pict>
            <v:rect style="width:0.0pt;height:1.5pt" o:hr="t" o:hrstd="t" o:hralign="center" fillcolor="#A0A0A0" stroked="f"/>
          </w:pict>
        </w:r>
        <w:r w:rsidDel="00000000" w:rsidR="00000000" w:rsidRPr="00000000">
          <w:rPr>
            <w:rtl w:val="0"/>
          </w:rPr>
        </w:r>
      </w:del>
    </w:p>
    <w:p w:rsidR="00000000" w:rsidDel="00000000" w:rsidP="00000000" w:rsidRDefault="00000000" w:rsidRPr="00000000" w14:paraId="00000009">
      <w:pPr>
        <w:bidi w:val="1"/>
        <w:spacing w:line="256.8" w:lineRule="auto"/>
        <w:jc w:val="both"/>
        <w:rPr>
          <w:rFonts w:ascii="Arial" w:cs="Arial" w:eastAsia="Arial" w:hAnsi="Arial"/>
          <w:color w:val="1d1d1d"/>
          <w:sz w:val="23"/>
          <w:szCs w:val="23"/>
        </w:rPr>
        <w:pPrChange w:author="Micha Schwarzband" w:id="0" w:date="2019-06-19T18:37:21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pPr>
        </w:pPrChange>
      </w:pPr>
      <w:del w:author="Micha Schwarzband" w:id="8" w:date="2019-06-19T18:37:21Z">
        <w:r w:rsidDel="00000000" w:rsidR="00000000" w:rsidRPr="00000000">
          <w:rPr>
            <w:rFonts w:ascii="Alef" w:cs="Alef" w:eastAsia="Alef" w:hAnsi="Alef"/>
            <w:color w:val="1d1d1d"/>
            <w:sz w:val="23"/>
            <w:szCs w:val="23"/>
            <w:rtl w:val="1"/>
          </w:rPr>
          <w:delText xml:space="preserve">הקיר</w:delText>
        </w:r>
      </w:del>
      <w:r w:rsidDel="00000000" w:rsidR="00000000" w:rsidRPr="00000000">
        <w:rPr>
          <w:rFonts w:ascii="Alef" w:cs="Alef" w:eastAsia="Alef" w:hAnsi="Alef"/>
          <w:color w:val="1d1d1d"/>
          <w:sz w:val="23"/>
          <w:szCs w:val="23"/>
          <w:rtl w:val="1"/>
        </w:rPr>
        <w:t xml:space="preserve">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להתפקע</w:t>
      </w:r>
      <w:del w:author="דנה שגב" w:id="10" w:date="2019-04-13T11:13:1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בספרים</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w:t>
      </w:r>
      <w:ins w:author="יהל קולר" w:id="11" w:date="2018-06-04T11:30:48Z">
        <w:commentRangeStart w:id="5"/>
        <w:r w:rsidDel="00000000" w:rsidR="00000000" w:rsidRPr="00000000">
          <w:rPr>
            <w:rFonts w:ascii="Alef" w:cs="Alef" w:eastAsia="Alef" w:hAnsi="Alef"/>
            <w:color w:val="1d1d1d"/>
            <w:sz w:val="23"/>
            <w:szCs w:val="23"/>
            <w:rtl w:val="1"/>
          </w:rPr>
          <w:t xml:space="preserve">ו</w:t>
        </w:r>
      </w:ins>
      <w:del w:author="יהל קולר" w:id="11" w:date="2018-06-04T11:30:48Z">
        <w:commentRangeEnd w:id="5"/>
        <w:r w:rsidDel="00000000" w:rsidR="00000000" w:rsidRPr="00000000">
          <w:commentReference w:id="5"/>
        </w:r>
        <w:r w:rsidDel="00000000" w:rsidR="00000000" w:rsidRPr="00000000">
          <w:rPr>
            <w:rFonts w:ascii="Alef" w:cs="Alef" w:eastAsia="Alef" w:hAnsi="Alef"/>
            <w:color w:val="1d1d1d"/>
            <w:sz w:val="23"/>
            <w:szCs w:val="23"/>
            <w:rtl w:val="1"/>
          </w:rPr>
          <w:delText xml:space="preserve">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אזמרגד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עמיצור חייק" w:id="12" w:date="2019-11-18T19:49:57Z">
        <w:r w:rsidDel="00000000" w:rsidR="00000000" w:rsidRPr="00000000">
          <w:rPr>
            <w:rFonts w:ascii="Alef" w:cs="Alef" w:eastAsia="Alef" w:hAnsi="Alef"/>
            <w:color w:val="1d1d1d"/>
            <w:sz w:val="23"/>
            <w:szCs w:val="23"/>
            <w:rtl w:val="1"/>
          </w:rPr>
          <w:t xml:space="preserve">ך</w:t>
        </w:r>
      </w:ins>
      <w:del w:author="עמיצור חייק" w:id="12" w:date="2019-11-18T19:49:57Z">
        <w:r w:rsidDel="00000000" w:rsidR="00000000" w:rsidRPr="00000000">
          <w:rPr>
            <w:rFonts w:ascii="Alef" w:cs="Alef" w:eastAsia="Alef" w:hAnsi="Alef"/>
            <w:color w:val="1d1d1d"/>
            <w:sz w:val="23"/>
            <w:szCs w:val="23"/>
            <w:rtl w:val="1"/>
          </w:rPr>
          <w:delText xml:space="preserve">בל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תרבותי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חיטוביה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התחננתי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להיקוות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שקנטאור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דאדלי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קורא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דאדלי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דרסל</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כשהחלמתי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נחמדים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התזונה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השתכנעו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פיינמן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פילוסופים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חסרי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מאיפה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ניבוי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קטן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ומוזר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קליגרפיה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Hallel Hartmann" w:id="13" w:date="2018-02-24T19:18:39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המנהל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מינרווה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w:t>
      </w:r>
      <w:ins w:author="Hallel Hartmann" w:id="13" w:date="2018-02-24T19:18:39Z">
        <w:r w:rsidDel="00000000" w:rsidR="00000000" w:rsidRPr="00000000">
          <w:rPr>
            <w:rFonts w:ascii="Alef" w:cs="Alef" w:eastAsia="Alef" w:hAnsi="Alef"/>
            <w:b w:val="1"/>
            <w:color w:val="1d1d1d"/>
            <w:sz w:val="23"/>
            <w:szCs w:val="23"/>
            <w:rtl w:val="0"/>
          </w:rPr>
          <w:t xml:space="preserve"> </w:t>
        </w:r>
      </w:ins>
      <w:del w:author="Hallel Hartmann" w:id="13" w:date="2018-02-24T19:18:39Z">
        <w:r w:rsidDel="00000000" w:rsidR="00000000" w:rsidRPr="00000000">
          <w:rPr>
            <w:rtl w:val="0"/>
          </w:rPr>
        </w:r>
      </w:del>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del w:author="" w:id="14">
        <w:r w:rsidDel="00000000" w:rsidR="00000000" w:rsidRPr="00000000">
          <w:rPr>
            <w:rFonts w:ascii="Alef" w:cs="Alef" w:eastAsia="Alef" w:hAnsi="Alef"/>
            <w:b w:val="1"/>
            <w:color w:val="1d1d1d"/>
            <w:sz w:val="23"/>
            <w:szCs w:val="23"/>
            <w:rtl w:val="1"/>
          </w:rPr>
          <w:delText xml:space="preserve">או</w:delText>
        </w:r>
      </w:del>
      <w:ins w:author="Hallel Hartmann" w:id="15" w:date="2018-02-24T19:18:22Z">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המעוניין</w:delText>
          </w:r>
          <w:r w:rsidDel="00000000" w:rsidR="00000000" w:rsidRPr="00000000">
            <w:rPr>
              <w:rFonts w:ascii="Alef" w:cs="Alef" w:eastAsia="Alef" w:hAnsi="Alef"/>
              <w:b w:val="1"/>
              <w:color w:val="1d1d1d"/>
              <w:sz w:val="23"/>
              <w:szCs w:val="23"/>
              <w:rtl w:val="1"/>
            </w:rPr>
            <w:delText xml:space="preserve">: </w:delText>
          </w:r>
        </w:del>
      </w:ins>
      <w:del w:author="" w:id="14">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לכל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מאן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דבעי</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לאחרונה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הממוען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ייתכן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שאינך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שהוריי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הגנטיים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לשעבר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ins w:author="יובל גולדזנד" w:id="16" w:date="2020-07-10T09:58:49Z">
        <w:commentRangeStart w:id="6"/>
        <w:r w:rsidDel="00000000" w:rsidR="00000000" w:rsidRPr="00000000">
          <w:rPr>
            <w:rFonts w:ascii="Alef" w:cs="Alef" w:eastAsia="Alef" w:hAnsi="Alef"/>
            <w:b w:val="1"/>
            <w:color w:val="1d1d1d"/>
            <w:sz w:val="23"/>
            <w:szCs w:val="23"/>
            <w:rtl w:val="1"/>
          </w:rPr>
          <w:t xml:space="preserve">נפטרו</w:t>
        </w:r>
        <w:r w:rsidDel="00000000" w:rsidR="00000000" w:rsidRPr="00000000">
          <w:rPr>
            <w:rFonts w:ascii="Alef" w:cs="Alef" w:eastAsia="Alef" w:hAnsi="Alef"/>
            <w:b w:val="1"/>
            <w:color w:val="1d1d1d"/>
            <w:sz w:val="23"/>
            <w:szCs w:val="23"/>
            <w:rtl w:val="1"/>
          </w:rPr>
          <w:t xml:space="preserve">.</w:t>
        </w:r>
      </w:ins>
      <w:del w:author="יובל גולדזנד" w:id="16" w:date="2020-07-10T09:58:49Z">
        <w:commentRangeEnd w:id="6"/>
        <w:r w:rsidDel="00000000" w:rsidR="00000000" w:rsidRPr="00000000">
          <w:commentReference w:id="6"/>
        </w:r>
        <w:r w:rsidDel="00000000" w:rsidR="00000000" w:rsidRPr="00000000">
          <w:rPr>
            <w:rFonts w:ascii="Alef" w:cs="Alef" w:eastAsia="Alef" w:hAnsi="Alef"/>
            <w:b w:val="1"/>
            <w:color w:val="1d1d1d"/>
            <w:sz w:val="23"/>
            <w:szCs w:val="23"/>
            <w:rtl w:val="1"/>
          </w:rPr>
          <w:delText xml:space="preserve">מתים</w:delText>
        </w:r>
        <w:r w:rsidDel="00000000" w:rsidR="00000000" w:rsidRPr="00000000">
          <w:rPr>
            <w:rFonts w:ascii="Alef" w:cs="Alef" w:eastAsia="Alef" w:hAnsi="Alef"/>
            <w:b w:val="1"/>
            <w:color w:val="1d1d1d"/>
            <w:sz w:val="23"/>
            <w:szCs w:val="23"/>
            <w:rtl w:val="1"/>
          </w:rPr>
          <w:delText xml:space="preserve">. </w:delText>
        </w:r>
      </w:del>
      <w:r w:rsidDel="00000000" w:rsidR="00000000" w:rsidRPr="00000000">
        <w:rPr>
          <w:rFonts w:ascii="Alef" w:cs="Alef" w:eastAsia="Alef" w:hAnsi="Alef"/>
          <w:b w:val="1"/>
          <w:bCs/>
          <w:color w:val="1d1d1d"/>
          <w:sz w:val="23"/>
          <w:szCs w:val="23"/>
          <w:rtl w:val="1"/>
        </w:rPr>
        <w:t xml:space="preserve">אומצתי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ובעלה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מייקל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בתנאי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שמקום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פטוניה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היחידה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שטוענת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קיומו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בטוח</w:t>
      </w:r>
      <w:r w:rsidDel="00000000" w:rsidR="00000000" w:rsidRPr="00000000">
        <w:rPr>
          <w:rFonts w:ascii="Alef" w:cs="Alef" w:eastAsia="Alef" w:hAnsi="Alef"/>
          <w:b w:val="1"/>
          <w:bCs/>
          <w:color w:val="1d1d1d"/>
          <w:sz w:val="23"/>
          <w:szCs w:val="23"/>
          <w:rtl w:val="1"/>
        </w:rPr>
        <w:t xml:space="preserve">. </w:t>
      </w:r>
      <w:ins w:author="אורפז פישל" w:id="17" w:date="2018-03-22T19:02:10Z">
        <w:r w:rsidDel="00000000" w:rsidR="00000000" w:rsidRPr="00000000">
          <w:rPr>
            <w:rFonts w:ascii="Alef" w:cs="Alef" w:eastAsia="Alef" w:hAnsi="Alef"/>
            <w:b w:val="1"/>
            <w:color w:val="1d1d1d"/>
            <w:sz w:val="23"/>
            <w:szCs w:val="23"/>
            <w:rtl w:val="1"/>
          </w:rPr>
          <w:t xml:space="preserve">כמו</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כן</w:t>
        </w:r>
        <w:r w:rsidDel="00000000" w:rsidR="00000000" w:rsidRPr="00000000">
          <w:rPr>
            <w:rFonts w:ascii="Alef" w:cs="Alef" w:eastAsia="Alef" w:hAnsi="Alef"/>
            <w:b w:val="1"/>
            <w:color w:val="1d1d1d"/>
            <w:sz w:val="23"/>
            <w:szCs w:val="23"/>
            <w:rtl w:val="1"/>
          </w:rPr>
          <w:t xml:space="preserve">,</w:t>
        </w:r>
      </w:ins>
      <w:del w:author="אורפז פישל" w:id="17" w:date="2018-03-22T19:02:10Z">
        <w:r w:rsidDel="00000000" w:rsidR="00000000" w:rsidRPr="00000000">
          <w:rPr>
            <w:rFonts w:ascii="Alef" w:cs="Alef" w:eastAsia="Alef" w:hAnsi="Alef"/>
            <w:b w:val="1"/>
            <w:color w:val="1d1d1d"/>
            <w:sz w:val="23"/>
            <w:szCs w:val="23"/>
            <w:rtl w:val="1"/>
          </w:rPr>
          <w:delText xml:space="preserve">וגם</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המפורטים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במכתב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ציינה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ששלחתם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נציג</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מהוגוורטס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להוכיח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למשפחתה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משער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לעזור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ללילי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לרכוש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הציוד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הספר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תוכלו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עבור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משפחתי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מועיל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ביותר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בברכה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הארי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יימס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פוטר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אוואנס</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ורס</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במעטפה</w:t>
      </w:r>
      <w:r w:rsidDel="00000000" w:rsidR="00000000" w:rsidRPr="00000000">
        <w:rPr>
          <w:rFonts w:ascii="Alef" w:cs="Alef" w:eastAsia="Alef" w:hAnsi="Alef"/>
          <w:color w:val="1d1d1d"/>
          <w:sz w:val="23"/>
          <w:szCs w:val="23"/>
          <w:rtl w:val="1"/>
        </w:rPr>
        <w:t xml:space="preserve">, </w:t>
      </w:r>
      <w:ins w:author="Hallel Hartmann" w:id="18" w:date="2018-02-24T19:20:01Z">
        <w:commentRangeStart w:id="7"/>
        <w:commentRangeStart w:id="8"/>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del w:author="יהל קולר" w:id="19" w:date="2018-06-04T12:02:16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ins>
      <w:del w:author="Hallel Hartmann" w:id="18" w:date="2018-02-24T19:20:01Z">
        <w:commentRangeEnd w:id="7"/>
        <w:r w:rsidDel="00000000" w:rsidR="00000000" w:rsidRPr="00000000">
          <w:commentReference w:id="7"/>
        </w:r>
        <w:commentRangeEnd w:id="8"/>
        <w:r w:rsidDel="00000000" w:rsidR="00000000" w:rsidRPr="00000000">
          <w:commentReference w:id="8"/>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שאותה</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מיען</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Hallel Hartmann" w:id="20" w:date="2018-02-24T19:19:57Z">
              <w:rPr>
                <w:rFonts w:ascii="Alef" w:cs="Alef" w:eastAsia="Alef" w:hAnsi="Alef"/>
                <w:color w:val="1d1d1d"/>
                <w:sz w:val="23"/>
                <w:szCs w:val="23"/>
              </w:rPr>
            </w:rPrChange>
          </w:rPr>
          <w:delText xml:space="preserve">להוגוורטס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w:t>
      </w:r>
      <w:del w:author="אורפז פישל" w:id="21" w:date="2018-03-22T19:06:5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שוויכוחים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היעדר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ויכוחים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לבחון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התיאוריה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יבחן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יצפה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בבחינתה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יהל קולר" w:id="23" w:date="2018-06-04T12:01:20Z"/>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ins w:author="Hallel Hartmann" w:id="22" w:date="2018-02-24T19:20:58Z">
        <w:r w:rsidDel="00000000" w:rsidR="00000000" w:rsidRPr="00000000">
          <w:rPr>
            <w:rFonts w:ascii="Alef" w:cs="Alef" w:eastAsia="Alef" w:hAnsi="Alef"/>
            <w:b w:val="1"/>
            <w:color w:val="1d1d1d"/>
            <w:sz w:val="23"/>
            <w:szCs w:val="23"/>
            <w:rtl w:val="1"/>
          </w:rPr>
          <w:t xml:space="preserve">לא</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באמת</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יכול</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לקרות</w:t>
        </w:r>
      </w:ins>
      <w:ins w:author="יהל קולר" w:id="23" w:date="2018-06-04T12:01:20Z">
        <w:r w:rsidDel="00000000" w:rsidR="00000000" w:rsidRPr="00000000">
          <w:rPr>
            <w:rtl w:val="0"/>
          </w:rPr>
        </w:r>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ins w:author="יהל קולר" w:id="23" w:date="2018-06-04T12:01:20Z">
        <w:del w:author="Anonymous" w:id="24" w:date="2020-09-02T14:46:29Z">
          <w:r w:rsidDel="00000000" w:rsidR="00000000" w:rsidRPr="00000000">
            <w:rPr>
              <w:rFonts w:ascii="Alef" w:cs="Alef" w:eastAsia="Alef" w:hAnsi="Alef"/>
              <w:b w:val="1"/>
              <w:color w:val="1d1d1d"/>
              <w:sz w:val="23"/>
              <w:szCs w:val="23"/>
              <w:rtl w:val="0"/>
            </w:rPr>
            <w:delText xml:space="preserve">8</w:delText>
          </w:r>
        </w:del>
      </w:ins>
      <w:del w:author="Hallel Hartmann" w:id="22" w:date="2018-02-24T19:20:58Z">
        <w:r w:rsidDel="00000000" w:rsidR="00000000" w:rsidRPr="00000000">
          <w:rPr>
            <w:rFonts w:ascii="Alef" w:cs="Alef" w:eastAsia="Alef" w:hAnsi="Alef"/>
            <w:b w:val="1"/>
            <w:color w:val="1d1d1d"/>
            <w:sz w:val="23"/>
            <w:szCs w:val="23"/>
            <w:rtl w:val="1"/>
          </w:rPr>
          <w:delText xml:space="preserve">הרי</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לא</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יכול</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באמת</w:delText>
        </w:r>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לקרות</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משנה</w:t>
      </w:r>
      <w:r w:rsidDel="00000000" w:rsidR="00000000" w:rsidRPr="00000000">
        <w:rPr>
          <w:rFonts w:ascii="Alef" w:cs="Alef" w:eastAsia="Alef" w:hAnsi="Alef"/>
          <w:b w:val="1"/>
          <w:bCs/>
          <w:color w:val="1d1d1d"/>
          <w:sz w:val="23"/>
          <w:szCs w:val="23"/>
          <w:rtl w:val="1"/>
        </w:rPr>
        <w:t xml:space="preserve"> </w:t>
      </w:r>
      <w:ins w:author="אורפז פישל" w:id="25" w:date="2018-03-22T19:10:09Z">
        <w:commentRangeStart w:id="9"/>
        <w:r w:rsidDel="00000000" w:rsidR="00000000" w:rsidRPr="00000000">
          <w:rPr>
            <w:rFonts w:ascii="Alef" w:cs="Alef" w:eastAsia="Alef" w:hAnsi="Alef"/>
            <w:b w:val="1"/>
            <w:color w:val="1d1d1d"/>
            <w:sz w:val="23"/>
            <w:szCs w:val="23"/>
            <w:rtl w:val="1"/>
          </w:rPr>
          <w:t xml:space="preserve">במה</w:t>
        </w:r>
      </w:ins>
      <w:ins w:author="Anonymous" w:id="26" w:date="2020-09-02T14:46:52Z">
        <w:commentRangeEnd w:id="9"/>
        <w:r w:rsidDel="00000000" w:rsidR="00000000" w:rsidRPr="00000000">
          <w:commentReference w:id="9"/>
        </w:r>
        <w:r w:rsidDel="00000000" w:rsidR="00000000" w:rsidRPr="00000000">
          <w:rPr>
            <w:rFonts w:ascii="Alef" w:cs="Alef" w:eastAsia="Alef" w:hAnsi="Alef"/>
            <w:b w:val="1"/>
            <w:color w:val="1d1d1d"/>
            <w:sz w:val="23"/>
            <w:szCs w:val="23"/>
            <w:rtl w:val="1"/>
          </w:rPr>
          <w:t xml:space="preserve">במה</w:t>
        </w:r>
      </w:ins>
      <w:del w:author="Anonymous" w:id="26" w:date="2020-09-02T14:46:52Z">
        <w:r w:rsidDel="00000000" w:rsidR="00000000" w:rsidRPr="00000000">
          <w:rPr>
            <w:rFonts w:ascii="Alef" w:cs="Alef" w:eastAsia="Alef" w:hAnsi="Alef"/>
            <w:b w:val="1"/>
            <w:color w:val="1d1d1d"/>
            <w:sz w:val="23"/>
            <w:szCs w:val="23"/>
            <w:rtl w:val="1"/>
          </w:rPr>
          <w:delText xml:space="preserve">מה</w:delText>
        </w:r>
      </w:del>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ינשוף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יגיע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וייקח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המעטפה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דאגות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מאבא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בשיטה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המדעית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ארגיש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טיפש</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Change w:author="בתחן יעקבי" w:id="27" w:date="2020-07-27T13:21:22Z">
            <w:rPr>
              <w:rFonts w:ascii="Alef" w:cs="Alef" w:eastAsia="Alef" w:hAnsi="Alef"/>
              <w:i w:val="1"/>
              <w:color w:val="1d1d1d"/>
              <w:sz w:val="23"/>
              <w:szCs w:val="23"/>
            </w:rPr>
          </w:rPrChange>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ins w:author="עמיצור חייק" w:id="28" w:date="2019-11-18T19:50:28Z">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בהוגוורסטס</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כששלחו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del w:author="עמיצור חייק" w:id="29" w:date="2019-11-18T19:50:5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author="בתחן יעקבי" w:id="30" w:date="2020-07-27T13:21:47Z">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del w:author="בתחן יעקבי" w:id="31" w:date="2020-07-27T13:21: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יהונתן חגי" w:id="32" w:date="2020-01-12T12:28:24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w:t>
      </w:r>
      <w:del w:author="Danielle Newman" w:id="33" w:date="2019-01-24T13:27:43Z">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אז</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 </w:delTex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delText xml:space="preserve">אמר</w:delText>
        </w:r>
      </w:del>
      <w:r w:rsidDel="00000000" w:rsidR="00000000" w:rsidRPr="00000000">
        <w:rPr>
          <w:rtl w:val="0"/>
        </w:rPr>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קולו</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של</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ילד</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שקט</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ורגוע</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Change w:author="יהונתן חגי" w:id="32" w:date="2020-01-12T12:28:24Z">
            <w:rPr>
              <w:rFonts w:ascii="Alef" w:cs="Alef" w:eastAsia="Alef" w:hAnsi="Alef"/>
              <w:color w:val="1d1d1d"/>
              <w:sz w:val="23"/>
              <w:szCs w:val="23"/>
            </w:rPr>
          </w:rPrChange>
        </w:rPr>
        <w:t xml:space="preserve">מה</w:t>
      </w:r>
      <w:ins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ins>
      <w:ins w:author="Hallel Hartmann" w:id="35" w:date="2018-02-24T19:14:08Z">
        <w:del w:author="Avital Asulin" w:id="34" w:date="2019-10-07T12:19:29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ins>
      <w:del w:author="Hallel Hartmann" w:id="35" w:date="2018-02-24T19:14:08Z">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delText xml:space="preserve">.</w:delText>
        </w:r>
      </w:del>
      <w:r w:rsidDel="00000000" w:rsidR="00000000" w:rsidRPr="00000000">
        <w:rPr>
          <w:rFonts w:ascii="Alef" w:cs="Alef" w:eastAsia="Alef" w:hAnsi="Alef"/>
          <w:color w:val="1d1d1d"/>
          <w:sz w:val="23"/>
          <w:szCs w:val="23"/>
          <w:rtl w:val="0"/>
          <w:rPrChange w:author="יהונתן חגי" w:id="32" w:date="2020-01-12T12:28:24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5D">
      <w:pPr>
        <w:bidi w:val="1"/>
        <w:spacing w:line="256.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rPr/>
      </w:pPr>
      <w:r w:rsidDel="00000000" w:rsidR="00000000" w:rsidRPr="00000000">
        <w:rPr>
          <w:rtl w:val="0"/>
        </w:rPr>
      </w:r>
    </w:p>
    <w:p>
      <w:r>
        <w:br w:type="page"/>
      </w:r>
    </w:p>
    <w:sectPr>
      <w:footerReference r:id="rId7" w:type="default"/>
      <w:pgSz w:h="15840" w:w="12240"/>
      <w:pgMar w:bottom="1440" w:top="1440" w:left="1440" w:right="1440" w:header="0" w:footer="720"/>
      <w:pgNumType w:start="1"/>
      <w:cols w:equalWidth="0"/>
      <w:bidi w:val="1"/>
      <w:sectPrChange w:author="יהל קולר" w:id="0" w:date="2018-06-04T12:01:35Z">
        <w:sectPr w:rsidR="000000" w:rsidDel="000000" w:rsidRPr="000000" w:rsidSect="000000">
          <w:pgMar w:bottom="1440" w:top="1440" w:left="1440" w:right="1440" w:header="0" w:footer="720"/>
          <w:pgNumType w:start="1"/>
          <w:pgSz w:h="15840" w:w="12240"/>
        </w:sectPr>
      </w:sectPrChange>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פרק</w:t>
      </w:r>
      <w:r w:rsidDel="00000000" w:rsidR="00000000" w:rsidRPr="00000000">
        <w:rPr>
          <w:rFonts w:ascii="Alef" w:cs="Alef" w:eastAsia="Alef" w:hAnsi="Alef"/>
          <w:b w:val="1"/>
          <w:bCs/>
          <w:sz w:val="26"/>
          <w:szCs w:val="26"/>
          <w:rtl w:val="1"/>
        </w:rPr>
        <w:t xml:space="preserve"> 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rFonts w:ascii="Calibri" w:cs="Calibri" w:eastAsia="Calibri" w:hAnsi="Calibri"/>
          <w:b w:val="1"/>
          <w:sz w:val="26"/>
          <w:szCs w:val="26"/>
        </w:rPr>
      </w:pPr>
      <w:r w:rsidDel="00000000" w:rsidR="00000000" w:rsidRPr="00000000">
        <w:rPr>
          <w:rFonts w:ascii="Alef" w:cs="Alef" w:eastAsia="Alef" w:hAnsi="Alef"/>
          <w:b w:val="1"/>
          <w:bCs/>
          <w:sz w:val="26"/>
          <w:szCs w:val="26"/>
          <w:rtl w:val="1"/>
        </w:rPr>
        <w:t xml:space="preserve">כל</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האמונות</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שלי</w:t>
      </w:r>
      <w:r w:rsidDel="00000000" w:rsidR="00000000" w:rsidRPr="00000000">
        <w:rPr>
          <w:rFonts w:ascii="Alef" w:cs="Alef" w:eastAsia="Alef" w:hAnsi="Alef"/>
          <w:b w:val="1"/>
          <w:bCs/>
          <w:sz w:val="26"/>
          <w:szCs w:val="26"/>
          <w:rtl w:val="1"/>
        </w:rPr>
        <w:t xml:space="preserve"> </w:t>
      </w:r>
      <w:r w:rsidDel="00000000" w:rsidR="00000000" w:rsidRPr="00000000">
        <w:rPr>
          <w:rFonts w:ascii="Alef" w:cs="Alef" w:eastAsia="Alef" w:hAnsi="Alef"/>
          <w:b w:val="1"/>
          <w:bCs/>
          <w:sz w:val="26"/>
          <w:szCs w:val="26"/>
          <w:rtl w:val="1"/>
        </w:rPr>
        <w:t xml:space="preserve">שגויות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center"/>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&lt;</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del w:author="Micha Schwarzband" w:id="0" w:date="2019-06-19T18:39:50Z">
        <w:r w:rsidDel="00000000" w:rsidR="00000000" w:rsidRPr="00000000">
          <w:rPr>
            <w:rFonts w:ascii="Alef" w:cs="Alef" w:eastAsia="Alef" w:hAnsi="Alef"/>
            <w:color w:val="1d1d1d"/>
            <w:sz w:val="23"/>
            <w:szCs w:val="23"/>
            <w:rtl w:val="1"/>
          </w:rPr>
          <w:delText xml:space="preserve">ייך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&gt;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Fonts w:ascii="Alef" w:cs="Alef" w:eastAsia="Alef" w:hAnsi="Alef"/>
          <w:i w:val="1"/>
          <w:iCs/>
          <w:color w:val="1d1d1d"/>
          <w:sz w:val="23"/>
          <w:szCs w:val="23"/>
          <w:rtl w:val="1"/>
        </w:rPr>
        <w:t xml:space="preserve"> </w:t>
      </w:r>
      <w:ins w:author="Anonymous" w:id="1" w:date="2020-09-02T14:48:06Z">
        <w:r w:rsidDel="00000000" w:rsidR="00000000" w:rsidRPr="00000000">
          <w:rPr>
            <w:rFonts w:ascii="Alef" w:cs="Alef" w:eastAsia="Alef" w:hAnsi="Alef"/>
            <w:i w:val="1"/>
            <w:color w:val="1d1d1d"/>
            <w:sz w:val="23"/>
            <w:szCs w:val="23"/>
            <w:rtl w:val="1"/>
          </w:rPr>
          <w:t xml:space="preserve">בשביל</w:t>
        </w:r>
      </w:ins>
      <w:del w:author="Anonymous" w:id="1" w:date="2020-09-02T14:48:06Z">
        <w:r w:rsidDel="00000000" w:rsidR="00000000" w:rsidRPr="00000000">
          <w:rPr>
            <w:rFonts w:ascii="Alef" w:cs="Alef" w:eastAsia="Alef" w:hAnsi="Alef"/>
            <w:i w:val="1"/>
            <w:color w:val="1d1d1d"/>
            <w:sz w:val="23"/>
            <w:szCs w:val="23"/>
            <w:rtl w:val="1"/>
          </w:rPr>
          <w:delText xml:space="preserve">על</w:delText>
        </w:r>
      </w:del>
      <w:r w:rsidDel="00000000" w:rsidR="00000000" w:rsidRPr="00000000">
        <w:rPr>
          <w:rFonts w:ascii="Alef" w:cs="Alef" w:eastAsia="Alef" w:hAnsi="Alef"/>
          <w:i w:val="1"/>
          <w:iCs/>
          <w:color w:val="1d1d1d"/>
          <w:sz w:val="23"/>
          <w:szCs w:val="23"/>
          <w:rtl w:val="0"/>
        </w:rPr>
        <w:t xml:space="preserve"> </w:t>
      </w:r>
      <w:ins w:author="Anonymous" w:id="2" w:date="2020-09-02T14:48:28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כלשהו</w:t>
        </w:r>
      </w:ins>
      <w:del w:author="Anonymous" w:id="2" w:date="2020-09-02T14:48:28Z">
        <w:r w:rsidDel="00000000" w:rsidR="00000000" w:rsidRPr="00000000">
          <w:rPr>
            <w:rFonts w:ascii="Alef" w:cs="Alef" w:eastAsia="Alef" w:hAnsi="Alef"/>
            <w:i w:val="1"/>
            <w:color w:val="1d1d1d"/>
            <w:sz w:val="23"/>
            <w:szCs w:val="23"/>
            <w:rtl w:val="1"/>
          </w:rPr>
          <w:delText xml:space="preserve">משהו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7">
      <w:pPr>
        <w:bidi w:val="1"/>
        <w:spacing w:line="256.8"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וסקוטית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תינוקות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אינפינטיסימלית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המבט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מנופפת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בשרביט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וגורמת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להתרומם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כשמשקלו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del w:author="דרור אלקנה וינברג" w:id="3" w:date="2018-09-17T09:28:0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del w:author="דרור אלקנה וינברג" w:id="3" w:date="2018-09-17T09:28:06Z">
        <w:r w:rsidDel="00000000" w:rsidR="00000000" w:rsidRPr="00000000">
          <w:rPr>
            <w:rtl w:val="0"/>
          </w:rPr>
        </w:r>
      </w:del>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ins w:author="אביעד קריגמן" w:id="4" w:date="2020-04-27T15:55:53Z">
        <w:commentRangeStart w:id="2"/>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ins>
      <w:del w:author="אביעד קריגמן" w:id="4" w:date="2020-04-27T15:55:53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האנרגיה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ההמילטוניאן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מסובכים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הביוכימיה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הנוירולוגיה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להיטשטש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ins w:author="אורפז פישל" w:id="5" w:date="2018-03-22T19:22:3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על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שהוא</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לחתולה</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commentRangeEnd w:id="3"/>
      <w:r w:rsidDel="00000000" w:rsidR="00000000" w:rsidRPr="00000000">
        <w:commentReference w:id="3"/>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בשעשוע</w:t>
      </w:r>
      <w:r w:rsidDel="00000000" w:rsidR="00000000" w:rsidRPr="00000000">
        <w:rPr>
          <w:rFonts w:ascii="Alef" w:cs="Alef" w:eastAsia="Alef" w:hAnsi="Alef"/>
          <w:color w:val="1d1d1d"/>
          <w:sz w:val="23"/>
          <w:szCs w:val="23"/>
          <w:rtl w:val="1"/>
        </w:rPr>
        <w:t xml:space="preserve"> </w:t>
      </w:r>
      <w:ins w:author="אורפז פישל" w:id="6" w:date="2018-03-22T19:23:51Z">
        <w:commentRangeStart w:id="4"/>
        <w:r w:rsidDel="00000000" w:rsidR="00000000" w:rsidRPr="00000000">
          <w:rPr>
            <w:rFonts w:ascii="Alef" w:cs="Alef" w:eastAsia="Alef" w:hAnsi="Alef"/>
            <w:color w:val="1d1d1d"/>
            <w:sz w:val="23"/>
            <w:szCs w:val="23"/>
            <w:rtl w:val="1"/>
          </w:rPr>
          <w:t xml:space="preserve">מוסתר</w:t>
        </w:r>
      </w:ins>
      <w:del w:author="אורפז פישל" w:id="6" w:date="2018-03-22T19:23:51Z">
        <w:commentRangeEnd w:id="4"/>
        <w:r w:rsidDel="00000000" w:rsidR="00000000" w:rsidRPr="00000000">
          <w:commentReference w:id="4"/>
        </w:r>
        <w:r w:rsidDel="00000000" w:rsidR="00000000" w:rsidRPr="00000000">
          <w:rPr>
            <w:rFonts w:ascii="Alef" w:cs="Alef" w:eastAsia="Alef" w:hAnsi="Alef"/>
            <w:color w:val="1d1d1d"/>
            <w:sz w:val="23"/>
            <w:szCs w:val="23"/>
            <w:rtl w:val="1"/>
          </w:rPr>
          <w:delText xml:space="preserve">מודחק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ins w:author="אורפז פישל" w:id="7" w:date="2018-03-22T19:24:59Z">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ins>
      <w:del w:author="אורפז פישל" w:id="7" w:date="2018-03-22T19:24:59Z">
        <w:r w:rsidDel="00000000" w:rsidR="00000000" w:rsidRPr="00000000">
          <w:rPr>
            <w:rFonts w:ascii="Alef" w:cs="Alef" w:eastAsia="Alef" w:hAnsi="Alef"/>
            <w:color w:val="1d1d1d"/>
            <w:sz w:val="23"/>
            <w:szCs w:val="23"/>
            <w:rtl w:val="1"/>
          </w:rPr>
          <w:delText xml:space="preserve">להתקבל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w:delText>
        </w:r>
      </w:del>
      <w:ins w:author="אורפז פישל" w:id="7" w:date="2018-03-22T19:24:5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del w:author="עדי אטינגר" w:id="8" w:date="2020-04-24T07:50:52Z">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במלקחיים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author="אורפז פישל" w:id="9" w:date="2018-03-22T19:28:19Z">
        <w:r w:rsidDel="00000000" w:rsidR="00000000" w:rsidRPr="00000000">
          <w:rPr>
            <w:rFonts w:ascii="Alef" w:cs="Alef" w:eastAsia="Alef" w:hAnsi="Alef"/>
            <w:color w:val="1d1d1d"/>
            <w:sz w:val="23"/>
            <w:szCs w:val="23"/>
            <w:rtl w:val="0"/>
          </w:rPr>
          <w:t xml:space="preserve">. </w:t>
        </w:r>
      </w:ins>
      <w:del w:author="אורפז פישל" w:id="9" w:date="2018-03-22T19:28:1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למחרת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ins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ins>
      <w:del w:author="אורפז פישל" w:id="10" w:date="2018-03-22T19:31:1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משנה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המהום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מינימלית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ביסודי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ins w:author="ישי נחום הרניק" w:id="11" w:date="2020-04-16T14:24:18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לוגריתם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ins w:author="ישי נחום הרניק" w:id="12" w:date="2020-04-16T14:24:25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לוגריתמים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ins w:author="עדי אטינגר" w:id="13" w:date="2020-04-24T07:51:18Z"/>
          <w:rFonts w:ascii="Alef" w:cs="Alef" w:eastAsia="Alef" w:hAnsi="Alef"/>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אימא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ins w:author="עדי אטינגר" w:id="13" w:date="2020-04-24T07:51:18Z">
        <w:commentRangeStart w:id="5"/>
        <w:r w:rsidDel="00000000" w:rsidR="00000000" w:rsidRPr="00000000">
          <w:rPr>
            <w:rtl w:val="0"/>
          </w:rPr>
        </w:r>
      </w:ins>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56.8" w:lineRule="auto"/>
        <w:jc w:val="both"/>
        <w:rPr>
          <w:rFonts w:ascii="Alef" w:cs="Alef" w:eastAsia="Alef" w:hAnsi="Alef"/>
          <w:color w:val="1d1d1d"/>
          <w:sz w:val="23"/>
          <w:szCs w:val="23"/>
          <w:rPrChange w:author="עדי אטינגר" w:id="14" w:date="2020-04-24T07:51:18Z">
            <w:rPr>
              <w:rFonts w:ascii="Arial" w:cs="Arial" w:eastAsia="Arial" w:hAnsi="Arial"/>
              <w:color w:val="1d1d1d"/>
              <w:sz w:val="23"/>
              <w:szCs w:val="23"/>
            </w:rPr>
          </w:rPrChange>
        </w:rPr>
      </w:pPr>
      <w:ins w:author="עדי אטינגר" w:id="13" w:date="2020-04-24T07:51:18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w:t>
        </w:r>
      </w:ins>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D">
      <w:pPr>
        <w:bidi w:val="1"/>
        <w:spacing w:line="256.8" w:lineRule="auto"/>
        <w:jc w:val="right"/>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3 </w:t>
        <w:tab/>
      </w:r>
      <w:r w:rsidDel="00000000" w:rsidR="00000000" w:rsidRPr="00000000">
        <w:rPr>
          <w:rtl w:val="0"/>
        </w:rPr>
      </w:r>
    </w:p>
    <w:p w:rsidR="00000000" w:rsidDel="00000000" w:rsidP="00000000" w:rsidRDefault="00000000" w:rsidRPr="00000000" w14:paraId="00000002">
      <w:pPr>
        <w:bidi w:val="1"/>
        <w:jc w:val="center"/>
        <w:rPr>
          <w:rFonts w:ascii="Times New Roman" w:cs="Times New Roman" w:eastAsia="Times New Roman" w:hAnsi="Times New Roman"/>
          <w:b w:val="1"/>
          <w:sz w:val="28"/>
          <w:szCs w:val="28"/>
        </w:rPr>
      </w:pPr>
      <w:r w:rsidDel="00000000" w:rsidR="00000000" w:rsidRPr="00000000">
        <w:rPr>
          <w:rFonts w:ascii="Alef" w:cs="Alef" w:eastAsia="Alef" w:hAnsi="Alef"/>
          <w:b w:val="1"/>
          <w:bCs/>
          <w:sz w:val="28"/>
          <w:szCs w:val="28"/>
          <w:rtl w:val="1"/>
        </w:rPr>
        <w:t xml:space="preserve">השוואת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המציאות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לחלופות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bidi w:val="1"/>
        <w:jc w:val="both"/>
        <w:rPr/>
      </w:pPr>
      <w:bookmarkStart w:colFirst="0" w:colLast="0" w:name="_gjdgx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0" w:date="2020-08-04T08:52:12Z">
        <w:commentRangeStart w:id="0"/>
        <w:r w:rsidDel="00000000" w:rsidR="00000000" w:rsidRPr="00000000">
          <w:rPr>
            <w:rFonts w:ascii="Alef" w:cs="Alef" w:eastAsia="Alef" w:hAnsi="Alef"/>
            <w:color w:val="1d1d1d"/>
            <w:sz w:val="23"/>
            <w:szCs w:val="23"/>
            <w:rtl w:val="1"/>
          </w:rPr>
          <w:t xml:space="preserve">בארמן</w:t>
        </w:r>
        <w:r w:rsidDel="00000000" w:rsidR="00000000" w:rsidRPr="00000000">
          <w:rPr>
            <w:rFonts w:ascii="Alef" w:cs="Alef" w:eastAsia="Alef" w:hAnsi="Alef"/>
            <w:color w:val="1d1d1d"/>
            <w:sz w:val="23"/>
            <w:szCs w:val="23"/>
            <w:rtl w:val="1"/>
          </w:rPr>
          <w:t xml:space="preserve">,</w:t>
        </w:r>
      </w:ins>
      <w:del w:author="Ahiya Meislish" w:id="0" w:date="2020-08-04T08:52:12Z">
        <w:commentRangeEnd w:id="0"/>
        <w:r w:rsidDel="00000000" w:rsidR="00000000" w:rsidRPr="00000000">
          <w:commentReference w:id="0"/>
        </w:r>
        <w:r w:rsidDel="00000000" w:rsidR="00000000" w:rsidRPr="00000000">
          <w:rPr>
            <w:rFonts w:ascii="Alef" w:cs="Alef" w:eastAsia="Alef" w:hAnsi="Alef"/>
            <w:color w:val="1d1d1d"/>
            <w:sz w:val="23"/>
            <w:szCs w:val="23"/>
            <w:rtl w:val="1"/>
          </w:rPr>
          <w:delText xml:space="preserve">מוזג</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כשהוא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משקיף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del>
      <w:ins w:author="Ahiya Meislish" w:id="0" w:date="2020-08-04T08:52:12Z">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del w:author="Ahiya Meislish" w:id="0" w:date="2020-08-04T08:52:1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del w:author="Ahiya Meislish" w:id="1" w:date="2020-08-04T08:51:21Z">
        <w:commentRangeStart w:id="1"/>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שזה</w:delText>
        </w:r>
      </w:del>
      <w:commentRangeEnd w:id="1"/>
      <w:r w:rsidDel="00000000" w:rsidR="00000000" w:rsidRPr="00000000">
        <w:commentReference w:id="1"/>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hiya Meislish" w:id="2" w:date="2020-08-04T08:53:02Z">
        <w:commentRangeStart w:id="2"/>
        <w:r w:rsidDel="00000000" w:rsidR="00000000" w:rsidRPr="00000000">
          <w:rPr>
            <w:rFonts w:ascii="Alef" w:cs="Alef" w:eastAsia="Alef" w:hAnsi="Alef"/>
            <w:color w:val="1d1d1d"/>
            <w:sz w:val="23"/>
            <w:szCs w:val="23"/>
            <w:rtl w:val="1"/>
          </w:rPr>
          <w:t xml:space="preserve">בארמן</w:t>
        </w:r>
      </w:ins>
      <w:del w:author="Ahiya Meislish" w:id="2" w:date="2020-08-04T08:53:02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מוזג</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דוריס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זלגו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וטפטפו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ומתחנן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העוויתות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b w:val="1"/>
          <w:bCs/>
          <w:i w:val="1"/>
          <w:iCs/>
          <w:color w:val="1d1d1d"/>
          <w:sz w:val="23"/>
          <w:szCs w:val="23"/>
          <w:rtl w:val="1"/>
        </w:rPr>
        <w:t xml:space="preserve">מגנים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היטשטשה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המפרסמים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ורפז פישל" w:id="3" w:date="2018-03-22T20:04:16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ins w:author="אורפז פישל" w:id="3" w:date="2018-03-22T20:04:16Z">
        <w:bookmarkStart w:colFirst="0" w:colLast="0" w:name="_ah71jcfuy2zf" w:id="1"/>
        <w:bookmarkEnd w:id="1"/>
        <w:r w:rsidDel="00000000" w:rsidR="00000000" w:rsidRPr="00000000">
          <w:rPr>
            <w:rtl w:val="0"/>
          </w:rPr>
        </w:r>
      </w:ins>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ins w:author="אורפז פישל" w:id="3" w:date="2018-03-22T20:04:16Z">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ins>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מפלאבר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מזלגות</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כפות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del w:author="אורפז פישל" w:id="4" w:date="2018-03-22T20:05:47Z">
        <w:r w:rsidDel="00000000" w:rsidR="00000000" w:rsidRPr="00000000">
          <w:rPr>
            <w:rFonts w:ascii="Alef" w:cs="Alef" w:eastAsia="Alef" w:hAnsi="Alef"/>
            <w:color w:val="1d1d1d"/>
            <w:sz w:val="23"/>
            <w:szCs w:val="23"/>
            <w:rtl w:val="1"/>
          </w:rPr>
          <w:delText xml:space="preserve">בונוס</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0"/>
        </w:rPr>
        <w:t xml:space="preserve">+4</w:t>
      </w:r>
      <w:ins w:author="אורפז פישל" w:id="5" w:date="2018-03-22T20:05:57Z">
        <w:r w:rsidDel="00000000" w:rsidR="00000000" w:rsidRPr="00000000">
          <w:rPr>
            <w:rFonts w:ascii="Alef" w:cs="Alef" w:eastAsia="Alef" w:hAnsi="Alef"/>
            <w:color w:val="1d1d1d"/>
            <w:sz w:val="23"/>
            <w:szCs w:val="23"/>
            <w:rtl w:val="1"/>
          </w:rPr>
          <w:t xml:space="preserve">כבונוס</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ודרקונים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מורחב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ins w:author="אורפז פישל" w:id="6" w:date="2018-03-22T20:07:54Z">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ins>
      <w:del w:author="אורפז פישל" w:id="6" w:date="2018-03-22T20:07:54Z">
        <w:r w:rsidDel="00000000" w:rsidR="00000000" w:rsidRPr="00000000">
          <w:rPr>
            <w:rFonts w:ascii="Alef" w:cs="Alef" w:eastAsia="Alef" w:hAnsi="Alef"/>
            <w:color w:val="1d1d1d"/>
            <w:sz w:val="23"/>
            <w:szCs w:val="23"/>
            <w:rtl w:val="1"/>
          </w:rPr>
          <w:delText xml:space="preserve">להארי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חשוב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מאוד</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משאלה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ססגוניים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גנטיים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w:t>
      </w:r>
      <w:ins w:author="יהל קולר" w:id="7" w:date="2018-06-04T18:03:21Z">
        <w:r w:rsidDel="00000000" w:rsidR="00000000" w:rsidRPr="00000000">
          <w:rPr>
            <w:rFonts w:ascii="Alef" w:cs="Alef" w:eastAsia="Alef" w:hAnsi="Alef"/>
            <w:color w:val="1d1d1d"/>
            <w:sz w:val="23"/>
            <w:szCs w:val="23"/>
            <w:rtl w:val="1"/>
          </w:rPr>
          <w:t xml:space="preserve">ו</w:t>
        </w:r>
      </w:ins>
      <w:del w:author="יהל קולר" w:id="7" w:date="2018-06-04T18:03:21Z">
        <w:r w:rsidDel="00000000" w:rsidR="00000000" w:rsidRPr="00000000">
          <w:rPr>
            <w:rFonts w:ascii="Alef" w:cs="Alef" w:eastAsia="Alef" w:hAnsi="Alef"/>
            <w:color w:val="1d1d1d"/>
            <w:sz w:val="23"/>
            <w:szCs w:val="23"/>
            <w:rtl w:val="1"/>
          </w:rPr>
          <w:delText xml:space="preserve">ע</w:delText>
        </w:r>
      </w:del>
      <w:r w:rsidDel="00000000" w:rsidR="00000000" w:rsidRPr="00000000">
        <w:rPr>
          <w:rFonts w:ascii="Alef" w:cs="Alef" w:eastAsia="Alef" w:hAnsi="Alef"/>
          <w:color w:val="1d1d1d"/>
          <w:sz w:val="23"/>
          <w:szCs w:val="23"/>
          <w:rtl w:val="1"/>
        </w:rPr>
        <w:t xml:space="preserve">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מטיטניום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אפקט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מהצד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אורפז פישל" w:id="8" w:date="2018-03-22T20:14:39Z">
        <w:r w:rsidDel="00000000" w:rsidR="00000000" w:rsidRPr="00000000">
          <w:rPr>
            <w:rFonts w:ascii="Alef" w:cs="Alef" w:eastAsia="Alef" w:hAnsi="Alef"/>
            <w:color w:val="1d1d1d"/>
            <w:sz w:val="23"/>
            <w:szCs w:val="23"/>
            <w:rtl w:val="1"/>
          </w:rPr>
          <w:t xml:space="preserve">לאטאן</w:t>
        </w:r>
      </w:ins>
      <w:del w:author="אורפז פישל" w:id="8" w:date="2018-03-22T20:14:39Z">
        <w:r w:rsidDel="00000000" w:rsidR="00000000" w:rsidRPr="00000000">
          <w:rPr>
            <w:rFonts w:ascii="Alef" w:cs="Alef" w:eastAsia="Alef" w:hAnsi="Alef"/>
            <w:color w:val="1d1d1d"/>
            <w:sz w:val="23"/>
            <w:szCs w:val="23"/>
            <w:rtl w:val="1"/>
          </w:rPr>
          <w:delText xml:space="preserve">לטן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אפילפטי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ולרשותם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אבסורד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משתוחחים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acuahhwjkd5k" w:id="2"/>
      <w:bookmarkEnd w:id="2"/>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ins w:author="מאור פלג" w:id="9" w:date="2020-03-02T17:33:54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19hq4b6qjun0" w:id="3"/>
      <w:bookmarkEnd w:id="3"/>
      <w:r w:rsidDel="00000000" w:rsidR="00000000" w:rsidRPr="00000000">
        <w:rPr>
          <w:rFonts w:ascii="Alef" w:cs="Alef" w:eastAsia="Alef" w:hAnsi="Alef"/>
          <w:color w:val="1d1d1d"/>
          <w:sz w:val="23"/>
          <w:szCs w:val="23"/>
          <w:rtl w:val="1"/>
        </w:rPr>
        <w:t xml:space="preserve">סופת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מרוקן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bookmarkStart w:colFirst="0" w:colLast="0" w:name="_gjdgxs" w:id="0"/>
      <w:bookmarkEnd w:id="0"/>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גרינגוטס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rPr/>
      </w:pPr>
      <w:bookmarkStart w:colFirst="0" w:colLast="0" w:name="_gjdgxs" w:id="0"/>
      <w:bookmarkEnd w:id="0"/>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השערת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השוק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היעיל</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ins w:author="meir mesika" w:id="0" w:date="2020-04-15T07:20:46Z">
        <w:r w:rsidDel="00000000" w:rsidR="00000000" w:rsidRPr="00000000">
          <w:rPr>
            <w:rFonts w:ascii="Alef" w:cs="Alef" w:eastAsia="Alef" w:hAnsi="Alef"/>
            <w:color w:val="1d1d1d"/>
            <w:sz w:val="23"/>
            <w:szCs w:val="23"/>
            <w:rtl w:val="1"/>
          </w:rPr>
          <w:t xml:space="preserve">ש</w:t>
        </w:r>
      </w:ins>
      <w:del w:author="meir mesika" w:id="0" w:date="2020-04-15T07:20:46Z">
        <w:r w:rsidDel="00000000" w:rsidR="00000000" w:rsidRPr="00000000">
          <w:rPr>
            <w:rFonts w:ascii="Alef" w:cs="Alef" w:eastAsia="Alef" w:hAnsi="Alef"/>
            <w:color w:val="1d1d1d"/>
            <w:sz w:val="23"/>
            <w:szCs w:val="23"/>
            <w:rtl w:val="1"/>
          </w:rPr>
          <w:delText xml:space="preserve">ס</w:delText>
        </w:r>
      </w:del>
      <w:r w:rsidDel="00000000" w:rsidR="00000000" w:rsidRPr="00000000">
        <w:rPr>
          <w:rFonts w:ascii="Alef" w:cs="Alef" w:eastAsia="Alef" w:hAnsi="Alef"/>
          <w:color w:val="1d1d1d"/>
          <w:sz w:val="23"/>
          <w:szCs w:val="23"/>
          <w:rtl w:val="1"/>
        </w:rPr>
        <w:t xml:space="preserve">טרלינג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שנאלצים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אופטימיזציית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bidi w:val="1"/>
        <w:rPr>
          <w:rPrChange w:author="משה שטראוס" w:id="1" w:date="2020-05-12T17:13:33Z">
            <w:rPr>
              <w:rFonts w:ascii="Arial" w:cs="Arial" w:eastAsia="Arial" w:hAnsi="Arial"/>
              <w:color w:val="1d1d1d"/>
              <w:sz w:val="23"/>
              <w:szCs w:val="23"/>
            </w:rPr>
          </w:rPrChange>
        </w:rPr>
        <w:pPrChange w:author="משה שטראוס" w:id="0" w:date="2020-05-12T17:13:3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tl w:val="1"/>
          <w:rPrChange w:author="משה שטראוס" w:id="1" w:date="2020-05-12T17:13:33Z">
            <w:rPr>
              <w:rFonts w:ascii="Alef" w:cs="Alef" w:eastAsia="Alef" w:hAnsi="Alef"/>
              <w:color w:val="1d1d1d"/>
              <w:sz w:val="23"/>
              <w:szCs w:val="23"/>
            </w:rPr>
          </w:rPrChange>
        </w:rPr>
        <w:t xml:space="preserve">ערמות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אוניות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זהב</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גבעו</w:t>
      </w:r>
      <w:ins w:author="משה שטראוס" w:id="2" w:date="2020-05-12T17:13:42Z">
        <w:del w:author="Anonymous" w:id="3" w:date="2020-07-29T12:24:20Z">
          <w:r w:rsidDel="00000000" w:rsidR="00000000" w:rsidRPr="00000000">
            <w:rPr>
              <w:rtl w:val="1"/>
              <w:rPrChange w:author="משה שטראוס" w:id="1" w:date="2020-05-12T17:13:33Z">
                <w:rPr>
                  <w:rFonts w:ascii="Alef" w:cs="Alef" w:eastAsia="Alef" w:hAnsi="Alef"/>
                  <w:color w:val="1d1d1d"/>
                  <w:sz w:val="23"/>
                  <w:szCs w:val="23"/>
                </w:rPr>
              </w:rPrChange>
            </w:rPr>
            <w:delText xml:space="preserve">יניבעיהעעננהעעהיההנ</w:delText>
          </w:r>
        </w:del>
      </w:ins>
      <w:r w:rsidDel="00000000" w:rsidR="00000000" w:rsidRPr="00000000">
        <w:rPr>
          <w:rtl w:val="1"/>
          <w:rPrChange w:author="משה שטראוס" w:id="1" w:date="2020-05-12T17:13:33Z">
            <w:rPr>
              <w:rFonts w:ascii="Alef" w:cs="Alef" w:eastAsia="Alef" w:hAnsi="Alef"/>
              <w:color w:val="1d1d1d"/>
              <w:sz w:val="23"/>
              <w:szCs w:val="23"/>
            </w:rPr>
          </w:rPrChange>
        </w:rPr>
        <w:t xml:space="preserve">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חרמשי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כסף</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הרים</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של</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גוזי</w:t>
      </w:r>
      <w:r w:rsidDel="00000000" w:rsidR="00000000" w:rsidRPr="00000000">
        <w:rPr>
          <w:rtl w:val="1"/>
          <w:rPrChange w:author="משה שטראוס" w:id="1" w:date="2020-05-12T17:13:33Z">
            <w:rPr>
              <w:rFonts w:ascii="Alef" w:cs="Alef" w:eastAsia="Alef" w:hAnsi="Alef"/>
              <w:color w:val="1d1d1d"/>
              <w:sz w:val="23"/>
              <w:szCs w:val="23"/>
            </w:rPr>
          </w:rPrChange>
        </w:rPr>
        <w:t xml:space="preserve"> </w:t>
      </w:r>
      <w:r w:rsidDel="00000000" w:rsidR="00000000" w:rsidRPr="00000000">
        <w:rPr>
          <w:rtl w:val="1"/>
          <w:rPrChange w:author="משה שטראוס" w:id="1" w:date="2020-05-12T17:13:33Z">
            <w:rPr>
              <w:rFonts w:ascii="Alef" w:cs="Alef" w:eastAsia="Alef" w:hAnsi="Alef"/>
              <w:color w:val="1d1d1d"/>
              <w:sz w:val="23"/>
              <w:szCs w:val="23"/>
            </w:rPr>
          </w:rPrChange>
        </w:rPr>
        <w:t xml:space="preserve">נחושת</w:t>
      </w:r>
      <w:r w:rsidDel="00000000" w:rsidR="00000000" w:rsidRPr="00000000">
        <w:rPr>
          <w:rtl w:val="1"/>
          <w:rPrChange w:author="משה שטראוס" w:id="1" w:date="2020-05-12T17:13:33Z">
            <w:rPr>
              <w:rFonts w:ascii="Alef" w:cs="Alef" w:eastAsia="Alef" w:hAnsi="Alef"/>
              <w:color w:val="1d1d1d"/>
              <w:sz w:val="23"/>
              <w:szCs w:val="23"/>
            </w:rPr>
          </w:rPrChange>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הכספת</w:t>
      </w:r>
      <w:ins w:author="משה שטראוס" w:id="4" w:date="2020-05-12T17:13:46Z">
        <w:r w:rsidDel="00000000" w:rsidR="00000000" w:rsidRPr="00000000">
          <w:rPr>
            <w:rFonts w:ascii="Alef" w:cs="Alef" w:eastAsia="Alef" w:hAnsi="Alef"/>
            <w:color w:val="1d1d1d"/>
            <w:sz w:val="23"/>
            <w:szCs w:val="23"/>
            <w:rtl w:val="1"/>
          </w:rPr>
          <w:t xml:space="preserve">ננהענחמלצןהאהימלצחנינח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ארכיטיפי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יאיר פישלר" w:id="6" w:date="2018-02-09T14:01:52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ins w:author="משה שטראוס" w:id="5" w:date="2020-05-12T17:13:52Z">
        <w:r w:rsidDel="00000000" w:rsidR="00000000" w:rsidRPr="00000000">
          <w:rPr>
            <w:rFonts w:ascii="Alef" w:cs="Alef" w:eastAsia="Alef" w:hAnsi="Alef"/>
            <w:color w:val="1d1d1d"/>
            <w:sz w:val="23"/>
            <w:szCs w:val="23"/>
            <w:rtl w:val="1"/>
          </w:rPr>
          <w:t xml:space="preserve">ימיחעררננןטבהניוי</w:t>
        </w:r>
      </w:ins>
      <w:del w:author="יאיר פישלר" w:id="6" w:date="2018-02-09T14:01:52Z">
        <w:r w:rsidDel="00000000" w:rsidR="00000000" w:rsidRPr="00000000">
          <w:rPr>
            <w:rtl w:val="0"/>
          </w:rPr>
        </w:r>
      </w:del>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del w:author="אליה צמח" w:id="7" w:date="2018-05-02T08:32:28Z">
        <w:r w:rsidDel="00000000" w:rsidR="00000000" w:rsidRPr="00000000">
          <w:rPr>
            <w:rFonts w:ascii="Alef" w:cs="Alef" w:eastAsia="Alef" w:hAnsi="Alef"/>
            <w:color w:val="1d1d1d"/>
            <w:sz w:val="23"/>
            <w:szCs w:val="23"/>
            <w:rtl w:val="0"/>
          </w:rPr>
          <w:delText xml:space="preserve">-</w:delText>
        </w:r>
      </w:del>
      <w:ins w:author="אליה צמח" w:id="8" w:date="2018-05-02T08:32:33Z">
        <w:r w:rsidDel="00000000" w:rsidR="00000000" w:rsidRPr="00000000">
          <w:rPr>
            <w:rtl w:val="0"/>
          </w:rPr>
        </w:r>
      </w:ins>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אליה צמח" w:id="8" w:date="2018-05-02T08:32:33Z"/>
          <w:rFonts w:ascii="Arial" w:cs="Arial" w:eastAsia="Arial" w:hAnsi="Arial"/>
          <w:color w:val="1d1d1d"/>
          <w:sz w:val="23"/>
          <w:szCs w:val="23"/>
        </w:rPr>
      </w:pPr>
      <w:ins w:author="אליה צמח" w:id="8" w:date="2018-05-02T08:32:33Z">
        <w:r w:rsidDel="00000000" w:rsidR="00000000" w:rsidRPr="00000000">
          <w:rPr>
            <w:rtl w:val="0"/>
          </w:rPr>
        </w:r>
      </w:ins>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יאיר פישלר" w:id="6" w:date="2018-02-09T14:01:52Z"/>
          <w:rFonts w:ascii="Arial" w:cs="Arial" w:eastAsia="Arial" w:hAnsi="Arial"/>
          <w:color w:val="1d1d1d"/>
          <w:sz w:val="23"/>
          <w:szCs w:val="23"/>
        </w:rPr>
      </w:pPr>
      <w:ins w:author="יאיר פישלר" w:id="6" w:date="2018-02-09T14:01:52Z">
        <w:r w:rsidDel="00000000" w:rsidR="00000000" w:rsidRPr="00000000">
          <w:rPr>
            <w:rtl w:val="0"/>
          </w:rPr>
        </w:r>
      </w:ins>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del w:author="יאיר פישלר" w:id="9" w:date="2018-02-09T14:01:35Z">
        <w:commentRangeStart w:id="0"/>
        <w:r w:rsidDel="00000000" w:rsidR="00000000" w:rsidRPr="00000000">
          <w:rPr>
            <w:rFonts w:ascii="Alef" w:cs="Alef" w:eastAsia="Alef" w:hAnsi="Alef"/>
            <w:color w:val="1d1d1d"/>
            <w:sz w:val="23"/>
            <w:szCs w:val="23"/>
            <w:rtl w:val="1"/>
          </w:rPr>
          <w:delText xml:space="preserve">אוואנס</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ורס</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מונופול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גובלינים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היפותטי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author="אורפז פישל" w:id="10" w:date="2018-03-23T14:21:01Z">
        <w:commentRangeStart w:id="1"/>
        <w:commentRangeStart w:id="2"/>
        <w:r w:rsidDel="00000000" w:rsidR="00000000" w:rsidRPr="00000000">
          <w:rPr>
            <w:rFonts w:ascii="Alef" w:cs="Alef" w:eastAsia="Alef" w:hAnsi="Alef"/>
            <w:color w:val="1d1d1d"/>
            <w:sz w:val="23"/>
            <w:szCs w:val="23"/>
            <w:rtl w:val="1"/>
          </w:rPr>
          <w:t xml:space="preserve">עשרים</w:t>
        </w:r>
      </w:ins>
      <w:del w:author="אורפז פישל" w:id="10" w:date="2018-03-23T14:21:01Z">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שתים</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עשרה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ההטבעה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מכלכלת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המוגלגים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ארביטראז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-5% </w:t>
      </w:r>
      <w:r w:rsidDel="00000000" w:rsidR="00000000" w:rsidRPr="00000000">
        <w:rPr>
          <w:rFonts w:ascii="Alef" w:cs="Alef" w:eastAsia="Alef" w:hAnsi="Alef"/>
          <w:color w:val="1d1d1d"/>
          <w:sz w:val="23"/>
          <w:szCs w:val="23"/>
          <w:rtl w:val="1"/>
        </w:rPr>
        <w:t xml:space="preserve">מהמשקל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ולשלם</w:t>
      </w:r>
      <w:r w:rsidDel="00000000" w:rsidR="00000000" w:rsidRPr="00000000">
        <w:rPr>
          <w:rFonts w:ascii="Alef" w:cs="Alef" w:eastAsia="Alef" w:hAnsi="Alef"/>
          <w:color w:val="1d1d1d"/>
          <w:sz w:val="23"/>
          <w:szCs w:val="23"/>
          <w:rtl w:val="1"/>
        </w:rPr>
        <w:t xml:space="preserve"> 5%),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בבנק</w:t>
      </w:r>
      <w:r w:rsidDel="00000000" w:rsidR="00000000" w:rsidRPr="00000000">
        <w:rPr>
          <w:rFonts w:ascii="Alef" w:cs="Alef" w:eastAsia="Alef" w:hAnsi="Alef"/>
          <w:color w:val="1d1d1d"/>
          <w:sz w:val="23"/>
          <w:szCs w:val="23"/>
          <w:rtl w:val="1"/>
        </w:rPr>
        <w:t xml:space="preserve"> </w:t>
      </w:r>
      <w:commentRangeStart w:id="3"/>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אחסן</w:t>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בארביטראז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הפיננסית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העצוב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גידור</w:t>
      </w:r>
      <w:del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מוצלחת</w:t>
      </w:r>
      <w:ins w:author="Nuriel Efrati" w:id="11" w:date="2018-01-29T14:14:32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לקילוגרם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12" w:date="2018-03-23T14:26:33Z">
        <w:r w:rsidDel="00000000" w:rsidR="00000000" w:rsidRPr="00000000">
          <w:rPr>
            <w:rFonts w:ascii="Alef" w:cs="Alef" w:eastAsia="Alef" w:hAnsi="Alef"/>
            <w:color w:val="1d1d1d"/>
            <w:sz w:val="23"/>
            <w:szCs w:val="23"/>
            <w:rtl w:val="1"/>
          </w:rPr>
          <w:t xml:space="preserve">גובהן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ins>
      <w:del w:author="אורפז פישל" w:id="12" w:date="2018-03-23T14:26:33Z">
        <w:r w:rsidDel="00000000" w:rsidR="00000000" w:rsidRPr="00000000">
          <w:rPr>
            <w:rFonts w:ascii="Alef" w:cs="Alef" w:eastAsia="Alef" w:hAnsi="Alef"/>
            <w:color w:val="1d1d1d"/>
            <w:sz w:val="23"/>
            <w:szCs w:val="23"/>
            <w:rtl w:val="1"/>
          </w:rPr>
          <w:delText xml:space="preserve">הן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בגובה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3" w:date="2018-03-23T14:26:41Z">
        <w:r w:rsidDel="00000000" w:rsidR="00000000" w:rsidRPr="00000000">
          <w:rPr>
            <w:rFonts w:ascii="Alef" w:cs="Alef" w:eastAsia="Alef" w:hAnsi="Alef"/>
            <w:color w:val="1d1d1d"/>
            <w:sz w:val="23"/>
            <w:szCs w:val="23"/>
            <w:rtl w:val="1"/>
          </w:rPr>
          <w:t xml:space="preserve">ואורכן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ורוחבן</w:t>
        </w:r>
        <w:r w:rsidDel="00000000" w:rsidR="00000000" w:rsidRPr="00000000">
          <w:rPr>
            <w:rFonts w:ascii="Alef" w:cs="Alef" w:eastAsia="Alef" w:hAnsi="Alef"/>
            <w:color w:val="1d1d1d"/>
            <w:sz w:val="23"/>
            <w:szCs w:val="23"/>
            <w:rtl w:val="1"/>
          </w:rPr>
          <w:t xml:space="preserve"> </w:t>
        </w:r>
      </w:ins>
      <w:del w:author="אורפז פישל" w:id="13" w:date="2018-03-23T14:26:41Z">
        <w:r w:rsidDel="00000000" w:rsidR="00000000" w:rsidRPr="00000000">
          <w:rPr>
            <w:rFonts w:ascii="Alef" w:cs="Alef" w:eastAsia="Alef" w:hAnsi="Alef"/>
            <w:color w:val="1d1d1d"/>
            <w:sz w:val="23"/>
            <w:szCs w:val="23"/>
            <w:rtl w:val="1"/>
          </w:rPr>
          <w:delText xml:space="preserve">וברוחב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ins w:author="אורפז פישל" w:id="14" w:date="2018-03-23T14:26:53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ins>
      <w:del w:author="אורפז פישל" w:id="14" w:date="2018-03-23T14:26:53Z">
        <w:r w:rsidDel="00000000" w:rsidR="00000000" w:rsidRPr="00000000">
          <w:rPr>
            <w:rFonts w:ascii="Alef" w:cs="Alef" w:eastAsia="Alef" w:hAnsi="Alef"/>
            <w:color w:val="1d1d1d"/>
            <w:sz w:val="23"/>
            <w:szCs w:val="23"/>
            <w:rtl w:val="1"/>
          </w:rPr>
          <w:delText xml:space="preserve">בכל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מממדי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הבסיס</w:delText>
        </w:r>
      </w:del>
      <w:del w:author="אורפז פישל" w:id="15" w:date="2018-03-23T14:27: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w:delText>
        </w:r>
      </w:del>
      <w:ins w:author="אורפז פישל" w:id="15" w:date="2018-03-23T14:27:11Z">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דשא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פאונד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נאספו</w:t>
      </w:r>
      <w:r w:rsidDel="00000000" w:rsidR="00000000" w:rsidRPr="00000000">
        <w:rPr>
          <w:rFonts w:ascii="Alef" w:cs="Alef" w:eastAsia="Alef" w:hAnsi="Alef"/>
          <w:color w:val="1d1d1d"/>
          <w:sz w:val="23"/>
          <w:szCs w:val="23"/>
          <w:rtl w:val="1"/>
        </w:rPr>
        <w:t xml:space="preserve">. </w:t>
      </w:r>
      <w:ins w:author="אורפז פישל" w:id="16" w:date="2018-03-23T14:30:12Z">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ins>
      <w:del w:author="אורפז פישל" w:id="16" w:date="2018-03-23T14:30:12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זעיר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תיבהלי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פיסקלית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ובוגרות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מטורף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ind w:left="720" w:hanging="360"/>
        <w:jc w:val="both"/>
        <w:rPr>
          <w:rFonts w:ascii="Alef" w:cs="Alef" w:eastAsia="Alef" w:hAnsi="Alef"/>
          <w:color w:val="1d1d1d"/>
          <w:sz w:val="23"/>
          <w:szCs w:val="23"/>
          <w:u w:val="none"/>
          <w:rPrChange w:author="מיכל זק" w:id="18" w:date="2020-10-09T19:15:23Z">
            <w:rPr>
              <w:rFonts w:ascii="Arial" w:cs="Arial" w:eastAsia="Arial" w:hAnsi="Arial"/>
              <w:color w:val="1d1d1d"/>
              <w:sz w:val="23"/>
              <w:szCs w:val="23"/>
            </w:rPr>
          </w:rPrChange>
        </w:rPr>
        <w:pPrChange w:author="מיכל זק" w:id="0" w:date="2020-10-09T19:15:23Z">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pPr>
        </w:pPrChange>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Change w:author="מיכל זק" w:id="17" w:date="2020-10-09T19:15:05Z">
            <w:rPr>
              <w:rFonts w:ascii="Alef" w:cs="Alef" w:eastAsia="Alef" w:hAnsi="Alef"/>
              <w:color w:val="1d1d1d"/>
              <w:sz w:val="23"/>
              <w:szCs w:val="23"/>
            </w:rPr>
          </w:rPrChange>
        </w:rPr>
        <w:t xml:space="preserve">התרפה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שאתחרט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בהסתייגות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אולטימטיבית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האביזרים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שוויצרי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ins w:author="אורפז פישל" w:id="19" w:date="2018-03-23T14:43:18Z">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תתגרה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מעודה</w:t>
      </w:r>
      <w:ins w:author="אורפז פישל" w:id="20" w:date="2018-03-23T14:44:40Z">
        <w:r w:rsidDel="00000000" w:rsidR="00000000" w:rsidRPr="00000000">
          <w:rPr>
            <w:rFonts w:ascii="Alef" w:cs="Alef" w:eastAsia="Alef" w:hAnsi="Alef"/>
            <w:color w:val="1d1d1d"/>
            <w:sz w:val="23"/>
            <w:szCs w:val="23"/>
            <w:rtl w:val="0"/>
          </w:rPr>
          <w:t xml:space="preserve">?</w:t>
        </w:r>
      </w:ins>
      <w:del w:author="אורפז פישל" w:id="20" w:date="2018-03-23T14:44:4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צעצועים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del w:author="אורפז פישל" w:id="21" w:date="2018-03-23T14:45:02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nonymous" w:id="22" w:date="2020-03-24T06:16:36Z"/>
          <w:del w:author="Anonymous" w:id="22" w:date="2020-03-24T06:16:3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ins w:author="Anonymous" w:id="22" w:date="2020-03-24T06:16:36Z">
        <w:r w:rsidDel="00000000" w:rsidR="00000000" w:rsidRPr="00000000">
          <w:rPr>
            <w:rFonts w:ascii="Alef" w:cs="Alef" w:eastAsia="Alef" w:hAnsi="Alef"/>
            <w:color w:val="1d1d1d"/>
            <w:sz w:val="23"/>
            <w:szCs w:val="23"/>
            <w:rtl w:val="1"/>
          </w:rPr>
          <w:t xml:space="preserve">דיבורים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ins>
      <w:ins w:author="Anonymous" w:id="23" w:date="2020-03-24T06:17:05Z">
        <w:r w:rsidDel="00000000" w:rsidR="00000000" w:rsidRPr="00000000">
          <w:rPr>
            <w:rFonts w:ascii="Alef" w:cs="Alef" w:eastAsia="Alef" w:hAnsi="Alef"/>
            <w:color w:val="1d1d1d"/>
            <w:sz w:val="23"/>
            <w:szCs w:val="23"/>
            <w:rtl w:val="0"/>
          </w:rPr>
          <w:t xml:space="preserve">.</w:t>
        </w:r>
      </w:ins>
      <w:del w:author="Anonymous" w:id="22" w:date="2020-03-24T06:16:36Z">
        <w:r w:rsidDel="00000000" w:rsidR="00000000" w:rsidRPr="00000000">
          <w:rPr>
            <w:rFonts w:ascii="Alef" w:cs="Alef" w:eastAsia="Alef" w:hAnsi="Alef"/>
            <w:color w:val="1d1d1d"/>
            <w:sz w:val="23"/>
            <w:szCs w:val="23"/>
            <w:rtl w:val="1"/>
          </w:rPr>
          <w:delText xml:space="preserve">בע</w:delText>
        </w:r>
      </w:del>
      <w:ins w:author="Anonymous" w:id="22" w:date="2020-03-24T06:16:36Z">
        <w:del w:author="Anonymous" w:id="22" w:date="2020-03-24T06:16:3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ins>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Anonymous" w:id="24" w:date="2020-03-24T06:17:16Z"/>
          <w:rFonts w:ascii="Arial" w:cs="Arial" w:eastAsia="Arial" w:hAnsi="Arial"/>
          <w:color w:val="1d1d1d"/>
          <w:sz w:val="23"/>
          <w:szCs w:val="23"/>
        </w:rPr>
      </w:pPr>
      <w:del w:author="Anonymous" w:id="24" w:date="2020-03-24T06:17:16Z">
        <w:r w:rsidDel="00000000" w:rsidR="00000000" w:rsidRPr="00000000">
          <w:rPr>
            <w:rFonts w:ascii="Alef" w:cs="Alef" w:eastAsia="Alef" w:hAnsi="Alef"/>
            <w:color w:val="1d1d1d"/>
            <w:sz w:val="23"/>
            <w:szCs w:val="23"/>
            <w:rtl w:val="1"/>
          </w:rPr>
          <w:delText xml:space="preserve">יות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נוספות</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b w:val="1"/>
          <w:sz w:val="28"/>
          <w:szCs w:val="28"/>
        </w:rPr>
        <w:pPrChange w:author="Anonymous" w:id="0" w:date="2020-03-24T06:16:36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יהל קולר" w:id="0" w:date="2018-06-05T03:11:26Z">
        <w:r w:rsidDel="00000000" w:rsidR="00000000" w:rsidRPr="00000000">
          <w:rPr>
            <w:rFonts w:ascii="Alef" w:cs="Alef" w:eastAsia="Alef" w:hAnsi="Alef"/>
            <w:b w:val="0"/>
            <w:i w:val="0"/>
            <w:smallCaps w:val="0"/>
            <w:strike w:val="0"/>
            <w:color w:val="000000"/>
            <w:sz w:val="22"/>
            <w:szCs w:val="22"/>
            <w:u w:val="none"/>
            <w:shd w:fill="auto" w:val="clear"/>
            <w:vertAlign w:val="baseline"/>
            <w:rtl w:val="0"/>
          </w:rPr>
          <w:t xml:space="preserve"> </w:t>
        </w:r>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טעות</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הייחוס</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1"/>
        </w:rPr>
        <w:t xml:space="preserve">הבסיסית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נועצת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בעזרת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שימוש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בקרני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הרולינג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בהתחשב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בסביבתו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התערבות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טבעית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center"/>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del w:author="אברהם פרקש" w:id="1" w:date="2019-05-12T13:50:0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del w:author="אברהם פרקש" w:id="2" w:date="2019-05-12T13:50:20Z">
        <w:r w:rsidDel="00000000" w:rsidR="00000000" w:rsidRPr="00000000">
          <w:rPr>
            <w:rFonts w:ascii="Alef" w:cs="Alef" w:eastAsia="Alef" w:hAnsi="Alef"/>
            <w:color w:val="1d1d1d"/>
            <w:sz w:val="23"/>
            <w:szCs w:val="23"/>
            <w:rtl w:val="1"/>
          </w:rPr>
          <w:delText xml:space="preserve">כר</w:delText>
        </w:r>
      </w:del>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ומצומקת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0"/>
        </w:rPr>
        <w:t xml:space="preserve">31</w:t>
      </w:r>
      <w:del w:author="אורפז פישל" w:id="3" w:date="2018-03-23T14:50:54Z">
        <w:r w:rsidDel="00000000" w:rsidR="00000000" w:rsidRPr="00000000">
          <w:rPr>
            <w:rFonts w:ascii="Alef" w:cs="Alef" w:eastAsia="Alef" w:hAnsi="Alef"/>
            <w:color w:val="1d1d1d"/>
            <w:sz w:val="23"/>
            <w:szCs w:val="23"/>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ins w:author="אליה צמח" w:id="4" w:date="2018-05-02T08:59:38Z">
        <w:r w:rsidDel="00000000" w:rsidR="00000000" w:rsidRPr="00000000">
          <w:rPr>
            <w:rFonts w:ascii="Alef" w:cs="Alef" w:eastAsia="Alef" w:hAnsi="Alef"/>
            <w:color w:val="1d1d1d"/>
            <w:sz w:val="23"/>
            <w:szCs w:val="23"/>
            <w:rtl w:val="0"/>
          </w:rPr>
          <w:tab/>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התעקש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 </w:t>
      </w:r>
      <w:del w:author="אורפז פישל" w:id="5" w:date="2018-03-23T14:51: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ins w:author="אורפז פישל" w:id="6" w:date="2018-03-23T14:52:22Z">
        <w:r w:rsidDel="00000000" w:rsidR="00000000" w:rsidRPr="00000000">
          <w:rPr>
            <w:rFonts w:ascii="Alef" w:cs="Alef" w:eastAsia="Alef" w:hAnsi="Alef"/>
            <w:color w:val="1d1d1d"/>
            <w:sz w:val="23"/>
            <w:szCs w:val="23"/>
            <w:rtl w:val="1"/>
          </w:rPr>
          <w:t xml:space="preserve">שיחמיץ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ins>
      <w:del w:author="אורפז פישל" w:id="6" w:date="2018-03-23T14:52:22Z">
        <w:r w:rsidDel="00000000" w:rsidR="00000000" w:rsidRPr="00000000">
          <w:rPr>
            <w:rFonts w:ascii="Alef" w:cs="Alef" w:eastAsia="Alef" w:hAnsi="Alef"/>
            <w:color w:val="1d1d1d"/>
            <w:sz w:val="23"/>
            <w:szCs w:val="23"/>
            <w:rtl w:val="1"/>
          </w:rPr>
          <w:delText xml:space="preserve">שיניח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להזדמנות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להתבזבז</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מכנסיו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גנובים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השמאלית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ins w:author="אורפז פישל" w:id="7" w:date="2018-03-23T14:55:4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הימנית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31</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8" w:date="2018-03-23T14:57: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מאתה</w:t>
      </w:r>
      <w:ins w:author="אורפז פישל" w:id="9" w:date="2018-03-23T15:05:45Z">
        <w:r w:rsidDel="00000000" w:rsidR="00000000" w:rsidRPr="00000000">
          <w:rPr>
            <w:rFonts w:ascii="Alef" w:cs="Alef" w:eastAsia="Alef" w:hAnsi="Alef"/>
            <w:color w:val="1d1d1d"/>
            <w:sz w:val="23"/>
            <w:szCs w:val="23"/>
            <w:rtl w:val="0"/>
          </w:rPr>
          <w:t xml:space="preserve">-</w:t>
        </w:r>
      </w:ins>
      <w:del w:author="אורפז פישל" w:id="9" w:date="2018-03-23T15:05:4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0" w:date="2018-03-23T15:05:47Z">
        <w:r w:rsidDel="00000000" w:rsidR="00000000" w:rsidRPr="00000000">
          <w:rPr>
            <w:rFonts w:ascii="Alef" w:cs="Alef" w:eastAsia="Alef" w:hAnsi="Alef"/>
            <w:color w:val="1d1d1d"/>
            <w:sz w:val="23"/>
            <w:szCs w:val="23"/>
            <w:rtl w:val="0"/>
          </w:rPr>
          <w:t xml:space="preserve">-</w:t>
        </w:r>
      </w:ins>
      <w:del w:author="אורפז פישל" w:id="10" w:date="2018-03-23T15:05:4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הבסיסית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בסיטואציה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ins w:author="ברוריה כהן" w:id="11" w:date="2018-03-13T14:21:00Z">
        <w:r w:rsidDel="00000000" w:rsidR="00000000" w:rsidRPr="00000000">
          <w:rPr>
            <w:rFonts w:ascii="Alef" w:cs="Alef" w:eastAsia="Alef" w:hAnsi="Alef"/>
            <w:color w:val="1d1d1d"/>
            <w:sz w:val="23"/>
            <w:szCs w:val="23"/>
            <w:rtl w:val="1"/>
          </w:rPr>
          <w:t xml:space="preserve">אמרה</w:t>
        </w:r>
      </w:ins>
      <w:del w:author="ברוריה כהן" w:id="11" w:date="2018-03-13T14:21:00Z">
        <w:r w:rsidDel="00000000" w:rsidR="00000000" w:rsidRPr="00000000">
          <w:rPr>
            <w:rFonts w:ascii="Alef" w:cs="Alef" w:eastAsia="Alef" w:hAnsi="Alef"/>
            <w:color w:val="1d1d1d"/>
            <w:sz w:val="23"/>
            <w:szCs w:val="23"/>
            <w:rtl w:val="1"/>
          </w:rPr>
          <w:delText xml:space="preserve">לאטה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ins w:author="אורפז פישל" w:id="12" w:date="2018-03-23T15:12:08Z">
        <w:r w:rsidDel="00000000" w:rsidR="00000000" w:rsidRPr="00000000">
          <w:rPr>
            <w:rFonts w:ascii="Alef" w:cs="Alef" w:eastAsia="Alef" w:hAnsi="Alef"/>
            <w:color w:val="1d1d1d"/>
            <w:sz w:val="23"/>
            <w:szCs w:val="23"/>
            <w:rtl w:val="1"/>
          </w:rPr>
          <w:t xml:space="preserve">חרש</w:t>
        </w:r>
        <w:r w:rsidDel="00000000" w:rsidR="00000000" w:rsidRPr="00000000">
          <w:rPr>
            <w:rFonts w:ascii="Alef" w:cs="Alef" w:eastAsia="Alef" w:hAnsi="Alef"/>
            <w:color w:val="1d1d1d"/>
            <w:sz w:val="23"/>
            <w:szCs w:val="23"/>
            <w:rtl w:val="1"/>
          </w:rPr>
          <w:t xml:space="preserve"> </w:t>
        </w:r>
      </w:ins>
      <w:del w:author="אורפז פישל" w:id="12" w:date="2018-03-23T15:12:08Z">
        <w:r w:rsidDel="00000000" w:rsidR="00000000" w:rsidRPr="00000000">
          <w:rPr>
            <w:rFonts w:ascii="Alef" w:cs="Alef" w:eastAsia="Alef" w:hAnsi="Alef"/>
            <w:color w:val="1d1d1d"/>
            <w:sz w:val="23"/>
            <w:szCs w:val="23"/>
            <w:rtl w:val="1"/>
          </w:rPr>
          <w:delText xml:space="preserve">צחוק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חרישי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ודגדגו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משרוולה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ins w:author="אורפז פישל" w:id="13" w:date="2018-03-23T15:14:23Z">
        <w:r w:rsidDel="00000000" w:rsidR="00000000" w:rsidRPr="00000000">
          <w:rPr>
            <w:rFonts w:ascii="Alef" w:cs="Alef" w:eastAsia="Alef" w:hAnsi="Alef"/>
            <w:color w:val="1d1d1d"/>
            <w:sz w:val="23"/>
            <w:szCs w:val="23"/>
            <w:rtl w:val="1"/>
          </w:rPr>
          <w:t xml:space="preserve">ההסוואה</w:t>
        </w:r>
      </w:ins>
      <w:del w:author="אורפז פישל" w:id="13" w:date="2018-03-23T15:14:23Z">
        <w:r w:rsidDel="00000000" w:rsidR="00000000" w:rsidRPr="00000000">
          <w:rPr>
            <w:rFonts w:ascii="Alef" w:cs="Alef" w:eastAsia="Alef" w:hAnsi="Alef"/>
            <w:color w:val="1d1d1d"/>
            <w:sz w:val="23"/>
            <w:szCs w:val="23"/>
            <w:rtl w:val="1"/>
          </w:rPr>
          <w:delText xml:space="preserve">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הגנה</w:delText>
          </w:r>
        </w:del>
      </w:ins>
      <w:del w:author="אורפז פישל" w:id="13" w:date="2018-03-23T15:14:23Z">
        <w:r w:rsidDel="00000000" w:rsidR="00000000" w:rsidRPr="00000000">
          <w:rPr>
            <w:rFonts w:ascii="Alef" w:cs="Alef" w:eastAsia="Alef" w:hAnsi="Alef"/>
            <w:color w:val="1d1d1d"/>
            <w:sz w:val="23"/>
            <w:szCs w:val="23"/>
            <w:rtl w:val="1"/>
          </w:rPr>
          <w:delText xml:space="preserve">הנגזה</w:delText>
        </w:r>
      </w:del>
      <w:ins w:author="ברוריה כהן" w:id="14" w:date="2018-03-13T14:21:42Z">
        <w:del w:author="אורפז פישל" w:id="13" w:date="2018-03-23T15:14:23Z">
          <w:r w:rsidDel="00000000" w:rsidR="00000000" w:rsidRPr="00000000">
            <w:rPr>
              <w:rFonts w:ascii="Alef" w:cs="Alef" w:eastAsia="Alef" w:hAnsi="Alef"/>
              <w:color w:val="1d1d1d"/>
              <w:sz w:val="23"/>
              <w:szCs w:val="23"/>
              <w:rtl w:val="1"/>
            </w:rPr>
            <w:delText xml:space="preserve">הה</w:delText>
          </w:r>
        </w:del>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שקולים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ins w:author="אורפז פישל" w:id="15" w:date="2018-03-23T15:15:20Z">
        <w:r w:rsidDel="00000000" w:rsidR="00000000" w:rsidRPr="00000000">
          <w:rPr>
            <w:rFonts w:ascii="Alef" w:cs="Alef" w:eastAsia="Alef" w:hAnsi="Alef"/>
            <w:color w:val="1d1d1d"/>
            <w:sz w:val="23"/>
            <w:szCs w:val="23"/>
            <w:rtl w:val="0"/>
          </w:rPr>
          <w:t xml:space="preserve">-</w:t>
        </w:r>
      </w:ins>
      <w:del w:author="אורפז פישל" w:id="15" w:date="2018-03-23T15:15:2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יודע</w:t>
      </w:r>
      <w:ins w:author="אורפז פישל" w:id="16" w:date="2018-03-23T15:15:22Z">
        <w:r w:rsidDel="00000000" w:rsidR="00000000" w:rsidRPr="00000000">
          <w:rPr>
            <w:rFonts w:ascii="Alef" w:cs="Alef" w:eastAsia="Alef" w:hAnsi="Alef"/>
            <w:color w:val="1d1d1d"/>
            <w:sz w:val="23"/>
            <w:szCs w:val="23"/>
            <w:rtl w:val="0"/>
          </w:rPr>
          <w:t xml:space="preserve">-</w:t>
        </w:r>
      </w:ins>
      <w:del w:author="אורפז פישל" w:id="16" w:date="2018-03-23T15:15:2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ins w:author="אורפז פישל" w:id="17" w:date="2018-03-23T15:15:55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ins w:author="אורפז פישל" w:id="18" w:date="2018-03-23T15:16:2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ins>
      <w:del w:author="אורפז פישל" w:id="18" w:date="2018-03-23T15:16:20Z">
        <w:r w:rsidDel="00000000" w:rsidR="00000000" w:rsidRPr="00000000">
          <w:rPr>
            <w:rFonts w:ascii="Alef" w:cs="Alef" w:eastAsia="Alef" w:hAnsi="Alef"/>
            <w:color w:val="1d1d1d"/>
            <w:sz w:val="23"/>
            <w:szCs w:val="23"/>
            <w:rtl w:val="1"/>
          </w:rPr>
          <w:delText xml:space="preserve">כאילו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ins w:author="אורפז פישל" w:id="19" w:date="2018-03-23T15:17:0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del w:author="אורפז פישל" w:id="20" w:date="2018-03-23T15:18:11Z">
        <w:r w:rsidDel="00000000" w:rsidR="00000000" w:rsidRPr="00000000">
          <w:rPr>
            <w:rFonts w:ascii="Alef" w:cs="Alef" w:eastAsia="Alef" w:hAnsi="Alef"/>
            <w:color w:val="1d1d1d"/>
            <w:sz w:val="23"/>
            <w:szCs w:val="23"/>
            <w:rtl w:val="1"/>
          </w:rPr>
          <w:delText xml:space="preserve">ובכלל</w:delText>
        </w:r>
        <w:r w:rsidDel="00000000" w:rsidR="00000000" w:rsidRPr="00000000">
          <w:rPr>
            <w:rFonts w:ascii="Alef" w:cs="Alef" w:eastAsia="Alef" w:hAnsi="Alef"/>
            <w:color w:val="1d1d1d"/>
            <w:sz w:val="23"/>
            <w:szCs w:val="23"/>
            <w:rtl w:val="1"/>
          </w:rPr>
          <w:delText xml:space="preserve"> </w:delText>
        </w:r>
      </w:del>
      <w:ins w:author="אורפז פישל" w:id="20" w:date="2018-03-23T15:18:11Z">
        <w:r w:rsidDel="00000000" w:rsidR="00000000" w:rsidRPr="00000000">
          <w:rPr>
            <w:rFonts w:ascii="Alef" w:cs="Alef" w:eastAsia="Alef" w:hAnsi="Alef"/>
            <w:color w:val="1d1d1d"/>
            <w:sz w:val="23"/>
            <w:szCs w:val="23"/>
            <w:rtl w:val="1"/>
          </w:rPr>
          <w:t xml:space="preserve">ו</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ins w:author="אורפז פישל" w:id="21" w:date="2018-03-23T15:18: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ומתפתלות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ins w:author="Anonymous" w:id="22" w:date="2020-03-24T06:36:57Z">
        <w:r w:rsidDel="00000000" w:rsidR="00000000" w:rsidRPr="00000000">
          <w:rPr>
            <w:rFonts w:ascii="Alef" w:cs="Alef" w:eastAsia="Alef" w:hAnsi="Alef"/>
            <w:color w:val="1d1d1d"/>
            <w:sz w:val="23"/>
            <w:szCs w:val="23"/>
            <w:rtl w:val="1"/>
          </w:rPr>
          <w:t xml:space="preserve">מחודדות</w:t>
        </w:r>
      </w:ins>
      <w:del w:author="Anonymous" w:id="22" w:date="2020-03-24T06:36:57Z">
        <w:r w:rsidDel="00000000" w:rsidR="00000000" w:rsidRPr="00000000">
          <w:rPr>
            <w:rFonts w:ascii="Alef" w:cs="Alef" w:eastAsia="Alef" w:hAnsi="Alef"/>
            <w:color w:val="1d1d1d"/>
            <w:sz w:val="23"/>
            <w:szCs w:val="23"/>
            <w:rtl w:val="1"/>
          </w:rPr>
          <w:delText xml:space="preserve">זוויתיות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להיפער</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לזלוג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לקשקש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שבנתיניו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מגפיך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להתרפסות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del w:author="אביעד אליהו לביא" w:id="23" w:date="2018-10-08T06:49:18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w:t>
      </w:r>
      <w:del w:author="אביעד אליהו לביא" w:id="23" w:date="2018-10-08T06:49:18Z">
        <w:r w:rsidDel="00000000" w:rsidR="00000000" w:rsidRPr="00000000">
          <w:rPr>
            <w:rtl w:val="0"/>
          </w:rPr>
        </w:r>
      </w:del>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4" w:date="2020-07-16T13:06:46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del w:author="Ahiya Meislish" w:id="25" w:date="2020-07-16T13:06:44Z">
        <w:commentRangeStart w:id="2"/>
        <w:r w:rsidDel="00000000" w:rsidR="00000000" w:rsidRPr="00000000">
          <w:rPr>
            <w:rFonts w:ascii="Alef" w:cs="Alef" w:eastAsia="Alef" w:hAnsi="Alef"/>
            <w:i w:val="1"/>
            <w:color w:val="1d1d1d"/>
            <w:sz w:val="23"/>
            <w:szCs w:val="23"/>
            <w:rtl w:val="0"/>
          </w:rPr>
          <w:delText xml:space="preserve">.</w:delText>
        </w:r>
      </w:del>
      <w:commentRangeEnd w:id="2"/>
      <w:r w:rsidDel="00000000" w:rsidR="00000000" w:rsidRPr="00000000">
        <w:commentReference w:id="2"/>
      </w:r>
      <w:r w:rsidDel="00000000" w:rsidR="00000000" w:rsidRPr="00000000">
        <w:rPr>
          <w:rFonts w:ascii="Alef" w:cs="Alef" w:eastAsia="Alef" w:hAnsi="Alef"/>
          <w:i w:val="1"/>
          <w:iCs/>
          <w:color w:val="1d1d1d"/>
          <w:sz w:val="23"/>
          <w:szCs w:val="23"/>
          <w:rtl w:val="1"/>
        </w:rPr>
        <w:t xml:space="preserve">סתום</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לעונג</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ins w:author="Ahiya Meislish" w:id="26" w:date="2020-07-26T07:59:16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w:t>
      </w:r>
      <w:ins w:author="Ahiya Meislish" w:id="26" w:date="2020-07-26T07:59:16Z">
        <w:commentRangeStart w:id="3"/>
        <w:r w:rsidDel="00000000" w:rsidR="00000000" w:rsidRPr="00000000">
          <w:rPr>
            <w:rtl w:val="0"/>
          </w:rPr>
        </w:r>
      </w:ins>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lef" w:cs="Alef" w:eastAsia="Alef" w:hAnsi="Alef"/>
          <w:color w:val="1d1d1d"/>
          <w:sz w:val="23"/>
          <w:szCs w:val="23"/>
          <w:rPrChange w:author="Ahiya Meislish" w:id="27" w:date="2020-07-26T07:59:16Z">
            <w:rPr>
              <w:rFonts w:ascii="Arial" w:cs="Arial" w:eastAsia="Arial" w:hAnsi="Arial"/>
              <w:color w:val="1d1d1d"/>
              <w:sz w:val="23"/>
              <w:szCs w:val="23"/>
            </w:rPr>
          </w:rPrChange>
        </w:rPr>
      </w:pPr>
      <w:ins w:author="Ahiya Meislish" w:id="26" w:date="2020-07-26T07:59:16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w:t>
        </w:r>
      </w:ins>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color w:val="1d1d1d"/>
          <w:sz w:val="23"/>
          <w:szCs w:val="23"/>
          <w:rtl w:val="0"/>
        </w:rPr>
        <w:t xml:space="preserve"> </w:t>
      </w:r>
      <w:ins w:author="אורפז פישל" w:id="28" w:date="2018-03-23T15:37: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ins w:author="Anonymous" w:id="29" w:date="2018-08-07T22:40:42Z">
        <w:r w:rsidDel="00000000" w:rsidR="00000000" w:rsidRPr="00000000">
          <w:rPr>
            <w:rFonts w:ascii="Alef" w:cs="Alef" w:eastAsia="Alef" w:hAnsi="Alef"/>
            <w:color w:val="1d1d1d"/>
            <w:sz w:val="23"/>
            <w:szCs w:val="23"/>
            <w:rtl w:val="1"/>
          </w:rPr>
          <w:t xml:space="preserve">ככל</w:t>
        </w:r>
      </w:ins>
      <w:del w:author="Anonymous" w:id="29" w:date="2018-08-07T22:40:42Z">
        <w:r w:rsidDel="00000000" w:rsidR="00000000" w:rsidRPr="00000000">
          <w:rPr>
            <w:rFonts w:ascii="Alef" w:cs="Alef" w:eastAsia="Alef" w:hAnsi="Alef"/>
            <w:color w:val="1d1d1d"/>
            <w:sz w:val="23"/>
            <w:szCs w:val="23"/>
            <w:rtl w:val="1"/>
          </w:rPr>
          <w:delText xml:space="preserve">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ins w:author="אורפז פישל" w:id="30" w:date="2018-03-23T15:38:47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בדיוק</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אלכוהול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מצחקקת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מתנשמת</w:t>
      </w:r>
      <w:r w:rsidDel="00000000" w:rsidR="00000000" w:rsidRPr="00000000">
        <w:rPr>
          <w:rFonts w:ascii="Alef" w:cs="Alef" w:eastAsia="Alef" w:hAnsi="Alef"/>
          <w:color w:val="1d1d1d"/>
          <w:sz w:val="23"/>
          <w:szCs w:val="23"/>
          <w:rtl w:val="1"/>
        </w:rPr>
        <w:t xml:space="preserve"> </w:t>
      </w:r>
      <w:ins w:author="אורפז פישל" w:id="31" w:date="2018-03-23T15:42:00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ins>
      <w:del w:author="אורפז פישל" w:id="31" w:date="2018-03-23T15:42:00Z">
        <w:r w:rsidDel="00000000" w:rsidR="00000000" w:rsidRPr="00000000">
          <w:rPr>
            <w:rFonts w:ascii="Alef" w:cs="Alef" w:eastAsia="Alef" w:hAnsi="Alef"/>
            <w:color w:val="1d1d1d"/>
            <w:sz w:val="23"/>
            <w:szCs w:val="23"/>
            <w:rtl w:val="1"/>
          </w:rPr>
          <w:delText xml:space="preserve">באופן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בולט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נפו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נדו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ins w:author="אורפז פישל" w:id="32" w:date="2018-03-23T15:42:45Z">
        <w:r w:rsidDel="00000000" w:rsidR="00000000" w:rsidRPr="00000000">
          <w:rPr>
            <w:rFonts w:ascii="Alef" w:cs="Alef" w:eastAsia="Alef" w:hAnsi="Alef"/>
            <w:color w:val="1d1d1d"/>
            <w:sz w:val="23"/>
            <w:szCs w:val="23"/>
            <w:rtl w:val="0"/>
          </w:rPr>
          <w:t xml:space="preserve">.</w:t>
        </w:r>
      </w:ins>
      <w:del w:author="אורפז פישל" w:id="32" w:date="2018-03-23T15:42:45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מדבק</w:t>
      </w:r>
      <w:ins w:author="אורפז פישל" w:id="33" w:date="2018-03-23T15:42:58Z">
        <w:r w:rsidDel="00000000" w:rsidR="00000000" w:rsidRPr="00000000">
          <w:rPr>
            <w:rFonts w:ascii="Alef" w:cs="Alef" w:eastAsia="Alef" w:hAnsi="Alef"/>
            <w:b w:val="1"/>
            <w:i w:val="1"/>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34" w:date="2018-03-23T15:43:01Z">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ins>
      <w:del w:author="אורפז פישל" w:id="34" w:date="2018-03-23T15:43:01Z">
        <w:r w:rsidDel="00000000" w:rsidR="00000000" w:rsidRPr="00000000">
          <w:rPr>
            <w:rFonts w:ascii="Alef" w:cs="Alef" w:eastAsia="Alef" w:hAnsi="Alef"/>
            <w:color w:val="1d1d1d"/>
            <w:sz w:val="23"/>
            <w:szCs w:val="23"/>
            <w:rtl w:val="1"/>
          </w:rPr>
          <w:delText xml:space="preserve">ואני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כרעו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שתיהן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כשל</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התכנון</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סוראליסטי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rPr>
          <w:rFonts w:ascii="Arial" w:cs="Arial" w:eastAsia="Arial" w:hAnsi="Arial"/>
          <w:color w:val="1d1d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79,"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שרביט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אוקאנ</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ח</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115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90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25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ins w:author="אורפז פישל" w:id="0" w:date="2018-03-23T19:33:1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למנות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אני</w:t>
      </w:r>
      <w:ins w:author="אורפז פישל" w:id="1" w:date="2018-03-23T19:33: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משמעות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נרתיק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שבמתכנתי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ins w:author="אורפז פישל" w:id="2" w:date="2018-03-23T19:34:1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פה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גיסטו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1956.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המשתתפים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תתעודד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הבעיה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לפתור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חודשיים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ילד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ארבע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הפסיכולינגוויסטיקה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ההתפתחותית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השמונה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del w:author="אורפז פישל" w:id="3" w:date="2018-03-23T19:41:19Z">
        <w:r w:rsidDel="00000000" w:rsidR="00000000" w:rsidRPr="00000000">
          <w:rPr>
            <w:rFonts w:ascii="Alef" w:cs="Alef" w:eastAsia="Alef" w:hAnsi="Alef"/>
            <w:color w:val="1d1d1d"/>
            <w:sz w:val="23"/>
            <w:szCs w:val="23"/>
            <w:rtl w:val="1"/>
          </w:rPr>
          <w:delText xml:space="preserve">באמת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שאוכלוסיית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גיל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ההת</w:t>
      </w:r>
      <w:r w:rsidDel="00000000" w:rsidR="00000000" w:rsidRPr="00000000">
        <w:rPr>
          <w:rFonts w:ascii="Alef" w:cs="Alef" w:eastAsia="Alef" w:hAnsi="Alef"/>
          <w:b w:val="1"/>
          <w:bCs/>
          <w:i w:val="1"/>
          <w:iCs/>
          <w:color w:val="1d1d1d"/>
          <w:sz w:val="23"/>
          <w:szCs w:val="23"/>
          <w:rtl w:val="1"/>
        </w:rPr>
        <w:t xml:space="preserve">בגרות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בטכניקות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יצירתית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אורפז פישל" w:id="4" w:date="2018-03-23T19:43:37Z">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ins>
      <w:del w:author="אורפז פישל" w:id="4" w:date="2018-03-23T19:43:37Z">
        <w:r w:rsidDel="00000000" w:rsidR="00000000" w:rsidRPr="00000000">
          <w:rPr>
            <w:rFonts w:ascii="Alef" w:cs="Alef" w:eastAsia="Alef" w:hAnsi="Alef"/>
            <w:color w:val="1d1d1d"/>
            <w:sz w:val="23"/>
            <w:szCs w:val="23"/>
            <w:rtl w:val="1"/>
          </w:rPr>
          <w:delText xml:space="preserve">ממש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ins w:author="אורפז פישל" w:id="5" w:date="2018-03-23T19:45:19Z">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ins>
      <w:del w:author="אורפז פישל" w:id="5" w:date="2018-03-23T19:45:19Z">
        <w:r w:rsidDel="00000000" w:rsidR="00000000" w:rsidRPr="00000000">
          <w:rPr>
            <w:rFonts w:ascii="Alef" w:cs="Alef" w:eastAsia="Alef" w:hAnsi="Alef"/>
            <w:i w:val="1"/>
            <w:color w:val="1d1d1d"/>
            <w:sz w:val="23"/>
            <w:szCs w:val="23"/>
            <w:rtl w:val="1"/>
          </w:rPr>
          <w:delText xml:space="preserve">מעולם</w:delText>
        </w:r>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שמעה</w:t>
      </w:r>
      <w:r w:rsidDel="00000000" w:rsidR="00000000" w:rsidRPr="00000000">
        <w:rPr>
          <w:rFonts w:ascii="Alef" w:cs="Alef" w:eastAsia="Alef" w:hAnsi="Alef"/>
          <w:color w:val="1d1d1d"/>
          <w:sz w:val="23"/>
          <w:szCs w:val="23"/>
          <w:rtl w:val="0"/>
        </w:rPr>
        <w:t xml:space="preserve"> </w:t>
      </w:r>
      <w:ins w:author="אורפז פישל" w:id="6" w:date="2018-03-23T19:45:28Z">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ins>
      <w:del w:author="אורפז פישל" w:id="6" w:date="2018-03-23T19:45:28Z">
        <w:r w:rsidDel="00000000" w:rsidR="00000000" w:rsidRPr="00000000">
          <w:rPr>
            <w:rFonts w:ascii="Alef" w:cs="Alef" w:eastAsia="Alef" w:hAnsi="Alef"/>
            <w:color w:val="1d1d1d"/>
            <w:sz w:val="23"/>
            <w:szCs w:val="23"/>
            <w:rtl w:val="1"/>
          </w:rPr>
          <w:delText xml:space="preserve">אפילו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author="Anonymous" w:id="7" w:date="2018-04-23T10:27:10Z">
        <w:r w:rsidDel="00000000" w:rsidR="00000000" w:rsidRPr="00000000">
          <w:rPr>
            <w:rFonts w:ascii="Alef" w:cs="Alef" w:eastAsia="Alef" w:hAnsi="Alef"/>
            <w:color w:val="1d1d1d"/>
            <w:sz w:val="23"/>
            <w:szCs w:val="23"/>
            <w:rtl w:val="1"/>
          </w:rPr>
          <w:t xml:space="preserve">ן</w:t>
        </w:r>
      </w:ins>
      <w:ins w:author="Anonymous" w:id="8" w:date="2018-04-23T10:26:49Z">
        <w:del w:author="Anonymous" w:id="7" w:date="2018-04-23T10:27:10Z">
          <w:r w:rsidDel="00000000" w:rsidR="00000000" w:rsidRPr="00000000">
            <w:rPr>
              <w:rFonts w:ascii="Alef" w:cs="Alef" w:eastAsia="Alef" w:hAnsi="Alef"/>
              <w:color w:val="1d1d1d"/>
              <w:sz w:val="23"/>
              <w:szCs w:val="23"/>
              <w:rtl w:val="1"/>
            </w:rPr>
            <w:delText xml:space="preserve">ן</w:delText>
          </w:r>
        </w:del>
      </w:ins>
      <w:del w:author="Anonymous" w:id="7" w:date="2018-04-23T10:27:10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הדהוד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אורפז פישל" w:id="9" w:date="2018-03-23T19:48:41Z">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מחודשיים</w:t>
        </w:r>
        <w:r w:rsidDel="00000000" w:rsidR="00000000" w:rsidRPr="00000000">
          <w:rPr>
            <w:rFonts w:ascii="Alef" w:cs="Alef" w:eastAsia="Alef" w:hAnsi="Alef"/>
            <w:color w:val="1d1d1d"/>
            <w:sz w:val="23"/>
            <w:szCs w:val="23"/>
            <w:rtl w:val="1"/>
          </w:rPr>
          <w:t xml:space="preserve">. </w:t>
        </w:r>
      </w:ins>
      <w:del w:author="אורפז פישל" w:id="9" w:date="2018-03-23T19:48:41Z">
        <w:r w:rsidDel="00000000" w:rsidR="00000000" w:rsidRPr="00000000">
          <w:rPr>
            <w:rFonts w:ascii="Alef" w:cs="Alef" w:eastAsia="Alef" w:hAnsi="Alef"/>
            <w:color w:val="1d1d1d"/>
            <w:sz w:val="23"/>
            <w:szCs w:val="23"/>
            <w:rtl w:val="1"/>
          </w:rPr>
          <w:delText xml:space="preserve">אכן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נדרשים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לפעמים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מחודשיים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בשביל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דברים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כאלו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בהתפארות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איינשטיין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והלקוחות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יימס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אוואנס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ורס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הטריטוריה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ins w:author="אורפז פישל" w:id="10" w:date="2018-03-23T19:52:05Z">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ins>
      <w:del w:author="אורפז פישל" w:id="10" w:date="2018-03-23T19:52:05Z">
        <w:r w:rsidDel="00000000" w:rsidR="00000000" w:rsidRPr="00000000">
          <w:rPr>
            <w:rFonts w:ascii="Alef" w:cs="Alef" w:eastAsia="Alef" w:hAnsi="Alef"/>
            <w:color w:val="1d1d1d"/>
            <w:sz w:val="23"/>
            <w:szCs w:val="23"/>
            <w:rtl w:val="1"/>
          </w:rPr>
          <w:delText xml:space="preserve">אמרה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0"/>
        </w:rPr>
        <w:t xml:space="preserve">QX</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חשדנית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יוקרתית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שהתצוגה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מקוצרת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וברכיים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המתהדקים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שמראהו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לניזו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ורוטטת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נתנאל כהן" w:id="11" w:date="2020-04-16T12:42:04Z">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מיסטי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w:t>
      </w:r>
      <w:r w:rsidDel="00000000" w:rsidR="00000000" w:rsidRPr="00000000">
        <w:rPr>
          <w:rFonts w:ascii="Alef" w:cs="Alef" w:eastAsia="Alef" w:hAnsi="Alef"/>
          <w:color w:val="1d1d1d"/>
          <w:sz w:val="23"/>
          <w:szCs w:val="23"/>
          <w:rtl w:val="1"/>
        </w:rPr>
        <w:t xml:space="preserve">".</w:t>
      </w:r>
      <w:ins w:author="נתנאל כהן" w:id="12" w:date="2020-04-16T12:44:34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ומדוע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זדקק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w:t>
      </w:r>
      <w:r w:rsidDel="00000000" w:rsidR="00000000" w:rsidRPr="00000000">
        <w:rPr>
          <w:rFonts w:ascii="Alef" w:cs="Alef" w:eastAsia="Alef" w:hAnsi="Alef"/>
          <w:color w:val="1d1d1d"/>
          <w:sz w:val="23"/>
          <w:szCs w:val="23"/>
          <w:rtl w:val="1"/>
        </w:rPr>
        <w:t xml:space="preserve">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עלולה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בסרט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פופולרי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להתמודד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ins w:author="אורפז פישל" w:id="13" w:date="2018-03-23T19:58:3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להסתכן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מפחיד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w:t>
      </w:r>
      <w:ins w:author="דרור אלקנה וינברג" w:id="14" w:date="2018-09-17T11:14:05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והקפידו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יציבתה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צעיר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משתנקת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בסדר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ההיקש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ins w:author="אורפז פישל" w:id="15" w:date="2018-03-23T20:02:44Z">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del w:author="אורפז פישל" w:id="15" w:date="2018-03-23T20:02:44Z">
        <w:r w:rsidDel="00000000" w:rsidR="00000000" w:rsidRPr="00000000">
          <w:rPr>
            <w:rFonts w:ascii="Alef" w:cs="Alef" w:eastAsia="Alef" w:hAnsi="Alef"/>
            <w:color w:val="1d1d1d"/>
            <w:sz w:val="23"/>
            <w:szCs w:val="23"/>
            <w:rtl w:val="1"/>
          </w:rPr>
          <w:delText xml:space="preserve">תשע</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16" w:date="2018-03-23T20:02:47Z">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ins>
      <w:del w:author="אורפז פישל" w:id="16" w:date="2018-03-23T20:02:47Z">
        <w:r w:rsidDel="00000000" w:rsidR="00000000" w:rsidRPr="00000000">
          <w:rPr>
            <w:rFonts w:ascii="Alef" w:cs="Alef" w:eastAsia="Alef" w:hAnsi="Alef"/>
            <w:color w:val="1d1d1d"/>
            <w:sz w:val="23"/>
            <w:szCs w:val="23"/>
            <w:rtl w:val="1"/>
          </w:rPr>
          <w:delText xml:space="preserve">עשר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מצטער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אצטרך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אקסיומה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-50%, 75%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13%, 19%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-45%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-99% </w:t>
      </w:r>
      <w:r w:rsidDel="00000000" w:rsidR="00000000" w:rsidRPr="00000000">
        <w:rPr>
          <w:rFonts w:ascii="Alef" w:cs="Alef" w:eastAsia="Alef" w:hAnsi="Alef"/>
          <w:color w:val="1d1d1d"/>
          <w:sz w:val="23"/>
          <w:szCs w:val="23"/>
          <w:rtl w:val="1"/>
        </w:rPr>
        <w:t xml:space="preserve">שיסיימו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התרחיש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לטובה</w:t>
      </w:r>
      <w:ins w:author="אורפז פישל" w:id="17" w:date="2018-03-23T20:09:14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ins w:author="אורפז פישל" w:id="18" w:date="2018-03-23T20:10:14Z">
        <w:r w:rsidDel="00000000" w:rsidR="00000000" w:rsidRPr="00000000">
          <w:rPr>
            <w:rFonts w:ascii="Alef" w:cs="Alef" w:eastAsia="Alef" w:hAnsi="Alef"/>
            <w:i w:val="1"/>
            <w:color w:val="1d1d1d"/>
            <w:sz w:val="23"/>
            <w:szCs w:val="23"/>
            <w:rtl w:val="1"/>
          </w:rPr>
          <w:t xml:space="preserve">דבר</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גרוע</w:t>
        </w:r>
        <w:r w:rsidDel="00000000" w:rsidR="00000000" w:rsidRPr="00000000">
          <w:rPr>
            <w:rFonts w:ascii="Alef" w:cs="Alef" w:eastAsia="Alef" w:hAnsi="Alef"/>
            <w:i w:val="1"/>
            <w:color w:val="1d1d1d"/>
            <w:sz w:val="23"/>
            <w:szCs w:val="23"/>
            <w:rtl w:val="1"/>
          </w:rPr>
          <w:t xml:space="preserve"> </w:t>
        </w:r>
      </w:ins>
      <w:del w:author="אורפז פישל" w:id="18" w:date="2018-03-23T20:10:14Z">
        <w:r w:rsidDel="00000000" w:rsidR="00000000" w:rsidRPr="00000000">
          <w:rPr>
            <w:rFonts w:ascii="Alef" w:cs="Alef" w:eastAsia="Alef" w:hAnsi="Alef"/>
            <w:b w:val="1"/>
            <w:i w:val="1"/>
            <w:color w:val="1d1d1d"/>
            <w:sz w:val="23"/>
            <w:szCs w:val="23"/>
            <w:rtl w:val="1"/>
          </w:rPr>
          <w:delText xml:space="preserve">פחות</w:delText>
        </w:r>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שבאמת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קורה</w:delText>
        </w:r>
      </w:del>
      <w:ins w:author="אורפז פישל" w:id="18" w:date="2018-03-23T20:10:1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מהמציאות</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דיכאוני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אורפז פישל" w:id="19" w:date="2018-03-23T20:11:55Z">
            <w:rPr>
              <w:rFonts w:ascii="Alef" w:cs="Alef" w:eastAsia="Alef" w:hAnsi="Alef"/>
              <w:color w:val="1d1d1d"/>
              <w:sz w:val="23"/>
              <w:szCs w:val="23"/>
            </w:rPr>
          </w:rPrChange>
        </w:rPr>
        <w:t xml:space="preserve">לך</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אישית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נבדקים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ומובהקות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גרום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סטטיסטית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התחננתי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ins w:author="דרור אלקנה וינברג" w:id="20" w:date="2018-09-17T11:18:04Z">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ins>
      <w:ins w:author="אורפז פישל" w:id="21" w:date="2018-03-23T20:14:47Z">
        <w:r w:rsidDel="00000000" w:rsidR="00000000" w:rsidRPr="00000000">
          <w:rPr>
            <w:rFonts w:ascii="Alef" w:cs="Alef" w:eastAsia="Alef" w:hAnsi="Alef"/>
            <w:color w:val="1d1d1d"/>
            <w:sz w:val="23"/>
            <w:szCs w:val="23"/>
            <w:rtl w:val="1"/>
          </w:rPr>
          <w:t xml:space="preserve">זלזלה</w:t>
        </w:r>
        <w:r w:rsidDel="00000000" w:rsidR="00000000" w:rsidRPr="00000000">
          <w:rPr>
            <w:rFonts w:ascii="Alef" w:cs="Alef" w:eastAsia="Alef" w:hAnsi="Alef"/>
            <w:color w:val="1d1d1d"/>
            <w:sz w:val="23"/>
            <w:szCs w:val="23"/>
            <w:rtl w:val="1"/>
          </w:rPr>
          <w:t xml:space="preserve"> </w:t>
        </w:r>
      </w:ins>
      <w:del w:author="אורפז פישל" w:id="21" w:date="2018-03-23T20:14:47Z">
        <w:r w:rsidDel="00000000" w:rsidR="00000000" w:rsidRPr="00000000">
          <w:rPr>
            <w:rFonts w:ascii="Alef" w:cs="Alef" w:eastAsia="Alef" w:hAnsi="Alef"/>
            <w:b w:val="1"/>
            <w:i w:val="1"/>
            <w:color w:val="1d1d1d"/>
            <w:sz w:val="23"/>
            <w:szCs w:val="23"/>
            <w:rtl w:val="1"/>
          </w:rPr>
          <w:delText xml:space="preserve">זילזלה</w:delText>
        </w:r>
      </w:del>
      <w:r w:rsidDel="00000000" w:rsidR="00000000" w:rsidRPr="00000000">
        <w:rPr>
          <w:rFonts w:ascii="Alef" w:cs="Alef" w:eastAsia="Alef" w:hAnsi="Alef"/>
          <w:b w:val="1"/>
          <w:bCs/>
          <w:i w:val="1"/>
          <w:iCs/>
          <w:color w:val="1d1d1d"/>
          <w:sz w:val="23"/>
          <w:szCs w:val="23"/>
          <w:rtl w:val="0"/>
          <w:rPrChange w:author="אורפז פישל" w:id="22" w:date="2018-03-23T20:14:47Z">
            <w:rPr>
              <w:rFonts w:ascii="Alef" w:cs="Alef" w:eastAsia="Alef" w:hAnsi="Alef"/>
              <w:b w:val="1"/>
              <w:i w:val="1"/>
              <w:color w:val="1d1d1d"/>
              <w:sz w:val="23"/>
              <w:szCs w:val="23"/>
            </w:rPr>
          </w:rPrChange>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ins w:author="אורפז פישל" w:id="23" w:date="2018-03-23T20:15:32Z">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ins>
      <w:del w:author="אורפז פישל" w:id="23" w:date="2018-03-23T20:15:32Z">
        <w:r w:rsidDel="00000000" w:rsidR="00000000" w:rsidRPr="00000000">
          <w:rPr>
            <w:rFonts w:ascii="Alef" w:cs="Alef" w:eastAsia="Alef" w:hAnsi="Alef"/>
            <w:color w:val="1d1d1d"/>
            <w:sz w:val="23"/>
            <w:szCs w:val="23"/>
            <w:rtl w:val="1"/>
          </w:rPr>
          <w:delText xml:space="preserve">אף</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יכול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ins w:author="אורפז פישל" w:id="24" w:date="2018-03-23T20:15:38Z">
        <w:r w:rsidDel="00000000" w:rsidR="00000000" w:rsidRPr="00000000">
          <w:rPr>
            <w:rFonts w:ascii="Alef" w:cs="Alef" w:eastAsia="Alef" w:hAnsi="Alef"/>
            <w:color w:val="1d1d1d"/>
            <w:sz w:val="23"/>
            <w:szCs w:val="23"/>
            <w:rtl w:val="1"/>
          </w:rPr>
          <w:t xml:space="preserve">שיעשו</w:t>
        </w:r>
        <w:r w:rsidDel="00000000" w:rsidR="00000000" w:rsidRPr="00000000">
          <w:rPr>
            <w:rFonts w:ascii="Alef" w:cs="Alef" w:eastAsia="Alef" w:hAnsi="Alef"/>
            <w:color w:val="1d1d1d"/>
            <w:sz w:val="23"/>
            <w:szCs w:val="23"/>
            <w:rtl w:val="1"/>
          </w:rPr>
          <w:t xml:space="preserve"> </w:t>
        </w:r>
      </w:ins>
      <w:del w:author="אורפז פישל" w:id="24" w:date="2018-03-23T20:15:38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ins w:author="אורפז פישל" w:id="25" w:date="2018-03-23T20:22:43Z">
        <w:r w:rsidDel="00000000" w:rsidR="00000000" w:rsidRPr="00000000">
          <w:rPr>
            <w:rFonts w:ascii="Alef" w:cs="Alef" w:eastAsia="Alef" w:hAnsi="Alef"/>
            <w:color w:val="1d1d1d"/>
            <w:sz w:val="23"/>
            <w:szCs w:val="23"/>
            <w:rtl w:val="1"/>
          </w:rPr>
          <w:t xml:space="preserve">להתרגז</w:t>
        </w:r>
      </w:ins>
      <w:del w:author="אורפז פישל" w:id="25" w:date="2018-03-23T20:22:43Z">
        <w:r w:rsidDel="00000000" w:rsidR="00000000" w:rsidRPr="00000000">
          <w:rPr>
            <w:rFonts w:ascii="Alef" w:cs="Alef" w:eastAsia="Alef" w:hAnsi="Alef"/>
            <w:color w:val="1d1d1d"/>
            <w:sz w:val="23"/>
            <w:szCs w:val="23"/>
            <w:rtl w:val="1"/>
          </w:rPr>
          <w:delText xml:space="preserve">לכעוס</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בשיגעון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חפזונו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ins w:author="אורפז פישל" w:id="26" w:date="2018-03-23T20:31:00Z">
        <w:r w:rsidDel="00000000" w:rsidR="00000000" w:rsidRPr="00000000">
          <w:rPr>
            <w:rFonts w:ascii="Alef" w:cs="Alef" w:eastAsia="Alef" w:hAnsi="Alef"/>
            <w:color w:val="1d1d1d"/>
            <w:sz w:val="23"/>
            <w:szCs w:val="23"/>
            <w:rtl w:val="1"/>
          </w:rPr>
          <w:t xml:space="preserve">גוז</w:t>
        </w:r>
        <w:r w:rsidDel="00000000" w:rsidR="00000000" w:rsidRPr="00000000">
          <w:rPr>
            <w:rFonts w:ascii="Alef" w:cs="Alef" w:eastAsia="Alef" w:hAnsi="Alef"/>
            <w:color w:val="1d1d1d"/>
            <w:sz w:val="23"/>
            <w:szCs w:val="23"/>
            <w:rtl w:val="1"/>
          </w:rPr>
          <w:t xml:space="preserve"> </w:t>
        </w:r>
      </w:ins>
      <w:del w:author="אורפז פישל" w:id="26" w:date="2018-03-23T20:31:00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גוזים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ולשכור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ins w:author="אורפז פישל" w:id="27" w:date="2018-03-23T20:31:54Z">
        <w:r w:rsidDel="00000000" w:rsidR="00000000" w:rsidRPr="00000000">
          <w:rPr>
            <w:rFonts w:ascii="Alef" w:cs="Alef" w:eastAsia="Alef" w:hAnsi="Alef"/>
            <w:color w:val="1d1d1d"/>
            <w:sz w:val="23"/>
            <w:szCs w:val="23"/>
            <w:rtl w:val="1"/>
          </w:rPr>
          <w:t xml:space="preserve">בחיית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מחמד</w:t>
        </w:r>
      </w:ins>
      <w:del w:author="אורפז פישל" w:id="27" w:date="2018-03-23T20:31:54Z">
        <w:r w:rsidDel="00000000" w:rsidR="00000000" w:rsidRPr="00000000">
          <w:rPr>
            <w:rFonts w:ascii="Alef" w:cs="Alef" w:eastAsia="Alef" w:hAnsi="Alef"/>
            <w:color w:val="1d1d1d"/>
            <w:sz w:val="23"/>
            <w:szCs w:val="23"/>
            <w:rtl w:val="1"/>
          </w:rPr>
          <w:delText xml:space="preserve">בינשוף</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מסוגל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תסלחי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שהתפצלה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הינשוף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8" w:date="2018-03-23T20:33:49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התעללו</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לרעיון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ins w:author="אורפז פישל" w:id="29" w:date="2018-03-23T20:34:17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רמיזות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ולהחריב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המערכת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תעזי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ins w:author="אורפז פישל" w:id="30" w:date="2018-03-23T20:36:46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הטפסים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ins w:author="אורפז פישל" w:id="31" w:date="2018-03-23T20:38:07Z">
        <w:r w:rsidDel="00000000" w:rsidR="00000000" w:rsidRPr="00000000">
          <w:rPr>
            <w:rFonts w:ascii="Alef" w:cs="Alef" w:eastAsia="Alef" w:hAnsi="Alef"/>
            <w:color w:val="1d1d1d"/>
            <w:sz w:val="23"/>
            <w:szCs w:val="23"/>
            <w:rtl w:val="0"/>
          </w:rPr>
          <w:t xml:space="preserve">.</w:t>
        </w:r>
      </w:ins>
      <w:del w:author="אורפז פישל" w:id="31" w:date="2018-03-23T20:38:07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שמקשיבים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ins w:author="אורפז פישל" w:id="32" w:date="2018-03-23T20:39:13Z">
        <w:r w:rsidDel="00000000" w:rsidR="00000000" w:rsidRPr="00000000">
          <w:rPr>
            <w:rFonts w:ascii="Alef" w:cs="Alef" w:eastAsia="Alef" w:hAnsi="Alef"/>
            <w:color w:val="1d1d1d"/>
            <w:sz w:val="23"/>
            <w:szCs w:val="23"/>
            <w:rtl w:val="1"/>
          </w:rPr>
          <w:t xml:space="preserve">הציף</w:t>
        </w:r>
      </w:ins>
      <w:del w:author="אורפז פישל" w:id="32" w:date="2018-03-23T20:39:13Z">
        <w:r w:rsidDel="00000000" w:rsidR="00000000" w:rsidRPr="00000000">
          <w:rPr>
            <w:rFonts w:ascii="Alef" w:cs="Alef" w:eastAsia="Alef" w:hAnsi="Alef"/>
            <w:color w:val="1d1d1d"/>
            <w:sz w:val="23"/>
            <w:szCs w:val="23"/>
            <w:rtl w:val="1"/>
          </w:rPr>
          <w:delText xml:space="preserve">עלה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ins w:author="אורפז פישל" w:id="33" w:date="2018-03-23T20:39:0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ins>
      <w:del w:author="אורפז פישל" w:id="33" w:date="2018-03-23T20:39:05Z">
        <w:r w:rsidDel="00000000" w:rsidR="00000000" w:rsidRPr="00000000">
          <w:rPr>
            <w:rFonts w:ascii="Alef" w:cs="Alef" w:eastAsia="Alef" w:hAnsi="Alef"/>
            <w:color w:val="1d1d1d"/>
            <w:sz w:val="23"/>
            <w:szCs w:val="23"/>
            <w:rtl w:val="1"/>
          </w:rPr>
          <w:delText xml:space="preserve">ב</w:delText>
        </w:r>
      </w:del>
      <w:ins w:author="אורפז פישל" w:id="33" w:date="2018-03-23T20:39:0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קשקושים</w:t>
      </w:r>
      <w:ins w:author="אורפז פישל" w:id="34" w:date="2018-03-23T20:38:50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פסאודו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מדעיים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טראומטיים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משך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יהיה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כישוריו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כרציונליסט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בתצפיות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אנושי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חלופי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פיינמן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מבודד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לשקול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כשפומטיקה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טריגונומטריה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מאוליבנדרס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ססגוניים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קסמים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כאילו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ספציפית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קסום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קוסם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ins w:author="אורפז פישל" w:id="35" w:date="2018-03-23T21:02:34Z">
        <w:r w:rsidDel="00000000" w:rsidR="00000000" w:rsidRPr="00000000">
          <w:rPr>
            <w:rFonts w:ascii="Alef" w:cs="Alef" w:eastAsia="Alef" w:hAnsi="Alef"/>
            <w:color w:val="1d1d1d"/>
            <w:sz w:val="23"/>
            <w:szCs w:val="23"/>
            <w:rtl w:val="0"/>
          </w:rPr>
          <w:t xml:space="preserve">,</w:t>
        </w:r>
      </w:ins>
      <w:del w:author="אורפז פישל" w:id="35" w:date="2018-03-23T21:02: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ins w:author="אורפז פישל" w:id="36" w:date="2018-03-23T21:02:39Z">
        <w:r w:rsidDel="00000000" w:rsidR="00000000" w:rsidRPr="00000000">
          <w:rPr>
            <w:rFonts w:ascii="Alef" w:cs="Alef" w:eastAsia="Alef" w:hAnsi="Alef"/>
            <w:color w:val="1d1d1d"/>
            <w:sz w:val="23"/>
            <w:szCs w:val="23"/>
            <w:rtl w:val="0"/>
          </w:rPr>
          <w:t xml:space="preserve">,</w:t>
        </w:r>
      </w:ins>
      <w:del w:author="אורפז פישל" w:id="36" w:date="2018-03-23T21:02:39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ins w:author="אורפז פישל" w:id="37" w:date="2018-03-23T21:02:48Z">
        <w:r w:rsidDel="00000000" w:rsidR="00000000" w:rsidRPr="00000000">
          <w:rPr>
            <w:rFonts w:ascii="Alef" w:cs="Alef" w:eastAsia="Alef" w:hAnsi="Alef"/>
            <w:color w:val="1d1d1d"/>
            <w:sz w:val="23"/>
            <w:szCs w:val="23"/>
            <w:rtl w:val="0"/>
          </w:rPr>
          <w:t xml:space="preserve">,</w:t>
        </w:r>
      </w:ins>
      <w:del w:author="אורפז פישל" w:id="37" w:date="2018-03-23T21:02:48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מישוש</w:t>
      </w:r>
      <w:ins w:author="אורפז פישל" w:id="38" w:date="2018-03-23T21:02:52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מעניין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מיועד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לשרביט</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כשאחיו</w:t>
      </w:r>
      <w:r w:rsidDel="00000000" w:rsidR="00000000" w:rsidRPr="00000000">
        <w:rPr>
          <w:rFonts w:ascii="Alef" w:cs="Alef" w:eastAsia="Alef" w:hAnsi="Alef"/>
          <w:b w:val="1"/>
          <w:bCs/>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הרי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העניק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הצלקת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וצירופי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גדולה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מוזר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הסקרנות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העצום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בשום</w:t>
      </w:r>
      <w:ins w:author="אורפז פישל" w:id="39" w:date="2018-03-23T21:04:39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לדמיין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בהמהום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למתרחש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נגמר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שקראתי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להשתתף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שסיריוס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מרהיב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באוסטרליה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ins w:author="אורפז פישל" w:id="40" w:date="2018-03-23T21:08:06Z">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ins>
      <w:del w:author="אורפז פישל" w:id="40" w:date="2018-03-23T21:08:06Z">
        <w:r w:rsidDel="00000000" w:rsidR="00000000" w:rsidRPr="00000000">
          <w:rPr>
            <w:rFonts w:ascii="Alef" w:cs="Alef" w:eastAsia="Alef" w:hAnsi="Alef"/>
            <w:color w:val="1d1d1d"/>
            <w:sz w:val="23"/>
            <w:szCs w:val="23"/>
            <w:rtl w:val="1"/>
          </w:rPr>
          <w:delText xml:space="preserve">במיוחד</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ינצח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לוקחת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ברצינות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אוי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שיט</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לפרמל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מילולי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התפלגות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באופן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טבעי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שיט</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אופטימי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ins w:author="דרור אלקנה וינברג" w:id="41" w:date="2018-09-17T11:25:28Z">
        <w:r w:rsidDel="00000000" w:rsidR="00000000" w:rsidRPr="00000000">
          <w:rPr>
            <w:rtl w:val="0"/>
          </w:rPr>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אפילו</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w:t>
      </w:r>
      <w:r w:rsidDel="00000000" w:rsidR="00000000" w:rsidRPr="00000000">
        <w:rPr>
          <w:rFonts w:ascii="Alef" w:cs="Alef" w:eastAsia="Alef" w:hAnsi="Alef"/>
          <w:b w:val="1"/>
          <w:bCs/>
          <w:color w:val="1d1d1d"/>
          <w:sz w:val="23"/>
          <w:szCs w:val="23"/>
          <w:rtl w:val="1"/>
        </w:rPr>
        <w:t xml:space="preserve">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מפוחמת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ספק</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הפסימיות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לדאגה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השתוחחו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אסון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בריאליזם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בעיניה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מקגונגל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לילדים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עשרה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זכות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לדעת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להגיד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תהיו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מעריכה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החברות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מספיק</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לציין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שרוי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בסכנה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כישלון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נערכו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del w:author="אורפז פישל" w:id="42" w:date="2018-03-23T21:22:48Z">
        <w:r w:rsidDel="00000000" w:rsidR="00000000" w:rsidRPr="00000000">
          <w:rPr>
            <w:rFonts w:ascii="Alef" w:cs="Alef" w:eastAsia="Alef" w:hAnsi="Alef"/>
            <w:b w:val="1"/>
            <w:color w:val="1d1d1d"/>
            <w:sz w:val="23"/>
            <w:szCs w:val="23"/>
            <w:rtl w:val="1"/>
          </w:rPr>
          <w:delText xml:space="preserve">ו</w:delText>
        </w:r>
      </w:del>
      <w:r w:rsidDel="00000000" w:rsidR="00000000" w:rsidRPr="00000000">
        <w:rPr>
          <w:rFonts w:ascii="Alef" w:cs="Alef" w:eastAsia="Alef" w:hAnsi="Alef"/>
          <w:b w:val="1"/>
          <w:bCs/>
          <w:color w:val="1d1d1d"/>
          <w:sz w:val="23"/>
          <w:szCs w:val="23"/>
          <w:rtl w:val="1"/>
        </w:rPr>
        <w:t xml:space="preserve">כניות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המתבססות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הידיעה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הוודאי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שכרוך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בתכנון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מחדש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ייראה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מזמין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האפשרות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שתיפגע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צדק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והיגיון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ייכשלו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שניהם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רוצה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לחלופין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למצוא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לעשות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ושהיא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חוששת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ממנו</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במלואה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סוחט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ins w:author="אורפז פישל" w:id="43" w:date="2018-03-23T21:31:32Z">
        <w:r w:rsidDel="00000000" w:rsidR="00000000" w:rsidRPr="00000000">
          <w:rPr>
            <w:rFonts w:ascii="Alef" w:cs="Alef" w:eastAsia="Alef" w:hAnsi="Alef"/>
            <w:color w:val="1d1d1d"/>
            <w:sz w:val="23"/>
            <w:szCs w:val="23"/>
            <w:rtl w:val="1"/>
          </w:rPr>
          <w:t xml:space="preserve">להכעיס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ins>
      <w:del w:author="אורפז פישל" w:id="43" w:date="2018-03-23T21:31:32Z">
        <w:r w:rsidDel="00000000" w:rsidR="00000000" w:rsidRPr="00000000">
          <w:rPr>
            <w:rFonts w:ascii="Alef" w:cs="Alef" w:eastAsia="Alef" w:hAnsi="Alef"/>
            <w:color w:val="1d1d1d"/>
            <w:sz w:val="23"/>
            <w:szCs w:val="23"/>
            <w:rtl w:val="1"/>
          </w:rPr>
          <w:delText xml:space="preserve">לעשות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דווקא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תתגברי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במקומי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בנשימותיה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הצע</w:t>
      </w:r>
      <w:r w:rsidDel="00000000" w:rsidR="00000000" w:rsidRPr="00000000">
        <w:rPr>
          <w:rFonts w:ascii="Alef" w:cs="Alef" w:eastAsia="Alef" w:hAnsi="Alef"/>
          <w:b w:val="1"/>
          <w:bCs/>
          <w:color w:val="1d1d1d"/>
          <w:sz w:val="23"/>
          <w:szCs w:val="23"/>
          <w:rtl w:val="1"/>
        </w:rPr>
        <w:t xml:space="preserve">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אזכור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להשכיח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המצאת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תבוא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בעיטורים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ולזחול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כשתי</w:t>
      </w:r>
      <w:ins w:author="אורפז פישל" w:id="44" w:date="2018-03-23T21:36: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חליפין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מגרינגוטס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חוסר</w:t>
      </w:r>
      <w:r w:rsidDel="00000000" w:rsidR="00000000" w:rsidRPr="00000000">
        <w:rPr>
          <w:rFonts w:ascii="Alef" w:cs="Alef" w:eastAsia="Alef" w:hAnsi="Alef"/>
          <w:b w:val="1"/>
          <w:bCs/>
          <w:color w:val="1d1d1d"/>
          <w:sz w:val="23"/>
          <w:szCs w:val="23"/>
          <w:rtl w:val="1"/>
        </w:rPr>
        <w:t xml:space="preserve"> </w:t>
      </w:r>
      <w:ins w:author="Anonymous" w:id="45" w:date="2020-07-29T12:29:57Z">
        <w:r w:rsidDel="00000000" w:rsidR="00000000" w:rsidRPr="00000000">
          <w:rPr>
            <w:rFonts w:ascii="Alef" w:cs="Alef" w:eastAsia="Alef" w:hAnsi="Alef"/>
            <w:b w:val="1"/>
            <w:color w:val="1d1d1d"/>
            <w:sz w:val="23"/>
            <w:szCs w:val="23"/>
            <w:rtl w:val="1"/>
          </w:rPr>
          <w:t xml:space="preserve">בהשכלה</w:t>
        </w:r>
        <w:r w:rsidDel="00000000" w:rsidR="00000000" w:rsidRPr="00000000">
          <w:rPr>
            <w:rFonts w:ascii="Alef" w:cs="Alef" w:eastAsia="Alef" w:hAnsi="Alef"/>
            <w:b w:val="1"/>
            <w:color w:val="1d1d1d"/>
            <w:sz w:val="23"/>
            <w:szCs w:val="23"/>
            <w:rtl w:val="1"/>
          </w:rPr>
          <w:t xml:space="preserve"> </w:t>
        </w:r>
        <w:r w:rsidDel="00000000" w:rsidR="00000000" w:rsidRPr="00000000">
          <w:rPr>
            <w:rFonts w:ascii="Alef" w:cs="Alef" w:eastAsia="Alef" w:hAnsi="Alef"/>
            <w:b w:val="1"/>
            <w:color w:val="1d1d1d"/>
            <w:sz w:val="23"/>
            <w:szCs w:val="23"/>
            <w:rtl w:val="1"/>
          </w:rPr>
          <w:t xml:space="preserve">מדעית</w:t>
        </w:r>
      </w:ins>
      <w:del w:author="Anonymous" w:id="45" w:date="2020-07-29T12:29:57Z">
        <w:r w:rsidDel="00000000" w:rsidR="00000000" w:rsidRPr="00000000">
          <w:rPr>
            <w:rFonts w:ascii="Alef" w:cs="Alef" w:eastAsia="Alef" w:hAnsi="Alef"/>
            <w:b w:val="1"/>
            <w:color w:val="1d1d1d"/>
            <w:sz w:val="23"/>
            <w:szCs w:val="23"/>
            <w:rtl w:val="1"/>
          </w:rPr>
          <w:delText xml:space="preserve">בהשכל</w:delText>
        </w:r>
      </w:del>
      <w:ins w:author="אורפז פישל" w:id="46" w:date="2018-03-23T21:37:33Z">
        <w:del w:author="Anonymous" w:id="45" w:date="2020-07-29T12:29:57Z">
          <w:r w:rsidDel="00000000" w:rsidR="00000000" w:rsidRPr="00000000">
            <w:rPr>
              <w:rFonts w:ascii="Alef" w:cs="Alef" w:eastAsia="Alef" w:hAnsi="Alef"/>
              <w:b w:val="1"/>
              <w:color w:val="1d1d1d"/>
              <w:sz w:val="23"/>
              <w:szCs w:val="23"/>
              <w:rtl w:val="0"/>
            </w:rPr>
            <w:delText xml:space="preserve"> </w:delText>
          </w:r>
        </w:del>
      </w:ins>
      <w:del w:author="Anonymous" w:id="45" w:date="2020-07-29T12:29:57Z">
        <w:r w:rsidDel="00000000" w:rsidR="00000000" w:rsidRPr="00000000">
          <w:rPr>
            <w:rFonts w:ascii="Alef" w:cs="Alef" w:eastAsia="Alef" w:hAnsi="Alef"/>
            <w:b w:val="1"/>
            <w:color w:val="1d1d1d"/>
            <w:sz w:val="23"/>
            <w:szCs w:val="23"/>
            <w:rtl w:val="1"/>
          </w:rPr>
          <w:delText xml:space="preserve">ה</w:delText>
        </w:r>
        <w:r w:rsidDel="00000000" w:rsidR="00000000" w:rsidRPr="00000000">
          <w:rPr>
            <w:rFonts w:ascii="Alef" w:cs="Alef" w:eastAsia="Alef" w:hAnsi="Alef"/>
            <w:b w:val="1"/>
            <w:i w:val="1"/>
            <w:color w:val="1d1d1d"/>
            <w:sz w:val="23"/>
            <w:szCs w:val="23"/>
            <w:rtl w:val="1"/>
          </w:rPr>
          <w:delText xml:space="preserve">מדעית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טיפשות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47" w:date="2020-07-29T12:29:20Z">
        <w:r w:rsidDel="00000000" w:rsidR="00000000" w:rsidRPr="00000000">
          <w:rPr>
            <w:rFonts w:ascii="Arial" w:cs="Arial" w:eastAsia="Arial" w:hAnsi="Arial"/>
            <w:color w:val="1d1d1d"/>
            <w:sz w:val="23"/>
            <w:szCs w:val="23"/>
            <w:rtl w:val="0"/>
          </w:rPr>
          <w:t xml:space="preserve">"</w:t>
        </w:r>
      </w:ins>
      <w:del w:author="דרור אלקנה וינברג" w:id="48" w:date="2018-09-17T11:28:17Z">
        <w:r w:rsidDel="00000000" w:rsidR="00000000" w:rsidRPr="00000000">
          <w:rPr>
            <w:rFonts w:ascii="Alef" w:cs="Alef" w:eastAsia="Alef" w:hAnsi="Alef"/>
            <w:color w:val="1d1d1d"/>
            <w:sz w:val="23"/>
            <w:szCs w:val="23"/>
            <w:rtl w:val="0"/>
          </w:rPr>
          <w:delText xml:space="preserve">"</w:delText>
        </w:r>
      </w:del>
      <w:ins w:author="דרור אלקנה וינברג" w:id="48" w:date="2018-09-17T11:28:17Z">
        <w:del w:author="Anonymous" w:id="49" w:date="2020-07-29T12:29:24Z">
          <w:r w:rsidDel="00000000" w:rsidR="00000000" w:rsidRPr="00000000">
            <w:rPr>
              <w:rFonts w:ascii="Alef" w:cs="Alef" w:eastAsia="Alef" w:hAnsi="Alef"/>
              <w:color w:val="1d1d1d"/>
              <w:sz w:val="23"/>
              <w:szCs w:val="23"/>
              <w:rtl w:val="1"/>
            </w:rPr>
            <w:delText xml:space="preserve">ף</w:delText>
          </w:r>
        </w:del>
      </w:ins>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איבדה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שליטה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השלכות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עתידיות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ins w:author="Anonymous" w:id="50" w:date="2020-07-29T12:29: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להקשיב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ins w:author="אורפז פישל" w:id="51" w:date="2018-03-23T21:39:2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מאתיים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שתכעסי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ins w:author="אורפז פישל" w:id="52" w:date="2018-03-23T22:05:5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תקשיבי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מתפקידך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איך</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ומצמצה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כשנפלתי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במשימתנו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ins w:author="אורפז פישל" w:id="53" w:date="2018-03-23T22:09:1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שהנימוקים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מנותקת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טלפון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שיגנבו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תנסי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שהנכדים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אוכלי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הדדיות</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1"/>
        </w:rPr>
        <w:t xml:space="preserve">הערות</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הסופר</w:t>
      </w:r>
      <w:r w:rsidDel="00000000" w:rsidR="00000000" w:rsidRPr="00000000">
        <w:rPr>
          <w:rFonts w:ascii="Alef" w:cs="Alef" w:eastAsia="Alef" w:hAnsi="Alef"/>
          <w:color w:val="222222"/>
          <w:sz w:val="24"/>
          <w:szCs w:val="24"/>
          <w:highlight w:val="white"/>
          <w:rtl w:val="1"/>
        </w:rPr>
        <w:t xml:space="preserve"> – </w:t>
      </w:r>
      <w:r w:rsidDel="00000000" w:rsidR="00000000" w:rsidRPr="00000000">
        <w:rPr>
          <w:rFonts w:ascii="Alef" w:cs="Alef" w:eastAsia="Alef" w:hAnsi="Alef"/>
          <w:color w:val="222222"/>
          <w:sz w:val="24"/>
          <w:szCs w:val="24"/>
          <w:highlight w:val="white"/>
          <w:rtl w:val="1"/>
        </w:rPr>
        <w:t xml:space="preserve">עדיין</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לא</w:t>
      </w:r>
      <w:r w:rsidDel="00000000" w:rsidR="00000000" w:rsidRPr="00000000">
        <w:rPr>
          <w:rFonts w:ascii="Alef" w:cs="Alef" w:eastAsia="Alef" w:hAnsi="Alef"/>
          <w:color w:val="222222"/>
          <w:sz w:val="24"/>
          <w:szCs w:val="24"/>
          <w:highlight w:val="white"/>
          <w:rtl w:val="1"/>
        </w:rPr>
        <w:t xml:space="preserve"> </w:t>
      </w:r>
      <w:r w:rsidDel="00000000" w:rsidR="00000000" w:rsidRPr="00000000">
        <w:rPr>
          <w:rFonts w:ascii="Alef" w:cs="Alef" w:eastAsia="Alef" w:hAnsi="Alef"/>
          <w:color w:val="222222"/>
          <w:sz w:val="24"/>
          <w:szCs w:val="24"/>
          <w:highlight w:val="white"/>
          <w:rtl w:val="1"/>
        </w:rPr>
        <w:t xml:space="preserve">תורגמה</w:t>
      </w:r>
      <w:r w:rsidDel="00000000" w:rsidR="00000000" w:rsidRPr="00000000">
        <w:rPr>
          <w:rFonts w:ascii="Alef" w:cs="Alef" w:eastAsia="Alef" w:hAnsi="Alef"/>
          <w:color w:val="222222"/>
          <w:sz w:val="24"/>
          <w:szCs w:val="24"/>
          <w:highlight w:val="white"/>
          <w:rtl w:val="1"/>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Whoa. A spokesman for Rowling's literary agent said that Rowling is okay with the existence of fanfiction as long as no one charges for it and everyone's clear that the original copyrights belong to her? That's really cool of her. So thank you, JKR, and thine is the kingdom!</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Change w:author="נתנאל כהן" w:id="0" w:date="2020-04-16T12:45:36Z">
          <w:pPr>
            <w:pBdr>
              <w:top w:space="0" w:sz="0" w:val="nil"/>
              <w:left w:space="0" w:sz="0" w:val="nil"/>
              <w:bottom w:space="0" w:sz="0" w:val="nil"/>
              <w:right w:space="0" w:sz="0" w:val="nil"/>
              <w:between w:space="0" w:sz="0" w:val="nil"/>
            </w:pBdr>
            <w:shd w:fill="auto" w:val="clear"/>
            <w:jc w:val="both"/>
          </w:pPr>
        </w:pPrChange>
      </w:pPr>
      <w:r w:rsidDel="00000000" w:rsidR="00000000" w:rsidRPr="00000000">
        <w:pict>
          <v:rect style="width:0.0pt;height:1.5pt" o:hr="t" o:hrstd="t" o:hralign="center" fillcolor="#A0A0A0" stroked="f"/>
        </w:pict>
      </w:r>
      <w:ins w:author="נתנאל כהן" w:id="0" w:date="2020-04-16T12:45:34Z">
        <w:r w:rsidDel="00000000" w:rsidR="00000000" w:rsidRPr="00000000">
          <w:rPr>
            <w:rFonts w:ascii="Times New Roman" w:cs="Times New Roman" w:eastAsia="Times New Roman" w:hAnsi="Times New Roman"/>
            <w:color w:val="222222"/>
            <w:sz w:val="24"/>
            <w:szCs w:val="24"/>
            <w:highlight w:val="white"/>
            <w:rtl w:val="1"/>
          </w:rPr>
          <w:t xml:space="preserve">הידד</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דובר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מטעם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רולינג</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אמר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הסכמה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לקיום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הפאנפיק</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כל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עוד</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הוא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ללא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עלותו</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וזכויות</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היוצרים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על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המקור</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שייכים</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ממש</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קול</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מצידה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אז</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תודה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לך</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ג</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ק</w:t>
        </w:r>
        <w:r w:rsidDel="00000000" w:rsidR="00000000" w:rsidRPr="00000000">
          <w:rPr>
            <w:rFonts w:ascii="Times New Roman" w:cs="Times New Roman" w:eastAsia="Times New Roman" w:hAnsi="Times New Roman"/>
            <w:color w:val="222222"/>
            <w:sz w:val="24"/>
            <w:szCs w:val="24"/>
            <w:highlight w:val="white"/>
            <w:rtl w:val="1"/>
          </w:rPr>
          <w:t xml:space="preserve">.</w:t>
        </w:r>
        <w:r w:rsidDel="00000000" w:rsidR="00000000" w:rsidRPr="00000000">
          <w:rPr>
            <w:rFonts w:ascii="Times New Roman" w:cs="Times New Roman" w:eastAsia="Times New Roman" w:hAnsi="Times New Roman"/>
            <w:color w:val="222222"/>
            <w:sz w:val="24"/>
            <w:szCs w:val="24"/>
            <w:highlight w:val="white"/>
            <w:rtl w:val="1"/>
          </w:rPr>
          <w:t xml:space="preserve">ר</w:t>
        </w:r>
        <w:r w:rsidDel="00000000" w:rsidR="00000000" w:rsidRPr="00000000">
          <w:rPr>
            <w:rFonts w:ascii="Times New Roman" w:cs="Times New Roman" w:eastAsia="Times New Roman" w:hAnsi="Times New Roman"/>
            <w:color w:val="222222"/>
            <w:sz w:val="24"/>
            <w:szCs w:val="24"/>
            <w:highlight w:val="white"/>
            <w:rtl w:val="1"/>
          </w:rPr>
          <w:t xml:space="preserve"> , </w:t>
        </w:r>
        <w:r w:rsidDel="00000000" w:rsidR="00000000" w:rsidRPr="00000000">
          <w:rPr>
            <w:rFonts w:ascii="Times New Roman" w:cs="Times New Roman" w:eastAsia="Times New Roman" w:hAnsi="Times New Roman"/>
            <w:color w:val="222222"/>
            <w:sz w:val="24"/>
            <w:szCs w:val="24"/>
            <w:highlight w:val="white"/>
            <w:rtl w:val="1"/>
          </w:rPr>
          <w:t xml:space="preserve">הממלכה</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היא</w:t>
        </w:r>
        <w:r w:rsidDel="00000000" w:rsidR="00000000" w:rsidRPr="00000000">
          <w:rPr>
            <w:rFonts w:ascii="Times New Roman" w:cs="Times New Roman" w:eastAsia="Times New Roman" w:hAnsi="Times New Roman"/>
            <w:color w:val="222222"/>
            <w:sz w:val="24"/>
            <w:szCs w:val="24"/>
            <w:highlight w:val="white"/>
            <w:rtl w:val="1"/>
          </w:rPr>
          <w:t xml:space="preserve"> </w:t>
        </w:r>
        <w:r w:rsidDel="00000000" w:rsidR="00000000" w:rsidRPr="00000000">
          <w:rPr>
            <w:rFonts w:ascii="Times New Roman" w:cs="Times New Roman" w:eastAsia="Times New Roman" w:hAnsi="Times New Roman"/>
            <w:color w:val="222222"/>
            <w:sz w:val="24"/>
            <w:szCs w:val="24"/>
            <w:highlight w:val="white"/>
            <w:rtl w:val="1"/>
          </w:rPr>
          <w:t xml:space="preserve">שלך</w:t>
        </w:r>
        <w:r w:rsidDel="00000000" w:rsidR="00000000" w:rsidRPr="00000000">
          <w:rPr>
            <w:rFonts w:ascii="Times New Roman" w:cs="Times New Roman" w:eastAsia="Times New Roman" w:hAnsi="Times New Roman"/>
            <w:color w:val="222222"/>
            <w:sz w:val="24"/>
            <w:szCs w:val="24"/>
            <w:highlight w:val="white"/>
            <w:rtl w:val="0"/>
          </w:rPr>
          <w:t xml:space="preserve">.</w:t>
        </w:r>
      </w:ins>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I feel the need to disclaim that certain parts of this chapter are not meant as "bashing". It's not that I have a grudge, the story just writes itself and once you start dropping anvils on a character it's hard to stop.</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r w:rsidDel="00000000" w:rsidR="00000000" w:rsidRPr="00000000">
        <w:rPr>
          <w:rFonts w:ascii="Alef" w:cs="Alef" w:eastAsia="Alef" w:hAnsi="Alef"/>
          <w:color w:val="222222"/>
          <w:sz w:val="24"/>
          <w:szCs w:val="24"/>
          <w:highlight w:val="white"/>
          <w:rtl w:val="0"/>
        </w:rPr>
        <w:t xml:space="preserve">A few reviewers have asked whether the science in this story is real or made up. Yes, it is real, and if you look at my profile, you'll see a link to a certain nonfiction site that will teach you pretty much everything Harry James Potter-Evans-Verres knows </w:t>
      </w:r>
      <w:r w:rsidDel="00000000" w:rsidR="00000000" w:rsidRPr="00000000">
        <w:rPr>
          <w:rFonts w:ascii="Alef" w:cs="Alef" w:eastAsia="Alef" w:hAnsi="Alef"/>
          <w:i w:val="1"/>
          <w:iCs/>
          <w:color w:val="222222"/>
          <w:sz w:val="24"/>
          <w:szCs w:val="24"/>
          <w:highlight w:val="white"/>
          <w:rtl w:val="0"/>
        </w:rPr>
        <w:t xml:space="preserve">and then some</w:t>
      </w:r>
      <w:r w:rsidDel="00000000" w:rsidR="00000000" w:rsidRPr="00000000">
        <w:rPr>
          <w:rFonts w:ascii="Alef" w:cs="Alef" w:eastAsia="Alef" w:hAnsi="Alef"/>
          <w:color w:val="222222"/>
          <w:sz w:val="24"/>
          <w:szCs w:val="24"/>
          <w:highlight w:val="white"/>
          <w:rtl w:val="0"/>
        </w:rPr>
        <w:t xml:space="preserve">.</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60" w:before="160" w:line="336" w:lineRule="auto"/>
        <w:jc w:val="both"/>
        <w:rPr>
          <w:rFonts w:ascii="Times New Roman" w:cs="Times New Roman" w:eastAsia="Times New Roman" w:hAnsi="Times New Roman"/>
          <w:color w:val="222222"/>
          <w:sz w:val="24"/>
          <w:szCs w:val="24"/>
          <w:highlight w:val="white"/>
        </w:rPr>
      </w:pPr>
      <w:commentRangeStart w:id="0"/>
      <w:r w:rsidDel="00000000" w:rsidR="00000000" w:rsidRPr="00000000">
        <w:rPr>
          <w:rFonts w:ascii="Alef" w:cs="Alef" w:eastAsia="Alef" w:hAnsi="Alef"/>
          <w:color w:val="222222"/>
          <w:sz w:val="24"/>
          <w:szCs w:val="24"/>
          <w:highlight w:val="white"/>
          <w:rtl w:val="0"/>
        </w:rPr>
        <w:t xml:space="preserve">Thank you very much to </w:t>
      </w:r>
      <w:r w:rsidDel="00000000" w:rsidR="00000000" w:rsidRPr="00000000">
        <w:rPr>
          <w:rFonts w:ascii="Alef" w:cs="Alef" w:eastAsia="Alef" w:hAnsi="Alef"/>
          <w:i w:val="1"/>
          <w:iCs/>
          <w:color w:val="222222"/>
          <w:sz w:val="24"/>
          <w:szCs w:val="24"/>
          <w:highlight w:val="white"/>
          <w:rtl w:val="0"/>
        </w:rPr>
        <w:t xml:space="preserve">all</w:t>
      </w:r>
      <w:r w:rsidDel="00000000" w:rsidR="00000000" w:rsidRPr="00000000">
        <w:rPr>
          <w:rFonts w:ascii="Alef" w:cs="Alef" w:eastAsia="Alef" w:hAnsi="Alef"/>
          <w:color w:val="222222"/>
          <w:sz w:val="24"/>
          <w:szCs w:val="24"/>
          <w:highlight w:val="white"/>
          <w:rtl w:val="0"/>
        </w:rPr>
        <w:t xml:space="preserve"> my reviewers. (Especially Darkandus on Viridian Dreams, for the surprisingly inspiring comment "Lungs and tea are not meant to interact".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אדיר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כמעט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אבא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שלי</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סטריאוטיפי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גבי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חודשים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הנמיך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פטוניה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נוגעות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המאומצת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פוחדת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שתבקשי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באוזנו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del w:author="אורפז פישל" w:id="2" w:date="2018-03-24T10:25:35Z">
        <w:commentRangeStart w:id="1"/>
        <w:r w:rsidDel="00000000" w:rsidR="00000000" w:rsidRPr="00000000">
          <w:rPr>
            <w:rFonts w:ascii="Alef" w:cs="Alef" w:eastAsia="Alef" w:hAnsi="Alef"/>
            <w:color w:val="1d1d1d"/>
            <w:sz w:val="23"/>
            <w:szCs w:val="23"/>
            <w:highlight w:val="white"/>
            <w:rtl w:val="1"/>
          </w:rPr>
          <w:delText xml:space="preserve">י</w:delText>
        </w:r>
      </w:del>
      <w:commentRangeEnd w:id="1"/>
      <w:r w:rsidDel="00000000" w:rsidR="00000000" w:rsidRPr="00000000">
        <w:commentReference w:id="1"/>
      </w:r>
      <w:r w:rsidDel="00000000" w:rsidR="00000000" w:rsidRPr="00000000">
        <w:rPr>
          <w:rFonts w:ascii="Alef" w:cs="Alef" w:eastAsia="Alef" w:hAnsi="Alef"/>
          <w:color w:val="1d1d1d"/>
          <w:sz w:val="23"/>
          <w:szCs w:val="23"/>
          <w:highlight w:val="white"/>
          <w:rtl w:val="1"/>
        </w:rPr>
        <w:t xml:space="preserve">חררה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מעיניה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שהתגלגל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יומיים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לפשיטה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המשומשים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והפיקה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שלושים</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ארגזים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חלקם</w:t>
      </w:r>
      <w:ins w:author="אורפז פישל" w:id="3" w:date="2018-03-24T10:27:06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המהדורה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העדכנית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המדריך</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לכימיה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ולפיזיקה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מהדורת</w:t>
      </w:r>
      <w:r w:rsidDel="00000000" w:rsidR="00000000" w:rsidRPr="00000000">
        <w:rPr>
          <w:rFonts w:ascii="Alef" w:cs="Alef" w:eastAsia="Alef" w:hAnsi="Alef"/>
          <w:color w:val="1d1d1d"/>
          <w:sz w:val="23"/>
          <w:szCs w:val="23"/>
          <w:highlight w:val="white"/>
          <w:rtl w:val="1"/>
        </w:rPr>
        <w:t xml:space="preserve"> 1972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אנציקלופדיה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בריטניקה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פאונד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להמיר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שישתוק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חושב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שקניתי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מספיק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ספרים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ועמוסה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המכוסים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המוכתמים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בלכלוך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לעסקיהם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שניהלו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קדימה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ראיית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קסם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ססגוניים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באשמת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בהנחה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לפוצץ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שהרפרוף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מזורז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שהפרידו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בסמטת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דיאגון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ותחילת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בשעונו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התעלומה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החריצות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בהצלחה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אקדמית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אסתדר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הממתינים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קימט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שמובילים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ניסיתי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ייתכן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עשית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מטעמי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ביטחון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לאומי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הפרויקט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השמנמנה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וקפאו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וקלילים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נמסכה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ושלושה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ins w:author="אורפז פישל" w:id="4" w:date="2018-03-24T10:36:05Z">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ins>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ורג</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אם</w:t>
      </w:r>
      <w:r w:rsidDel="00000000" w:rsidR="00000000" w:rsidRPr="00000000">
        <w:rPr>
          <w:rtl w:val="0"/>
        </w:rPr>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יאמין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ברגעים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מהאפשרות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הסברים</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מבוססת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מאודו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ins w:author="נתנאל כהן" w:id="5" w:date="2020-04-16T15:34:01Z">
        <w:r w:rsidDel="00000000" w:rsidR="00000000" w:rsidRPr="00000000">
          <w:rPr>
            <w:rFonts w:ascii="Alef" w:cs="Alef" w:eastAsia="Alef" w:hAnsi="Alef"/>
            <w:color w:val="1d1d1d"/>
            <w:sz w:val="23"/>
            <w:szCs w:val="23"/>
            <w:highlight w:val="white"/>
            <w:rtl w:val="1"/>
          </w:rPr>
          <w:t xml:space="preserve">מגונה</w:t>
        </w:r>
        <w:r w:rsidDel="00000000" w:rsidR="00000000" w:rsidRPr="00000000">
          <w:rPr>
            <w:rFonts w:ascii="Alef" w:cs="Alef" w:eastAsia="Alef" w:hAnsi="Alef"/>
            <w:color w:val="1d1d1d"/>
            <w:sz w:val="23"/>
            <w:szCs w:val="23"/>
            <w:highlight w:val="white"/>
            <w:rtl w:val="1"/>
          </w:rPr>
          <w:t xml:space="preserve"> . (</w:t>
        </w:r>
      </w:ins>
      <w:r w:rsidDel="00000000" w:rsidR="00000000" w:rsidRPr="00000000">
        <w:rPr>
          <w:rFonts w:ascii="Alef" w:cs="Alef" w:eastAsia="Alef" w:hAnsi="Alef"/>
          <w:color w:val="1d1d1d"/>
          <w:sz w:val="23"/>
          <w:szCs w:val="23"/>
          <w:highlight w:val="white"/>
          <w:rtl w:val="1"/>
        </w:rPr>
        <w:t xml:space="preserve">מלוכלך</w:t>
      </w:r>
      <w:r w:rsidDel="00000000" w:rsidR="00000000" w:rsidRPr="00000000">
        <w:rPr>
          <w:rFonts w:ascii="Alef" w:cs="Alef" w:eastAsia="Alef" w:hAnsi="Alef"/>
          <w:color w:val="1d1d1d"/>
          <w:sz w:val="23"/>
          <w:szCs w:val="23"/>
          <w:highlight w:val="white"/>
          <w:rtl w:val="1"/>
        </w:rPr>
        <w:t xml:space="preserve">.</w:t>
      </w:r>
      <w:ins w:author="נתנאל כהן" w:id="6" w:date="2020-04-16T15:34:25Z">
        <w:r w:rsidDel="00000000" w:rsidR="00000000" w:rsidRPr="00000000">
          <w:rPr>
            <w:rFonts w:ascii="Alef" w:cs="Alef" w:eastAsia="Alef" w:hAnsi="Alef"/>
            <w:color w:val="1d1d1d"/>
            <w:sz w:val="23"/>
            <w:szCs w:val="23"/>
            <w:highlight w:val="white"/>
            <w:rtl w:val="0"/>
          </w:rPr>
          <w:t xml:space="preserve">)</w:t>
        </w:r>
      </w:ins>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ענקית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מארבעה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התרוצצו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ספסלים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ורוכלים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להחביא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אוקיי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האפשרויות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השתגרתי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למקום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לחלוטין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לקפל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המרחב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מתעלמים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החוקים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שמבחינת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הנדרשת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המחסום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הנחיתה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באמונה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אוואנס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דומה</w:t>
      </w:r>
      <w:ins w:author="אורפז פישל" w:id="7" w:date="2018-03-24T10:40:16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ידיעתי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מועמד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לרייבנקלו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מבין</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בנימוס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מנומסת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הפוטנציאל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לאסון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מאוחסנים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ממצחו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והוציא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ממגירה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מעומעם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שהכוח</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חזק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עמו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אידיוט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הרגשה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התותחים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אדלי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מיהם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התותחים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אדלי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תולדות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הטבלה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תופסים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נקודות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המקצועית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מטומטם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ומחפשים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משתתפים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אינטראקציה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יחסי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גומלין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הקבוצה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שמתמזל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רלוונטית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תפקיד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השחקן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האידיוט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לתפוס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הזדעפו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קווידיץ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המשחק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להזכירך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החידוש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יתפוס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התפשטה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תיפטר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תקנו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שעון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הסיכויים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החיקוי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לספורט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ולברוא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ובדמותי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color w:val="1d1d1d"/>
          <w:sz w:val="23"/>
          <w:szCs w:val="23"/>
          <w:highlight w:val="white"/>
          <w:rtl w:val="1"/>
        </w:rPr>
        <w:t xml:space="preserve">יותר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מדי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רפורמציית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ולמסמר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יוקדת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נאלץ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ואזמרגדים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מוצלבים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ששלומך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מזוהה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נשמע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בינלאומי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סילבר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העכברוש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סיפור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המחמד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התעוותו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בכעס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i w:val="1"/>
          <w:iCs/>
          <w:color w:val="1d1d1d"/>
          <w:sz w:val="23"/>
          <w:szCs w:val="23"/>
          <w:highlight w:val="white"/>
          <w:rtl w:val="1"/>
        </w:rPr>
        <w:t xml:space="preserve">קורה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נקפצו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לאגרופים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סמכותיות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הכאיב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שבשבילו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12345678910 – </w:t>
      </w:r>
      <w:r w:rsidDel="00000000" w:rsidR="00000000" w:rsidRPr="00000000">
        <w:rPr>
          <w:rFonts w:ascii="Alef" w:cs="Alef" w:eastAsia="Alef" w:hAnsi="Alef"/>
          <w:color w:val="1d1d1d"/>
          <w:sz w:val="23"/>
          <w:szCs w:val="23"/>
          <w:highlight w:val="white"/>
          <w:rtl w:val="1"/>
        </w:rPr>
        <w:t xml:space="preserve">הרגל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ins w:author="אורפז פישל" w:id="8" w:date="2018-03-24T11:06:37Z">
        <w:commentRangeStart w:id="2"/>
        <w:r w:rsidDel="00000000" w:rsidR="00000000" w:rsidRPr="00000000">
          <w:rPr>
            <w:rFonts w:ascii="Alef" w:cs="Alef" w:eastAsia="Alef" w:hAnsi="Alef"/>
            <w:color w:val="1d1d1d"/>
            <w:sz w:val="23"/>
            <w:szCs w:val="23"/>
            <w:highlight w:val="white"/>
            <w:rtl w:val="1"/>
          </w:rPr>
          <w:t xml:space="preserve">ובכן</w:t>
        </w:r>
        <w:r w:rsidDel="00000000" w:rsidR="00000000" w:rsidRPr="00000000">
          <w:rPr>
            <w:rFonts w:ascii="Alef" w:cs="Alef" w:eastAsia="Alef" w:hAnsi="Alef"/>
            <w:color w:val="1d1d1d"/>
            <w:sz w:val="23"/>
            <w:szCs w:val="23"/>
            <w:highlight w:val="white"/>
            <w:rtl w:val="1"/>
          </w:rPr>
          <w:t xml:space="preserve">, </w:t>
        </w:r>
      </w:ins>
      <w:del w:author="אורפז פישל" w:id="8" w:date="2018-03-24T11:06:37Z">
        <w:commentRangeEnd w:id="2"/>
        <w:r w:rsidDel="00000000" w:rsidR="00000000" w:rsidRPr="00000000">
          <w:commentReference w:id="2"/>
        </w:r>
        <w:r w:rsidDel="00000000" w:rsidR="00000000" w:rsidRPr="00000000">
          <w:rPr>
            <w:rFonts w:ascii="Alef" w:cs="Alef" w:eastAsia="Alef" w:hAnsi="Alef"/>
            <w:color w:val="1d1d1d"/>
            <w:sz w:val="23"/>
            <w:szCs w:val="23"/>
            <w:highlight w:val="white"/>
            <w:rtl w:val="1"/>
          </w:rPr>
          <w:delText xml:space="preserve">אז</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בכתפיו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תדהמה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בזעף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חיבבת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קינגס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לעזאזל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שונא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מפורסם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נדחפים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רוצה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ישפטו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ברונז</w:t>
      </w:r>
      <w:r w:rsidDel="00000000" w:rsidR="00000000" w:rsidRPr="00000000">
        <w:rPr>
          <w:rFonts w:ascii="Alef" w:cs="Alef" w:eastAsia="Alef" w:hAnsi="Alef"/>
          <w:i w:val="1"/>
          <w:iCs/>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פגשתי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ins w:author="אורפז פישל" w:id="9" w:date="2018-03-24T11:08:53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ניחשתי</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נורא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התכוונתי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שגמלת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העוזרות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לסודיות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שמועות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מוזרות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הלכנו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אאוץ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גיחך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היטב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ins w:author="אורפז פישל" w:id="10" w:date="2018-03-24T11:12:45Z">
        <w:r w:rsidDel="00000000" w:rsidR="00000000" w:rsidRPr="00000000">
          <w:rPr>
            <w:rFonts w:ascii="Alef" w:cs="Alef" w:eastAsia="Alef" w:hAnsi="Alef"/>
            <w:color w:val="1d1d1d"/>
            <w:sz w:val="23"/>
            <w:szCs w:val="23"/>
            <w:highlight w:val="white"/>
            <w:rtl w:val="0"/>
          </w:rPr>
          <w:t xml:space="preserve">:</w:t>
        </w:r>
      </w:ins>
      <w:del w:author="אורפז פישל" w:id="10" w:date="2018-03-24T11:12:45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אתיידד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כשהסברתי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הצלחת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להוציא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גלידה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זחוח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שאכזבתי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שיעורים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וואו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הגבות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בעצלתיים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מרשים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לצלוב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ושחורת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מאדאם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מלקין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אוחזת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היפהפה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והקטלני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יודע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הרציונליות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פאדג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התחמק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בתואנה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אימפריוס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לחרכים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השיקויים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הלקוחות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נפערו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שתיקה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לשאלתך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מטאטא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ונפלתי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ושברתי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בסנט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מאנגו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ins w:author="יונתן מרילוס" w:id="12" w:date="2019-08-04T08:55:34Z"/>
          <w:rFonts w:ascii="Alef" w:cs="Alef" w:eastAsia="Alef" w:hAnsi="Alef"/>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נוחו</w:t>
      </w:r>
      <w:del w:author="יונתן מרילוס" w:id="11" w:date="2019-08-04T08:55:40Z">
        <w:r w:rsidDel="00000000" w:rsidR="00000000" w:rsidRPr="00000000">
          <w:rPr>
            <w:rFonts w:ascii="Alef" w:cs="Alef" w:eastAsia="Alef" w:hAnsi="Alef"/>
            <w:color w:val="1d1d1d"/>
            <w:sz w:val="23"/>
            <w:szCs w:val="23"/>
            <w:highlight w:val="white"/>
            <w:rtl w:val="1"/>
          </w:rPr>
          <w:delText xml:space="preserve">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del w:author="יונתן מרילוס" w:id="12" w:date="2019-08-04T08:55:34Z">
        <w:r w:rsidDel="00000000" w:rsidR="00000000" w:rsidRPr="00000000">
          <w:rPr>
            <w:rFonts w:ascii="Alef" w:cs="Alef" w:eastAsia="Alef" w:hAnsi="Alef"/>
            <w:color w:val="1d1d1d"/>
            <w:sz w:val="23"/>
            <w:szCs w:val="23"/>
            <w:highlight w:val="white"/>
            <w:rtl w:val="0"/>
          </w:rPr>
          <w:delText xml:space="preserve"> </w:delText>
        </w:r>
      </w:del>
      <w:ins w:author="יונתן מרילוס" w:id="12" w:date="2019-08-04T08:55:34Z">
        <w:r w:rsidDel="00000000" w:rsidR="00000000" w:rsidRPr="00000000">
          <w:rPr>
            <w:rtl w:val="0"/>
          </w:rPr>
        </w:r>
      </w:ins>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יוצרים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מזמינה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חודשי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הבחין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ins w:author="אורפז פישל" w:id="13" w:date="2018-03-24T11:21:40Z">
        <w:r w:rsidDel="00000000" w:rsidR="00000000" w:rsidRPr="00000000">
          <w:rPr>
            <w:rFonts w:ascii="Alef" w:cs="Alef" w:eastAsia="Alef" w:hAnsi="Alef"/>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פחות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בלתי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אפקטיבית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להדדיות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נלווים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דולר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שימלאו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מותנית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שמופעל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הדדיות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מהצעה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ומאוכזב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להתיידד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בנטרול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שלומדים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יעיל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למניפולציה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להשוויץ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מסורבל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המורים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אוטומטי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לעזאזל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ומיהר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להוסיף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מושלמת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תיעלב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להתמודד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ברצינות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ניטרלי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בפליאה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והתמתח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קומיקס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הישענות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האלגנטי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והמעודן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מטופש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פרצופו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שגרם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סליחה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שניות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להתפוגג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משעשע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השעשוע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אוי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באמת</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ילדותי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לדאוג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במסתוריות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בתחפושת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צפרדע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משקה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לתמרן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תייצר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קומיים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ולפרוש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הבהאמה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הנושא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חמישה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תוססים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חמישה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גוזים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לפחית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חרמשים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לכיסיו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בחוזקה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כטובה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שניצבה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הדלפק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המתרחבת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הנרתיק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אמונתו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גיהוקים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החזיק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ושניהם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טעם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תוסס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וחמצמץ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חביבה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טוב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ניצל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למכור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וארבע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פחיות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לפרגן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ליזמות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היצירתית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שיחזירו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צריך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לשתות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ולקוות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שהקיבה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תתפוצץ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הפחמן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חמצני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אגהק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שתייה</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להפגין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קצת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להפתיע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מצחיק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ההפתעה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המוכנות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המנטלית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בלרינה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תעלול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שמיקם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שממנה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המוקדש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שהציג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בעע</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כשרסס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זרחני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חתיכת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בוצד</w:t>
      </w:r>
      <w:ins w:author="אורפז פישל" w:id="14" w:date="2018-03-24T11:33:29Z">
        <w:r w:rsidDel="00000000" w:rsidR="00000000" w:rsidRPr="00000000">
          <w:rPr>
            <w:rFonts w:ascii="Alef" w:cs="Alef" w:eastAsia="Alef" w:hAnsi="Alef"/>
            <w:color w:val="1d1d1d"/>
            <w:sz w:val="23"/>
            <w:szCs w:val="23"/>
            <w:highlight w:val="white"/>
            <w:rtl w:val="1"/>
          </w:rPr>
          <w:t xml:space="preserve">מית</w:t>
        </w:r>
      </w:ins>
      <w:del w:author="אורפז פישל" w:id="14" w:date="2018-03-24T11:33:29Z">
        <w:r w:rsidDel="00000000" w:rsidR="00000000" w:rsidRPr="00000000">
          <w:rPr>
            <w:rFonts w:ascii="Alef" w:cs="Alef" w:eastAsia="Alef" w:hAnsi="Alef"/>
            <w:color w:val="1d1d1d"/>
            <w:sz w:val="23"/>
            <w:szCs w:val="23"/>
            <w:highlight w:val="white"/>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שיורקים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קילוח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לכיוונו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רפלקס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לכתפו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הילד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שנשאר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בחיים</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מכניס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את</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highlight w:val="white"/>
        </w:rPr>
      </w:pPr>
      <w:r w:rsidDel="00000000" w:rsidR="00000000" w:rsidRPr="00000000">
        <w:rPr>
          <w:rFonts w:ascii="Alef" w:cs="Alef" w:eastAsia="Alef" w:hAnsi="Alef"/>
          <w:b w:val="1"/>
          <w:bCs/>
          <w:color w:val="1d1d1d"/>
          <w:sz w:val="23"/>
          <w:szCs w:val="23"/>
          <w:highlight w:val="white"/>
          <w:rtl w:val="1"/>
        </w:rPr>
        <w:t xml:space="preserve">דראקו</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מאלפוי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להיריון</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נפשקו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ופלטו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התנגדויות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ההתנגדות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שהחזיק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ולצרוח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במלוא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ריאותיו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שיתמוטט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חמצן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מובהק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מנרתיקו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מהחלפת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הושיט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גלימותיו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והתגרד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בתנועה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וטבעית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הפקפקן</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ילדה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התחרפנה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העיתון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משוכנע</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בלשונית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והתכונן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מהעיתונות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אובססיה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חולנית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פוליטית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מדפיס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del w:author="אסתי משלוף" w:id="15" w:date="2018-09-29T18:58:54Z">
        <w:r w:rsidDel="00000000" w:rsidR="00000000" w:rsidRPr="00000000">
          <w:rPr>
            <w:rtl w:val="0"/>
          </w:rPr>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לאנוס</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מנחיריו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ונספג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פראי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שבקעו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הגלימות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לחיזוק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בצחוק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זכר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דארת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ויידר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אביו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האוהב</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אלוהים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מהפינה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מופתע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בפתיחות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בבוז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לאבגוד</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ומפלצות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הגרביים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לזיהוי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בדיקות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דנ</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הצטמצמו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לגלות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מערכת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בווריטסרום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שהזיכרונות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להפעיל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בכבודו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לקסמהדרין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לאבגוד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פיצויים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הכתמת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יסתמו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שטפה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צמרמורת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משימה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עתידית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להשתלט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ממשלת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בריטניה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בזמני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החופשי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כחכח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בבקשה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בתיאוריה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בזחיחות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ימחץ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בכל</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זאת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לרצוח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אעיד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שהגופה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בדיוק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השתבש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ממחשבותיו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מבוגרת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סובלנות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לידיעת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שלחשי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אובליוויאטה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הבלונדיני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תדמיין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וגם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דמבלדור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יאמין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לנתץ</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השריד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והפתטי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הביניים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לחתיכות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קטנות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מהאטומים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שמרכיבים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שגיליתי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הכותרת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ללגום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במדויק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האישה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צליל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השתנקות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נוזל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רדיאטור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מקולקל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התחרפנת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לגמרי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לסטריינג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בביטול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תשכח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בחינם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המקסים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והנדיב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פסיכופת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והנורא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הפסיכולוגיה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מפלצת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חברות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מוטנט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מרושע</w:t>
      </w:r>
      <w:ins w:author="אורפז פישל" w:id="16" w:date="2018-03-24T11:46:01Z">
        <w:r w:rsidDel="00000000" w:rsidR="00000000" w:rsidRPr="00000000">
          <w:rPr>
            <w:rFonts w:ascii="Alef" w:cs="Alef" w:eastAsia="Alef" w:hAnsi="Alef"/>
            <w:b w:val="1"/>
            <w:i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המחדל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התערבות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ובארץ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עידן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העובדה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האצולה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מתנועת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ההדבקה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תרבותית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משקה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ואם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דעתו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בנוגע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לנקמה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אוותר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הסיכוי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לחיים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מאושרים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כדי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להתחתן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איזו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משוגעת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מסכנה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שהרווחתי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זמן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וגם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מעניין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קשה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פשוט</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רשימה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מובילי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תנועת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טוהר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ולהרוג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הכנת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מתנגדי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b w:val="1"/>
          <w:bCs/>
          <w:color w:val="1d1d1d"/>
          <w:sz w:val="23"/>
          <w:szCs w:val="23"/>
          <w:highlight w:val="white"/>
          <w:rtl w:val="1"/>
        </w:rPr>
        <w:t xml:space="preserve">קדמה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והסרת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הצוואר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זכרונו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ההיסטוריה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ולבדוק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שהשתבש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במהפכה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הצרפתית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בדמותו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הבהירים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אז</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שבור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ומקולקל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ומשוגע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ואכזרי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ועקוב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ידעת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רציני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משתייכים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לחמוק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לנסות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נחש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קטן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וערמומי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אחת</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עשרה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משדל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הטרף</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מהמחבוא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בעסק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לפגוש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המנהיג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הגרסה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המקוצרת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אוקיי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ונכנס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ונחלשים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הבוצדמי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ומתפשט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שסלזאר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וגודריק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ורוונה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ויצרו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העטרת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נמוגים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והופכים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הצאצאים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משריצים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ומניחים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לסקיבים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יישברו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יגוועו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תיגדע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אטלנטיס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לנצח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מפחית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דסקריפטיבית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נורמטיבית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ומוכרת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הנפילה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מזיהום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המשגשג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ולתבנית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תגובת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נגד</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עובדתית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מעודכן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מחטטים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בעפר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פרנסיס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בייקון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וצאצאי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היחיד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באמת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תיאלצו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לחטט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קרירים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וחמימים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רופאים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ותרופות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לפעול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טרגדיה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תערובת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מרלין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מדבר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הקשבתי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שלך</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מגושם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נזף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מקשיב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הקדשת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שכונת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כיסוי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תקשורתי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שהפ</w:t>
      </w:r>
      <w:ins w:author="נעם הצבי" w:id="17" w:date="2019-08-07T09:57:27Z">
        <w:r w:rsidDel="00000000" w:rsidR="00000000" w:rsidRPr="00000000">
          <w:rPr>
            <w:rFonts w:ascii="Alef" w:cs="Alef" w:eastAsia="Alef" w:hAnsi="Alef"/>
            <w:color w:val="1d1d1d"/>
            <w:sz w:val="23"/>
            <w:szCs w:val="23"/>
            <w:highlight w:val="white"/>
            <w:rtl w:val="1"/>
          </w:rPr>
          <w:t xml:space="preserve">י</w:t>
        </w:r>
      </w:ins>
      <w:r w:rsidDel="00000000" w:rsidR="00000000" w:rsidRPr="00000000">
        <w:rPr>
          <w:rFonts w:ascii="Alef" w:cs="Alef" w:eastAsia="Alef" w:hAnsi="Alef"/>
          <w:color w:val="1d1d1d"/>
          <w:sz w:val="23"/>
          <w:szCs w:val="23"/>
          <w:highlight w:val="white"/>
          <w:rtl w:val="1"/>
        </w:rPr>
        <w:t xml:space="preserve">יננשל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טיימס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לתלאות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בורונדי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והמרוחק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שהמחשבה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בדעתו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לעוף</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האצבע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להתעתק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היית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מלכתחילה</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חכה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שהבאתי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יחס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הארגז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היכולת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בהיעדרו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והחזיר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המדרגות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בבעיטת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עקב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ומתנשף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היבשה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המכתשים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הכחול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המרחף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ההיא</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w:t>
      </w:r>
      <w:r w:rsidDel="00000000" w:rsidR="00000000" w:rsidRPr="00000000">
        <w:rPr>
          <w:rFonts w:ascii="Alef" w:cs="Alef" w:eastAsia="Alef" w:hAnsi="Alef"/>
          <w:i w:val="1"/>
          <w:iCs/>
          <w:color w:val="1d1d1d"/>
          <w:sz w:val="23"/>
          <w:szCs w:val="23"/>
          <w:highlight w:val="white"/>
          <w:rtl w:val="1"/>
        </w:rPr>
        <w:t xml:space="preserve">תמונה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הידיעה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החשובה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כך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המפעמת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fldChar w:fldCharType="begin"/>
        <w:instrText xml:space="preserve"> HYPERLINK "http://dinosaurusgede.deviantart.com/art/Muggles-had-reached-the-moon-174358068" </w:instrText>
        <w:fldChar w:fldCharType="separate"/>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fldChar w:fldCharType="end"/>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אמיתית</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זזה</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ליצור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להכניס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בודדים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אצבעו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לרעוד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לובשים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שמכסות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אוויר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ובלבול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סיכוי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שמוגלגים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דוחפת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דפדף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הקרקע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הקטנה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סכום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נחנק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אוכלוסיית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וכשהם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הגיעו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השאירו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לוחית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שעליה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כתוב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בשם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האנושי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מוכן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לשמוע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המילים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דראקו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מאלפוי</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מזייף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סיפור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בסיסית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להטיל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הרעיון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מלכתחילה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מלנופף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שרביטים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אימפריוס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המבריקים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ששמותיהם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כאין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וכאפס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בהשוואה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מקבילה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האבודות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שהקימו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מתחילים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שדיברת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לשכנע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מוגלגים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אנחנו</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מנצל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שהאנושות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תיכשל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תשנא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תישאר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להצטער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נשען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האנושית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ישתנו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אפענח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מוגלגי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קטע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אנושי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ההשלכות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קוסמים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ובזהירות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הפיתיון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הונח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קוסם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ולחדד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כאדם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ההנחיה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הספציפית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הזאת</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אינה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כלולה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8" w:date="2018-03-24T12:27:0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מהורהרות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במידת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ההכשרה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הסתיימה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סטודנטים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מורעבים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26 </w:t>
      </w:r>
      <w:r w:rsidDel="00000000" w:rsidR="00000000" w:rsidRPr="00000000">
        <w:rPr>
          <w:rFonts w:ascii="Alef" w:cs="Alef" w:eastAsia="Alef" w:hAnsi="Alef"/>
          <w:color w:val="1d1d1d"/>
          <w:sz w:val="23"/>
          <w:szCs w:val="23"/>
          <w:highlight w:val="white"/>
          <w:rtl w:val="1"/>
        </w:rPr>
        <w:t xml:space="preserve">שעות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w:t>
      </w:r>
      <w:r w:rsidDel="00000000" w:rsidR="00000000" w:rsidRPr="00000000">
        <w:rPr>
          <w:rFonts w:ascii="Alef" w:cs="Alef" w:eastAsia="Alef" w:hAnsi="Alef"/>
          <w:b w:val="1"/>
          <w:bCs/>
          <w:i w:val="1"/>
          <w:iCs/>
          <w:color w:val="1d1d1d"/>
          <w:sz w:val="23"/>
          <w:szCs w:val="23"/>
          <w:highlight w:val="white"/>
          <w:rtl w:val="1"/>
        </w:rPr>
        <w:t xml:space="preserve">שתי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האמנויות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כוחותיהן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לאדונם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העולמות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בטבעיות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משבצת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שכולל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הירח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והכוכבים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שאנחנו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הלילה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גלקסיות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שעצומות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לארגן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יראת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שיודעים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אמיתי</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מבלבל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להחריד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עזרה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לעזור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המחיר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אמממ</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שההפוגה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הדרמטית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העמוקה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שגויים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לעסוק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לפקפק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קיומו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בקווידיץ</w:t>
      </w:r>
      <w:r w:rsidDel="00000000" w:rsidR="00000000" w:rsidRPr="00000000">
        <w:rPr>
          <w:rFonts w:ascii="Alef" w:cs="Alef" w:eastAsia="Alef" w:hAnsi="Alef"/>
          <w:color w:val="1d1d1d"/>
          <w:sz w:val="23"/>
          <w:szCs w:val="23"/>
          <w:highlight w:val="white"/>
          <w:rtl w:val="1"/>
        </w:rPr>
        <w:t xml:space="preserve">'</w:t>
      </w:r>
      <w:ins w:author="אורפז פישל" w:id="19" w:date="2018-03-24T12:30:12Z">
        <w:r w:rsidDel="00000000" w:rsidR="00000000" w:rsidRPr="00000000">
          <w:rPr>
            <w:rFonts w:ascii="Alef" w:cs="Alef" w:eastAsia="Alef" w:hAnsi="Alef"/>
            <w:color w:val="1d1d1d"/>
            <w:sz w:val="23"/>
            <w:szCs w:val="23"/>
            <w:highlight w:val="white"/>
            <w:rtl w:val="0"/>
          </w:rPr>
          <w:t xml:space="preserve">.</w:t>
        </w:r>
      </w:ins>
      <w:del w:author="אורפז פישל" w:id="19" w:date="2018-03-24T12:30:12Z">
        <w:r w:rsidDel="00000000" w:rsidR="00000000" w:rsidRPr="00000000">
          <w:rPr>
            <w:rFonts w:ascii="Alef" w:cs="Alef" w:eastAsia="Alef" w:hAnsi="Alef"/>
            <w:color w:val="1d1d1d"/>
            <w:sz w:val="23"/>
            <w:szCs w:val="23"/>
            <w:highlight w:val="white"/>
            <w:rtl w:val="0"/>
          </w:rPr>
          <w:delText xml:space="preserve">,</w:delText>
        </w:r>
      </w:del>
      <w:r w:rsidDel="00000000" w:rsidR="00000000" w:rsidRPr="00000000">
        <w:rPr>
          <w:rFonts w:ascii="Alef" w:cs="Alef" w:eastAsia="Alef" w:hAnsi="Alef"/>
          <w:color w:val="1d1d1d"/>
          <w:sz w:val="23"/>
          <w:szCs w:val="23"/>
          <w:highlight w:val="white"/>
          <w:rtl w:val="0"/>
        </w:rPr>
        <w:t xml:space="preserve"> "</w:t>
      </w:r>
      <w:ins w:author="אורפז פישל" w:id="20" w:date="2018-03-24T12:30:14Z">
        <w:r w:rsidDel="00000000" w:rsidR="00000000" w:rsidRPr="00000000">
          <w:rPr>
            <w:rFonts w:ascii="Alef" w:cs="Alef" w:eastAsia="Alef" w:hAnsi="Alef"/>
            <w:color w:val="1d1d1d"/>
            <w:sz w:val="23"/>
            <w:szCs w:val="23"/>
            <w:highlight w:val="white"/>
            <w:rtl w:val="1"/>
          </w:rPr>
          <w:t xml:space="preserve">ב</w:t>
        </w:r>
      </w:ins>
      <w:del w:author="אורפז פישל" w:id="20" w:date="2018-03-24T12:30:14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משתנה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אהא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שכשמישהו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ותחשוב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לסכסך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לוציוס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להתבגר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המהלכים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התנאי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הפכו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מרעשים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חסרי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לקרעי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שחרר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שעצר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בתקווה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שיעבוד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בנוכחות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שיקדיש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לביצוע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תרגילי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להתחמם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מהשעון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מתקרבות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מגוחכות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לחלוטין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החורפיים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שעטפו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פניהן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שלום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המוסוות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בהצטרפות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6">
      <w:pPr>
        <w:bidi w:val="1"/>
        <w:jc w:val="both"/>
        <w:rPr>
          <w:rFonts w:ascii="Times New Roman" w:cs="Times New Roman" w:eastAsia="Times New Roman" w:hAnsi="Times New Roman"/>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אחרית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דבר</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ובידו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בצינוק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משלו</w:t>
      </w:r>
      <w:ins w:author="אורפז פישל" w:id="21" w:date="2018-03-24T12:33:13Z">
        <w:r w:rsidDel="00000000" w:rsidR="00000000" w:rsidRPr="00000000">
          <w:rPr>
            <w:rFonts w:ascii="Alef" w:cs="Alef" w:eastAsia="Alef" w:hAnsi="Alef"/>
            <w:color w:val="1d1d1d"/>
            <w:sz w:val="23"/>
            <w:szCs w:val="23"/>
            <w:highlight w:val="white"/>
            <w:rtl w:val="0"/>
          </w:rPr>
          <w:t xml:space="preserve">.</w:t>
        </w:r>
      </w:ins>
      <w:del w:author="אורפז פישל" w:id="21" w:date="2018-03-24T12:33:13Z">
        <w:r w:rsidDel="00000000" w:rsidR="00000000" w:rsidRPr="00000000">
          <w:rPr>
            <w:rFonts w:ascii="Alef" w:cs="Alef" w:eastAsia="Alef" w:hAnsi="Alef"/>
            <w:color w:val="1d1d1d"/>
            <w:sz w:val="23"/>
            <w:szCs w:val="23"/>
            <w:highlight w:val="white"/>
            <w:rtl w:val="0"/>
          </w:rPr>
          <w:delText xml:space="preserve"> –</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היה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זכאי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חיבור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השטויות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r w:rsidDel="00000000" w:rsidR="00000000" w:rsidRPr="00000000">
        <w:rPr>
          <w:rFonts w:ascii="Alef" w:cs="Alef" w:eastAsia="Alef" w:hAnsi="Alef"/>
          <w:b w:val="1"/>
          <w:bCs/>
          <w:i w:val="1"/>
          <w:iCs/>
          <w:color w:val="1d1d1d"/>
          <w:sz w:val="23"/>
          <w:szCs w:val="23"/>
          <w:highlight w:val="white"/>
          <w:rtl w:val="1"/>
        </w:rPr>
        <w:t xml:space="preserve">כולם</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במעונות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הפרטיים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הטוב</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טפטף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לאטו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והכתים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הקלף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המילים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לימדו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דמבלדור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הנגדי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ומאלתר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במהירות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ובעידון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נדו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טקטיקה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מהכוח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טכניקה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והזהיר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נכשלת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לעתים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קרובות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אביו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בסופו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הטכניקות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מתקדמות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דורשות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ודאות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הקורבן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חנופה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מוסווית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כהערצה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משפט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קלאסי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אפקטיבי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כנגד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מצפים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החולשה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האולטימטיבית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בשעטתו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הפראית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מפתח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לנשמתו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ניחוש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אמיתיים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ההבנה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במקומן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שאביו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שיחקו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משחק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הרמיזות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וכתב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כרסמה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שלום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אבא</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שפגשתי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תלמיד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בהוגוורטס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שאינו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חלק</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ממעגל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המכרים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והוא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מכונת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הרג</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מושלמת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נקודת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התורפה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היחידה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היית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עליו</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והינשוף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המשפחתי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התשובה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בני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האהוב</w:t>
      </w:r>
      <w:r w:rsidDel="00000000" w:rsidR="00000000" w:rsidRPr="00000000">
        <w:rPr>
          <w:rFonts w:ascii="Alef" w:cs="Alef" w:eastAsia="Alef" w:hAnsi="Alef"/>
          <w:b w:val="1"/>
          <w:b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b w:val="1"/>
          <w:bCs/>
          <w:i w:val="1"/>
          <w:iCs/>
          <w:color w:val="1d1d1d"/>
          <w:sz w:val="23"/>
          <w:szCs w:val="23"/>
          <w:highlight w:val="white"/>
          <w:rtl w:val="1"/>
        </w:rPr>
        <w:t xml:space="preserve">הייתי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שהיה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המזל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הרב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לפגוש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מישהו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שנהנה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מאמונו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ידידנו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ובעל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בריתנו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היקר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סוורוס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סנייפ</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במכתב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ולבסוף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השליך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sz w:val="24"/>
          <w:szCs w:val="24"/>
          <w:highlight w:val="white"/>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r w:rsidDel="00000000" w:rsidR="00000000" w:rsidRPr="00000000">
        <w:rPr>
          <w:rFonts w:ascii="Alef" w:cs="Alef" w:eastAsia="Alef" w:hAnsi="Alef"/>
          <w:b w:val="1"/>
          <w:bCs/>
          <w:sz w:val="32"/>
          <w:szCs w:val="32"/>
          <w:rtl w:val="1"/>
        </w:rPr>
        <w:t xml:space="preserve">הטיית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האישור</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ins w:author="אורפז פישל" w:id="0" w:date="2018-03-25T08:53:11Z">
        <w:r w:rsidDel="00000000" w:rsidR="00000000" w:rsidRPr="00000000">
          <w:rPr>
            <w:rFonts w:ascii="Alef" w:cs="Alef" w:eastAsia="Alef" w:hAnsi="Alef"/>
            <w:color w:val="1d1d1d"/>
            <w:sz w:val="23"/>
            <w:szCs w:val="23"/>
            <w:rtl w:val="1"/>
          </w:rPr>
          <w:t xml:space="preserve">להתיישב</w:t>
        </w:r>
        <w:r w:rsidDel="00000000" w:rsidR="00000000" w:rsidRPr="00000000">
          <w:rPr>
            <w:rFonts w:ascii="Alef" w:cs="Alef" w:eastAsia="Alef" w:hAnsi="Alef"/>
            <w:color w:val="1d1d1d"/>
            <w:sz w:val="23"/>
            <w:szCs w:val="23"/>
            <w:rtl w:val="1"/>
          </w:rPr>
          <w:t xml:space="preserve"> </w:t>
        </w:r>
      </w:ins>
      <w:del w:author="אורפז פישל" w:id="0" w:date="2018-03-25T08:53:11Z">
        <w:r w:rsidDel="00000000" w:rsidR="00000000" w:rsidRPr="00000000">
          <w:rPr>
            <w:rFonts w:ascii="Alef" w:cs="Alef" w:eastAsia="Alef" w:hAnsi="Alef"/>
            <w:color w:val="1d1d1d"/>
            <w:sz w:val="23"/>
            <w:szCs w:val="23"/>
            <w:rtl w:val="1"/>
          </w:rPr>
          <w:delText xml:space="preserve">לשבת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מדי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סטנדרטי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עגמומית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מדוכאת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אובססיבית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ונהנתה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ins w:author="אורפז פישל" w:id="1" w:date="2018-03-25T08:55:56Z">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ins>
      <w:del w:author="אורפז פישל" w:id="1" w:date="2018-03-25T08:55:56Z">
        <w:r w:rsidDel="00000000" w:rsidR="00000000" w:rsidRPr="00000000">
          <w:rPr>
            <w:rFonts w:ascii="Alef" w:cs="Alef" w:eastAsia="Alef" w:hAnsi="Alef"/>
            <w:color w:val="1d1d1d"/>
            <w:sz w:val="23"/>
            <w:szCs w:val="23"/>
            <w:rtl w:val="1"/>
          </w:rPr>
          <w:delText xml:space="preserve">בנפשה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מחתה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המצועפות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הקווארקים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ins w:author="Anonymous" w:id="2" w:date="2018-08-08T03:45:18Z">
        <w:r w:rsidDel="00000000" w:rsidR="00000000" w:rsidRPr="00000000">
          <w:rPr>
            <w:rFonts w:ascii="Alef" w:cs="Alef" w:eastAsia="Alef" w:hAnsi="Alef"/>
            <w:color w:val="1d1d1d"/>
            <w:sz w:val="23"/>
            <w:szCs w:val="23"/>
            <w:rtl w:val="1"/>
          </w:rPr>
          <w:t xml:space="preserve">עליון</w:t>
        </w:r>
      </w:ins>
      <w:del w:author="Anonymous" w:id="2" w:date="2018-08-08T03:45:18Z">
        <w:r w:rsidDel="00000000" w:rsidR="00000000" w:rsidRPr="00000000">
          <w:rPr>
            <w:rFonts w:ascii="Alef" w:cs="Alef" w:eastAsia="Alef" w:hAnsi="Alef"/>
            <w:color w:val="1d1d1d"/>
            <w:sz w:val="23"/>
            <w:szCs w:val="23"/>
            <w:rtl w:val="1"/>
          </w:rPr>
          <w:delText xml:space="preserve">אמת</w:delText>
        </w:r>
      </w:del>
      <w:r w:rsidDel="00000000" w:rsidR="00000000" w:rsidRPr="00000000">
        <w:rPr>
          <w:rFonts w:ascii="Alef" w:cs="Alef" w:eastAsia="Alef" w:hAnsi="Alef"/>
          <w:color w:val="1d1d1d"/>
          <w:sz w:val="23"/>
          <w:szCs w:val="23"/>
          <w:rtl w:val="0"/>
        </w:rPr>
        <w:t xml:space="preserve">, </w:t>
      </w:r>
      <w:ins w:author="Anonymous" w:id="3" w:date="2018-08-08T03:45:28Z">
        <w:r w:rsidDel="00000000" w:rsidR="00000000" w:rsidRPr="00000000">
          <w:rPr>
            <w:rFonts w:ascii="Alef" w:cs="Alef" w:eastAsia="Alef" w:hAnsi="Alef"/>
            <w:color w:val="1d1d1d"/>
            <w:sz w:val="23"/>
            <w:szCs w:val="23"/>
            <w:rtl w:val="1"/>
          </w:rPr>
          <w:t xml:space="preserve">תחתון</w:t>
        </w:r>
      </w:ins>
      <w:del w:author="Anonymous" w:id="3" w:date="2018-08-08T03:45:28Z">
        <w:r w:rsidDel="00000000" w:rsidR="00000000" w:rsidRPr="00000000">
          <w:rPr>
            <w:rFonts w:ascii="Alef" w:cs="Alef" w:eastAsia="Alef" w:hAnsi="Alef"/>
            <w:color w:val="1d1d1d"/>
            <w:sz w:val="23"/>
            <w:szCs w:val="23"/>
            <w:rtl w:val="1"/>
          </w:rPr>
          <w:delText xml:space="preserve">יופי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לחפש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אפשרית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והתכרבלה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וצוחקות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אמרת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ונפילתם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בקוסמו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color w:val="1d1d1d"/>
          <w:sz w:val="23"/>
          <w:szCs w:val="23"/>
          <w:rtl w:val="1"/>
        </w:rPr>
        <w:t xml:space="preserve">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ביולי</w:t>
      </w:r>
      <w:r w:rsidDel="00000000" w:rsidR="00000000" w:rsidRPr="00000000">
        <w:rPr>
          <w:rFonts w:ascii="Alef" w:cs="Alef" w:eastAsia="Alef" w:hAnsi="Alef"/>
          <w:color w:val="1d1d1d"/>
          <w:sz w:val="23"/>
          <w:szCs w:val="23"/>
          <w:rtl w:val="1"/>
        </w:rPr>
        <w:t xml:space="preserve"> 1980.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-31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 1981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ins w:author="אורפז פישל" w:id="4" w:date="2018-03-25T09:12:30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אורפז פישל" w:id="5" w:date="2018-03-25T09:12:34Z">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ins>
      <w:r w:rsidDel="00000000" w:rsidR="00000000" w:rsidRPr="00000000">
        <w:rPr>
          <w:rFonts w:ascii="Alef" w:cs="Alef" w:eastAsia="Alef" w:hAnsi="Alef"/>
          <w:color w:val="1d1d1d"/>
          <w:sz w:val="23"/>
          <w:szCs w:val="23"/>
          <w:rtl w:val="1"/>
        </w:rPr>
        <w:t xml:space="preserve">שאין</w:t>
      </w:r>
      <w:ins w:author="אורפז פישל" w:id="6" w:date="2018-03-25T09:12:38Z">
        <w:r w:rsidDel="00000000" w:rsidR="00000000" w:rsidRPr="00000000">
          <w:rPr>
            <w:rFonts w:ascii="Alef" w:cs="Alef" w:eastAsia="Alef" w:hAnsi="Alef"/>
            <w:color w:val="1d1d1d"/>
            <w:sz w:val="23"/>
            <w:szCs w:val="23"/>
            <w:rtl w:val="0"/>
          </w:rPr>
          <w:t xml:space="preserve">-</w:t>
        </w:r>
      </w:ins>
      <w:del w:author="אורפז פישל" w:id="6" w:date="2018-03-25T09:12:3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אורפז פישל" w:id="7" w:date="2018-03-25T09:12:40Z">
        <w:r w:rsidDel="00000000" w:rsidR="00000000" w:rsidRPr="00000000">
          <w:rPr>
            <w:rFonts w:ascii="Alef" w:cs="Alef" w:eastAsia="Alef" w:hAnsi="Alef"/>
            <w:color w:val="1d1d1d"/>
            <w:sz w:val="23"/>
            <w:szCs w:val="23"/>
            <w:rtl w:val="0"/>
          </w:rPr>
          <w:t xml:space="preserve">-</w:t>
        </w:r>
      </w:ins>
      <w:del w:author="אורפז פישל" w:id="7" w:date="2018-03-25T09:12:40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ונפילתם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ושהקנטאורים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אירועים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בקוסמו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העשרים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היסטוריה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המודרנית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del w:author="אביעד קריגמן" w:id="8" w:date="2020-04-27T21:08:47Z">
        <w:commentRangeStart w:id="0"/>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צילומי</w:delText>
        </w:r>
      </w:del>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וחשדהו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ארסניוס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מיליליטר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העכביש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שתוסיפי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קורטובי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בחשדנות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ins w:author="אורפז פישל" w:id="9" w:date="2018-03-25T09:19:36Z">
        <w:commentRangeStart w:id="1"/>
        <w:r w:rsidDel="00000000" w:rsidR="00000000" w:rsidRPr="00000000">
          <w:rPr>
            <w:rFonts w:ascii="Alef" w:cs="Alef" w:eastAsia="Alef" w:hAnsi="Alef"/>
            <w:color w:val="1d1d1d"/>
            <w:sz w:val="23"/>
            <w:szCs w:val="23"/>
            <w:rtl w:val="0"/>
          </w:rPr>
          <w:t xml:space="preserve"> </w:t>
        </w:r>
      </w:ins>
      <w:commentRangeEnd w:id="1"/>
      <w:r w:rsidDel="00000000" w:rsidR="00000000" w:rsidRPr="00000000">
        <w:commentReference w:id="1"/>
      </w:r>
      <w:r w:rsidDel="00000000" w:rsidR="00000000" w:rsidRPr="00000000">
        <w:rPr>
          <w:rFonts w:ascii="Alef" w:cs="Alef" w:eastAsia="Alef" w:hAnsi="Alef"/>
          <w:b w:val="1"/>
          <w:bCs/>
          <w:i w:val="1"/>
          <w:iCs/>
          <w:color w:val="1d1d1d"/>
          <w:sz w:val="23"/>
          <w:szCs w:val="23"/>
          <w:rtl w:val="1"/>
        </w:rPr>
        <w:t xml:space="preserve">נשמעים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תושבי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האנציקלופדי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והאינטיליגנציה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הבייקוניאני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אינטליגנטי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מתרשמת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הבגדים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בגילו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טריק</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ins w:author="אורפז פישל" w:id="10" w:date="2018-03-25T09:2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לסוריאליסטיים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נסח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ערוך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3: </w:t>
      </w:r>
      <w:r w:rsidDel="00000000" w:rsidR="00000000" w:rsidRPr="00000000">
        <w:rPr>
          <w:rFonts w:ascii="Alef" w:cs="Alef" w:eastAsia="Alef" w:hAnsi="Alef"/>
          <w:b w:val="1"/>
          <w:bCs/>
          <w:i w:val="1"/>
          <w:iCs/>
          <w:color w:val="1d1d1d"/>
          <w:sz w:val="23"/>
          <w:szCs w:val="23"/>
          <w:rtl w:val="1"/>
        </w:rPr>
        <w:t xml:space="preserve">מדוד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התוצאות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שלב</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הכן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מבריסטול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מראש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ins w:author="אורפז פישל" w:id="11" w:date="2018-03-25T09:29:4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אורפז פישל" w:id="12" w:date="2018-03-25T09:3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ins>
      <w:del w:author="אורפז פישל" w:id="12" w:date="2018-03-25T09:32:08Z">
        <w:r w:rsidDel="00000000" w:rsidR="00000000" w:rsidRPr="00000000">
          <w:rPr>
            <w:rFonts w:ascii="Alef" w:cs="Alef" w:eastAsia="Alef" w:hAnsi="Alef"/>
            <w:color w:val="1d1d1d"/>
            <w:sz w:val="23"/>
            <w:szCs w:val="23"/>
            <w:rtl w:val="1"/>
          </w:rPr>
          <w:delText xml:space="preserve">הניבוי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הוא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13" w:date="2018-03-25T09:31:4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יתלכלכו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שגוי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ולוותר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באהבתה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שיבדיל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ובחנת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-2-4-6, </w:t>
      </w:r>
      <w:r w:rsidDel="00000000" w:rsidR="00000000" w:rsidRPr="00000000">
        <w:rPr>
          <w:rFonts w:ascii="Alef" w:cs="Alef" w:eastAsia="Alef" w:hAnsi="Alef"/>
          <w:color w:val="1d1d1d"/>
          <w:sz w:val="23"/>
          <w:szCs w:val="23"/>
          <w:rtl w:val="1"/>
        </w:rPr>
        <w:t xml:space="preserve">וככה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לאחרות</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לשלשה</w:t>
      </w:r>
      <w:r w:rsidDel="00000000" w:rsidR="00000000" w:rsidRPr="00000000">
        <w:rPr>
          <w:rFonts w:ascii="Alef" w:cs="Alef" w:eastAsia="Alef" w:hAnsi="Alef"/>
          <w:color w:val="1d1d1d"/>
          <w:sz w:val="23"/>
          <w:szCs w:val="23"/>
          <w:rtl w:val="1"/>
        </w:rPr>
        <w:t xml:space="preserve"> 2-4-6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"4-6-8."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"10-12-14."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"1-3-5."</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"2-5-8!"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"10-20-30!"</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תוציאי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מהקטן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לגדול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20% </w:t>
      </w:r>
      <w:r w:rsidDel="00000000" w:rsidR="00000000" w:rsidRPr="00000000">
        <w:rPr>
          <w:rFonts w:ascii="Alef" w:cs="Alef" w:eastAsia="Alef" w:hAnsi="Alef"/>
          <w:color w:val="1d1d1d"/>
          <w:sz w:val="23"/>
          <w:szCs w:val="23"/>
          <w:rtl w:val="1"/>
        </w:rPr>
        <w:t xml:space="preserve">מהמבוגרים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מאומצת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הראשונה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מסויגת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שוקולד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התמרמרות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המפורסם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ומטושטשים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תכריכי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שסיימנו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ins w:author="אורפז פישל" w:id="14" w:date="2018-03-25T09:54:5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תוצאתיות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סיוטים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הפואנטה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ומאומצת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ההחלטות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קוגניטיבי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הרצאות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פיינמן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שיפוט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בתנאי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היוריסטיקות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והטיות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ובפעולה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השפעה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ופרקטיקה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נוסף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לחשש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מבהיל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del w:author="אורפז פישל" w:id="15" w:date="2018-03-25T09:58:00Z">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w:delText>
        </w:r>
      </w:del>
      <w:r w:rsidDel="00000000" w:rsidR="00000000" w:rsidRPr="00000000">
        <w:rPr>
          <w:rFonts w:ascii="Alef" w:cs="Alef" w:eastAsia="Alef" w:hAnsi="Alef"/>
          <w:color w:val="1d1d1d"/>
          <w:sz w:val="23"/>
          <w:szCs w:val="23"/>
          <w:rtl w:val="1"/>
        </w:rPr>
        <w:t xml:space="preserve">לחש</w:t>
      </w:r>
      <w:ins w:author="אורפז פישל" w:id="16" w:date="2018-03-25T09:58:03Z">
        <w:r w:rsidDel="00000000" w:rsidR="00000000" w:rsidRPr="00000000">
          <w:rPr>
            <w:rFonts w:ascii="Alef" w:cs="Alef" w:eastAsia="Alef" w:hAnsi="Alef"/>
            <w:color w:val="1d1d1d"/>
            <w:sz w:val="23"/>
            <w:szCs w:val="23"/>
            <w:rtl w:val="0"/>
          </w:rPr>
          <w:t xml:space="preserve"> </w:t>
        </w:r>
      </w:ins>
      <w:ins w:author="אליה צמח" w:id="17" w:date="2018-06-04T05:38:59Z">
        <w:r w:rsidDel="00000000" w:rsidR="00000000" w:rsidRPr="00000000">
          <w:rPr>
            <w:rFonts w:ascii="Alef" w:cs="Alef" w:eastAsia="Alef" w:hAnsi="Alef"/>
            <w:color w:val="1d1d1d"/>
            <w:sz w:val="23"/>
            <w:szCs w:val="23"/>
            <w:rtl w:val="1"/>
          </w:rPr>
          <w:t xml:space="preserve">ה</w:t>
        </w:r>
      </w:ins>
      <w:ins w:author="אורפז פישל" w:id="16" w:date="2018-03-25T09:58:03Z">
        <w:r w:rsidDel="00000000" w:rsidR="00000000" w:rsidRPr="00000000">
          <w:rPr>
            <w:rFonts w:ascii="Alef" w:cs="Alef" w:eastAsia="Alef" w:hAnsi="Alef"/>
            <w:color w:val="1d1d1d"/>
            <w:sz w:val="23"/>
            <w:szCs w:val="23"/>
            <w:rtl w:val="1"/>
          </w:rPr>
          <w:t xml:space="preserve">מתאים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לזוז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i w:val="1"/>
          <w:iCs/>
          <w:color w:val="1d1d1d"/>
          <w:sz w:val="23"/>
          <w:szCs w:val="23"/>
          <w:rtl w:val="0"/>
        </w:rPr>
        <w:t xml:space="preserve"> "</w:t>
      </w:r>
      <w:ins w:author="כרם שולמית גינת" w:id="18" w:date="2018-07-08T06:32:01Z">
        <w:commentRangeStart w:id="2"/>
        <w:commentRangeStart w:id="3"/>
        <w:r w:rsidDel="00000000" w:rsidR="00000000" w:rsidRPr="00000000">
          <w:rPr>
            <w:rFonts w:ascii="Alef" w:cs="Alef" w:eastAsia="Alef" w:hAnsi="Alef"/>
            <w:i w:val="1"/>
            <w:color w:val="1d1d1d"/>
            <w:sz w:val="23"/>
            <w:szCs w:val="23"/>
            <w:rtl w:val="1"/>
          </w:rPr>
          <w:t xml:space="preserve">ה</w:t>
        </w:r>
      </w:ins>
      <w:ins w:author="איל וולך" w:id="19" w:date="2018-10-08T18:43:39Z">
        <w:commentRangeEnd w:id="2"/>
        <w:r w:rsidDel="00000000" w:rsidR="00000000" w:rsidRPr="00000000">
          <w:commentReference w:id="2"/>
        </w:r>
        <w:commentRangeEnd w:id="3"/>
        <w:r w:rsidDel="00000000" w:rsidR="00000000" w:rsidRPr="00000000">
          <w:commentReference w:id="3"/>
        </w:r>
        <w:commentRangeStart w:id="4"/>
        <w:r w:rsidDel="00000000" w:rsidR="00000000" w:rsidRPr="00000000">
          <w:rPr>
            <w:rFonts w:ascii="Alef" w:cs="Alef" w:eastAsia="Alef" w:hAnsi="Alef"/>
            <w:i w:val="1"/>
            <w:color w:val="1d1d1d"/>
            <w:sz w:val="23"/>
            <w:szCs w:val="23"/>
            <w:rtl w:val="1"/>
          </w:rPr>
          <w:t xml:space="preserve">ו</w:t>
        </w:r>
      </w:ins>
      <w:ins w:author="כרם שולמית גינת" w:id="18" w:date="2018-07-08T06:32:01Z">
        <w:commentRangeEnd w:id="4"/>
        <w:r w:rsidDel="00000000" w:rsidR="00000000" w:rsidRPr="00000000">
          <w:commentReference w:id="4"/>
        </w:r>
        <w:r w:rsidDel="00000000" w:rsidR="00000000" w:rsidRPr="00000000">
          <w:rPr>
            <w:rFonts w:ascii="Alef" w:cs="Alef" w:eastAsia="Alef" w:hAnsi="Alef"/>
            <w:i w:val="1"/>
            <w:color w:val="1d1d1d"/>
            <w:sz w:val="23"/>
            <w:szCs w:val="23"/>
            <w:rtl w:val="1"/>
          </w:rPr>
          <w:t xml:space="preserve">גוורטס</w:t>
        </w:r>
        <w:r w:rsidDel="00000000" w:rsidR="00000000" w:rsidRPr="00000000">
          <w:rPr>
            <w:rFonts w:ascii="Alef" w:cs="Alef" w:eastAsia="Alef" w:hAnsi="Alef"/>
            <w:i w:val="1"/>
            <w:color w:val="1d1d1d"/>
            <w:sz w:val="23"/>
            <w:szCs w:val="23"/>
            <w:rtl w:val="1"/>
          </w:rPr>
          <w:t xml:space="preserve">: </w:t>
        </w:r>
        <w:r w:rsidDel="00000000" w:rsidR="00000000" w:rsidRPr="00000000">
          <w:rPr>
            <w:rFonts w:ascii="Alef" w:cs="Alef" w:eastAsia="Alef" w:hAnsi="Alef"/>
            <w:i w:val="1"/>
            <w:color w:val="1d1d1d"/>
            <w:sz w:val="23"/>
            <w:szCs w:val="23"/>
            <w:rtl w:val="1"/>
          </w:rPr>
          <w:t xml:space="preserve">תולדות</w:t>
        </w:r>
      </w:ins>
      <w:del w:author="כרם שולמית גינת" w:id="18" w:date="2018-07-08T06:32:01Z">
        <w:r w:rsidDel="00000000" w:rsidR="00000000" w:rsidRPr="00000000">
          <w:rPr>
            <w:rFonts w:ascii="Alef" w:cs="Alef" w:eastAsia="Alef" w:hAnsi="Alef"/>
            <w:i w:val="1"/>
            <w:color w:val="1d1d1d"/>
            <w:sz w:val="23"/>
            <w:szCs w:val="23"/>
            <w:rtl w:val="1"/>
          </w:rPr>
          <w:delText xml:space="preserve">תולדות</w:delText>
        </w:r>
        <w:r w:rsidDel="00000000" w:rsidR="00000000" w:rsidRPr="00000000">
          <w:rPr>
            <w:rFonts w:ascii="Alef" w:cs="Alef" w:eastAsia="Alef" w:hAnsi="Alef"/>
            <w:i w:val="1"/>
            <w:color w:val="1d1d1d"/>
            <w:sz w:val="23"/>
            <w:szCs w:val="23"/>
            <w:rtl w:val="1"/>
          </w:rPr>
          <w:delText xml:space="preserve">: </w:delText>
        </w:r>
        <w:r w:rsidDel="00000000" w:rsidR="00000000" w:rsidRPr="00000000">
          <w:rPr>
            <w:rFonts w:ascii="Alef" w:cs="Alef" w:eastAsia="Alef" w:hAnsi="Alef"/>
            <w:i w:val="1"/>
            <w:color w:val="1d1d1d"/>
            <w:sz w:val="23"/>
            <w:szCs w:val="23"/>
            <w:rtl w:val="1"/>
          </w:rPr>
          <w:delText xml:space="preserve">הוגוורטס</w:delText>
        </w:r>
      </w:del>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כראוי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מכבש</w:t>
      </w:r>
      <w:ins w:author="Ahiya Meislish" w:id="20" w:date="2020-09-16T16:11: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לפנקייק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המתחלף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ins w:author="Anonymous" w:id="0" w:date="2020-09-09T11:34:52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w:delText>
          </w:r>
        </w:del>
      </w:ins>
      <w:del w:author="Anonymous" w:id="1" w:date="2020-09-09T11:35:05Z"/>
      <w:ins w:author="Anonymous" w:id="2" w:date="2020-09-09T11:34:56Z">
        <w:del w:author="Anonymous" w:id="1" w:date="2020-09-09T11:35:0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FFF</w:delText>
          </w:r>
        </w:del>
      </w:ins>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9</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2"/>
          <w:szCs w:val="32"/>
        </w:rPr>
      </w:pPr>
      <w:del w:author="הדס שמעון" w:id="3" w:date="2019-11-17T08:31:31Z">
        <w:commentRangeStart w:id="0"/>
        <w:commentRangeStart w:id="1"/>
        <w:r w:rsidDel="00000000" w:rsidR="00000000" w:rsidRPr="00000000">
          <w:rPr>
            <w:rFonts w:ascii="Alef" w:cs="Alef" w:eastAsia="Alef" w:hAnsi="Alef"/>
            <w:b w:val="1"/>
            <w:sz w:val="32"/>
            <w:szCs w:val="32"/>
            <w:rtl w:val="1"/>
          </w:rPr>
          <w:delText xml:space="preserve">שם</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הפרק</w:delText>
        </w:r>
        <w:r w:rsidDel="00000000" w:rsidR="00000000" w:rsidRPr="00000000">
          <w:rPr>
            <w:rFonts w:ascii="Alef" w:cs="Alef" w:eastAsia="Alef" w:hAnsi="Alef"/>
            <w:b w:val="1"/>
            <w:sz w:val="32"/>
            <w:szCs w:val="32"/>
            <w:rtl w:val="1"/>
          </w:rPr>
          <w:delText xml:space="preserve"> </w:delText>
        </w:r>
        <w:r w:rsidDel="00000000" w:rsidR="00000000" w:rsidRPr="00000000">
          <w:rPr>
            <w:rFonts w:ascii="Alef" w:cs="Alef" w:eastAsia="Alef" w:hAnsi="Alef"/>
            <w:b w:val="1"/>
            <w:sz w:val="32"/>
            <w:szCs w:val="32"/>
            <w:rtl w:val="1"/>
          </w:rPr>
          <w:delText xml:space="preserve">הוסר</w:delText>
        </w:r>
      </w:del>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א</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חנה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בונז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סוזן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הפלפאף</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הרוחות</w:t>
      </w:r>
      <w:r w:rsidDel="00000000" w:rsidR="00000000" w:rsidRPr="00000000">
        <w:rPr>
          <w:rFonts w:ascii="Alef" w:cs="Alef" w:eastAsia="Alef" w:hAnsi="Alef"/>
          <w:color w:val="1d1d1d"/>
          <w:sz w:val="23"/>
          <w:szCs w:val="23"/>
          <w:highlight w:val="white"/>
          <w:rtl w:val="1"/>
        </w:rPr>
        <w:t xml:space="preserve">. </w:t>
      </w:r>
      <w:commentRangeStart w:id="2"/>
      <w:commentRangeStart w:id="3"/>
      <w:r w:rsidDel="00000000" w:rsidR="00000000" w:rsidRPr="00000000">
        <w:rPr>
          <w:rFonts w:ascii="Alef" w:cs="Alef" w:eastAsia="Alef" w:hAnsi="Alef"/>
          <w:color w:val="1d1d1d"/>
          <w:sz w:val="23"/>
          <w:szCs w:val="23"/>
          <w:highlight w:val="white"/>
          <w:rtl w:val="1"/>
        </w:rPr>
        <w:t xml:space="preserve">הדבר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יספיק</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commentRangeStart w:id="4"/>
      <w:r w:rsidDel="00000000" w:rsidR="00000000" w:rsidRPr="00000000">
        <w:rPr>
          <w:rFonts w:ascii="Alef" w:cs="Alef" w:eastAsia="Alef" w:hAnsi="Alef"/>
          <w:color w:val="1d1d1d"/>
          <w:sz w:val="23"/>
          <w:szCs w:val="23"/>
          <w:highlight w:val="white"/>
          <w:rtl w:val="1"/>
        </w:rPr>
        <w:t xml:space="preserve">קורנר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מייקל</w:t>
      </w:r>
      <w:r w:rsidDel="00000000" w:rsidR="00000000" w:rsidRPr="00000000">
        <w:rPr>
          <w:rFonts w:ascii="Alef" w:cs="Alef" w:eastAsia="Alef" w:hAnsi="Alef"/>
          <w:color w:val="1d1d1d"/>
          <w:sz w:val="23"/>
          <w:szCs w:val="23"/>
          <w:highlight w:val="white"/>
          <w:rtl w:val="1"/>
        </w:rPr>
        <w:t xml:space="preserve">!</w:t>
      </w:r>
      <w:commentRangeEnd w:id="4"/>
      <w:r w:rsidDel="00000000" w:rsidR="00000000" w:rsidRPr="00000000">
        <w:commentReference w:id="4"/>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הופעתה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מוקפדת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ומבטיה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קפדניים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מאחוריה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הגבוה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מוזהב</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וממושקף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כסוף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מגיע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גלוי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והשגיח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4" w:date="2018-03-25T12:00:57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אוריינטלי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להיזהר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חיצוני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סטר</w:t>
      </w:r>
      <w:del w:author="אורפז פישל" w:id="5" w:date="2018-03-25T12:00:55Z">
        <w:r w:rsidDel="00000000" w:rsidR="00000000" w:rsidRPr="00000000">
          <w:rPr>
            <w:rFonts w:ascii="Alef" w:cs="Alef" w:eastAsia="Alef" w:hAnsi="Alef"/>
            <w:color w:val="1d1d1d"/>
            <w:sz w:val="23"/>
            <w:szCs w:val="23"/>
            <w:highlight w:val="white"/>
            <w:rtl w:val="1"/>
          </w:rPr>
          <w:delText xml:space="preserve">י</w:delText>
        </w:r>
      </w:del>
      <w:r w:rsidDel="00000000" w:rsidR="00000000" w:rsidRPr="00000000">
        <w:rPr>
          <w:rFonts w:ascii="Alef" w:cs="Alef" w:eastAsia="Alef" w:hAnsi="Alef"/>
          <w:color w:val="1d1d1d"/>
          <w:sz w:val="23"/>
          <w:szCs w:val="23"/>
          <w:highlight w:val="white"/>
          <w:rtl w:val="1"/>
        </w:rPr>
        <w:t xml:space="preserve">אוטיפי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המפגש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הקוסם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מחדש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בשביל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לשמאלו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בקלחת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הרותחת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מתרוצצות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commentRangeStart w:id="5"/>
      <w:r w:rsidDel="00000000" w:rsidR="00000000" w:rsidRPr="00000000">
        <w:rPr>
          <w:rFonts w:ascii="Alef" w:cs="Alef" w:eastAsia="Alef" w:hAnsi="Alef"/>
          <w:color w:val="1d1d1d"/>
          <w:sz w:val="23"/>
          <w:szCs w:val="23"/>
          <w:highlight w:val="white"/>
          <w:rtl w:val="1"/>
        </w:rPr>
        <w:t xml:space="preserve">בפניקה</w:t>
      </w:r>
      <w:commentRangeEnd w:id="5"/>
      <w:r w:rsidDel="00000000" w:rsidR="00000000" w:rsidRPr="00000000">
        <w:commentReference w:id="5"/>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מהקהל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מתעוות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ומתפתל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בכיסאו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מבטים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מבוגרות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הפגינו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מימין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המוזהב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מכשפה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העמידה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עגולות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צהובה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שהריעה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שהתמיינו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זקן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ובקצה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העצום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פחותות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שקיבל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שירדו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לעצמו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המפתחות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והקרקעות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הכיסא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שינוי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ענתה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מתנדנדת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הפסק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תנועותיה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העצבניות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נמרצות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שרגליה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יתרוממו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אמרה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המדריכות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שליוותה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בכחול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קלירווטר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נכון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קמצוץ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גאווה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הוגוורטס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פליטיק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מומחה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הלחשים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הידעני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ואלוף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קרב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נמוך</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בן</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b w:val="1"/>
          <w:bCs/>
          <w:i w:val="1"/>
          <w:iCs/>
          <w:color w:val="1d1d1d"/>
          <w:sz w:val="23"/>
          <w:szCs w:val="23"/>
          <w:highlight w:val="white"/>
          <w:rtl w:val="1"/>
        </w:rPr>
        <w:t xml:space="preserve">כלאיים</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צונן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שורשים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ובתגובה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וארבעה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תלמידים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בעיה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אפשרי</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פשוט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ולקבל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צאצא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קיימא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יערבב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ההוראות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הגנטיות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המינים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לנסות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להשתמש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באנלוגיה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6" w:date="2018-03-25T12:09:48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מנוע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מעורבבות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אפשר</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כרכרה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וחצי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סירה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i w:val="1"/>
          <w:iCs/>
          <w:color w:val="1d1d1d"/>
          <w:sz w:val="23"/>
          <w:szCs w:val="23"/>
          <w:highlight w:val="white"/>
          <w:rtl w:val="1"/>
        </w:rPr>
        <w:t xml:space="preserve">שששש</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w:t>
      </w:r>
      <w:ins w:author="Anonymous" w:id="7" w:date="2020-09-09T11:35:21Z">
        <w:r w:rsidDel="00000000" w:rsidR="00000000" w:rsidRPr="00000000">
          <w:rPr>
            <w:rFonts w:ascii="Alef" w:cs="Alef" w:eastAsia="Alef" w:hAnsi="Alef"/>
            <w:color w:val="1d1d1d"/>
            <w:sz w:val="23"/>
            <w:szCs w:val="23"/>
            <w:highlight w:val="white"/>
            <w:rtl w:val="1"/>
          </w:rPr>
          <w:t xml:space="preserve">המדריכה</w:t>
        </w:r>
      </w:ins>
      <w:del w:author="Anonymous" w:id="7" w:date="2020-09-09T11:35:21Z">
        <w:r w:rsidDel="00000000" w:rsidR="00000000" w:rsidRPr="00000000">
          <w:rPr>
            <w:rFonts w:ascii="Alef" w:cs="Alef" w:eastAsia="Alef" w:hAnsi="Alef"/>
            <w:color w:val="1d1d1d"/>
            <w:sz w:val="23"/>
            <w:szCs w:val="23"/>
            <w:highlight w:val="white"/>
            <w:rtl w:val="1"/>
          </w:rPr>
          <w:delText xml:space="preserve">המכשפה</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דיברה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בשקט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בניסיון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לשאול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אבולוציונית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קדמון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משותף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ארקטוס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נוצרו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נגיד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מבחינה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גנטית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שרויים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השפעת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כישוף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בתורשה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ושההשפעה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גובלין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שיסביר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ניתן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רבייה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אינם</w:t>
      </w:r>
      <w:ins w:author="אורפז פישל" w:id="8" w:date="2018-03-25T12:10:50Z">
        <w:r w:rsidDel="00000000" w:rsidR="00000000" w:rsidRPr="00000000">
          <w:rPr>
            <w:rFonts w:ascii="Alef" w:cs="Alef" w:eastAsia="Alef" w:hAnsi="Alef"/>
            <w:b w:val="1"/>
            <w:color w:val="1d1d1d"/>
            <w:sz w:val="23"/>
            <w:szCs w:val="23"/>
            <w:highlight w:val="white"/>
            <w:rtl w:val="0"/>
          </w:rPr>
          <w:t xml:space="preserve"> </w:t>
        </w:r>
      </w:ins>
      <w:r w:rsidDel="00000000" w:rsidR="00000000" w:rsidRPr="00000000">
        <w:rPr>
          <w:rFonts w:ascii="Alef" w:cs="Alef" w:eastAsia="Alef" w:hAnsi="Alef"/>
          <w:color w:val="1d1d1d"/>
          <w:sz w:val="23"/>
          <w:szCs w:val="23"/>
          <w:highlight w:val="white"/>
          <w:rtl w:val="1"/>
        </w:rPr>
        <w:t xml:space="preserve">מספקים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התפתחה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האינטליגנציה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שאינם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הומו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ספיינס</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בגרינגוטס</w:t>
      </w:r>
      <w:ins w:author="אורפז פישל" w:id="9" w:date="2018-03-25T12:10:54Z">
        <w:r w:rsidDel="00000000" w:rsidR="00000000" w:rsidRPr="00000000">
          <w:rPr>
            <w:rFonts w:ascii="Alef" w:cs="Alef" w:eastAsia="Alef" w:hAnsi="Alef"/>
            <w:color w:val="1d1d1d"/>
            <w:sz w:val="23"/>
            <w:szCs w:val="23"/>
            <w:highlight w:val="white"/>
            <w:rtl w:val="0"/>
          </w:rPr>
          <w:t xml:space="preserve"> </w:t>
        </w:r>
      </w:ins>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ישויות</w:t>
      </w:r>
      <w:r w:rsidDel="00000000" w:rsidR="00000000" w:rsidRPr="00000000">
        <w:rPr>
          <w:rFonts w:ascii="Alef" w:cs="Alef" w:eastAsia="Alef" w:hAnsi="Alef"/>
          <w:color w:val="1d1d1d"/>
          <w:sz w:val="23"/>
          <w:szCs w:val="23"/>
          <w:highlight w:val="white"/>
          <w:rtl w:val="1"/>
        </w:rPr>
        <w:t xml:space="preserve"> </w:t>
      </w:r>
      <w:ins w:author="אורפז פישל" w:id="10" w:date="2018-03-25T12:11:01Z">
        <w:r w:rsidDel="00000000" w:rsidR="00000000" w:rsidRPr="00000000">
          <w:rPr>
            <w:rFonts w:ascii="Alef" w:cs="Alef" w:eastAsia="Alef" w:hAnsi="Alef"/>
            <w:color w:val="1d1d1d"/>
            <w:sz w:val="23"/>
            <w:szCs w:val="23"/>
            <w:highlight w:val="white"/>
            <w:rtl w:val="1"/>
          </w:rPr>
          <w:t xml:space="preserve">תבוניות</w:t>
        </w:r>
      </w:ins>
      <w:del w:author="אורפז פישל" w:id="10" w:date="2018-03-25T12:11:01Z">
        <w:r w:rsidDel="00000000" w:rsidR="00000000" w:rsidRPr="00000000">
          <w:rPr>
            <w:rFonts w:ascii="Alef" w:cs="Alef" w:eastAsia="Alef" w:hAnsi="Alef"/>
            <w:color w:val="1d1d1d"/>
            <w:sz w:val="23"/>
            <w:szCs w:val="23"/>
            <w:highlight w:val="white"/>
            <w:rtl w:val="1"/>
          </w:rPr>
          <w:delText xml:space="preserve">ת</w:delText>
        </w:r>
        <w:r w:rsidDel="00000000" w:rsidR="00000000" w:rsidRPr="00000000">
          <w:rPr>
            <w:rFonts w:ascii="Alef" w:cs="Alef" w:eastAsia="Alef" w:hAnsi="Alef"/>
            <w:color w:val="1d1d1d"/>
            <w:sz w:val="23"/>
            <w:szCs w:val="23"/>
            <w:highlight w:val="white"/>
            <w:rtl w:val="1"/>
          </w:rPr>
          <w:delText xml:space="preserve">ו</w:delText>
        </w:r>
        <w:r w:rsidDel="00000000" w:rsidR="00000000" w:rsidRPr="00000000">
          <w:rPr>
            <w:rFonts w:ascii="Alef" w:cs="Alef" w:eastAsia="Alef" w:hAnsi="Alef"/>
            <w:color w:val="1d1d1d"/>
            <w:sz w:val="23"/>
            <w:szCs w:val="23"/>
            <w:highlight w:val="white"/>
            <w:rtl w:val="1"/>
          </w:rPr>
          <w:delText xml:space="preserve">בניות</w:delText>
        </w:r>
      </w:del>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חוצניות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אנושיות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מהדירדיר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ומבו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פירסון</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אומרת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מאיפה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הגובלינים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באו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מליטא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בהיסח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נעוצות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עכשיו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מהמדריכה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הקתדרה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גולדשטיין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אנתוני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שעמדה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במרץ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התרוממה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מהרצפה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קפצוץ</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גרגורי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דומיה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ומתוחה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למשך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סלית</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רין</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קפצה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ופרצה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ומשכה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פיסת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והמטולאת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התחלחל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שהסבירה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בהחלט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התייחסה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וחסר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שעומד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לבצע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טלפתיה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מורכבת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פיזי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במיוחד</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color w:val="1d1d1d"/>
          <w:sz w:val="23"/>
          <w:szCs w:val="23"/>
          <w:highlight w:val="white"/>
          <w:rtl w:val="1"/>
        </w:rPr>
        <w:t xml:space="preserve">רייבנקלו</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מסקנה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מתבקשת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לגבי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חלופי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תמוין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גריינג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להתקיים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וזכתה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המתבקשות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מהמעמד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שקטות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הצטרפה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3.141592,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למיליון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המטרות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המעשיות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הרמיוני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זכרה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פאי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הנקודה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הספרות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שהודפסה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הכריכה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האחורית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המתמטיקה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לשמחתו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לונגבוטום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הנאמנות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והרעו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שאמורים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ערכיו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העליונים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בחברים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נאמנים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ייטיב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חכמים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מרושעים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גיבורים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מטעם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בהפלפאף</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צדק</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כשנועץ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במדריכה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הנערה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מהספר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זיהתה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הצביעה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בשרביטה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ומלמלה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בעקבות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נוויל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החמישי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מההתחלה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ולתא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הרביעי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משמאל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הקרפד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מאלפוי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דראקו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אנחת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רווחה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נראה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הימור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בטוח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אירוע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יפריע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למהלכה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w:t>
      </w:r>
      <w:del w:author="אורפז פישל" w:id="11" w:date="2018-03-25T12:49:29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כנית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שלך</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פרופסור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פרקס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סאלי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ומקבוצת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הגיחה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כמעט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שקופה</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כאילו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באופן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מסתורי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שיפסיקו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יזכור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בחשש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הקפידה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לבטא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בקולה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ובפניה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צריך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להכיר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היטב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שאפה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עמוקות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הגדול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השיחות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פסקו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בפעם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הרגיש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הזדמנות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לחוות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החניק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מלאים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שנועצים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עיניים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יצטרך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להתרגל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רוצה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בבריטניה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סתם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מעניין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בחייו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הדביק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בוטח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ומזויף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לצעוד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ורג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התאום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ובמהרה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חלקים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הפלפאף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ורייבנקלו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אימצו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הקריאה</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באטיות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גדולה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יותר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שהתחיל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קצב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ההליכה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מוזר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9">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למינרווה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מקגונגל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ברור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לגמרי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צפויה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המורים</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טרלוני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נפנפה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בפראות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פיליוס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בסקרנות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האגריד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מחא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כפיים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השאר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ספראוט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נראתה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חמורת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וקטור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וסיניסטרה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מבולבלות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וקווירל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בחלל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אלבוס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שופע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סנייפ</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חזק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שמפרקי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אצבעותיו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הלבינו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והמתכת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החלה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אט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להתעוות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del w:author="Ahiya Meislish" w:id="12" w:date="2020-07-26T09:05:58Z">
        <w:r w:rsidDel="00000000" w:rsidR="00000000" w:rsidRPr="00000000">
          <w:rPr>
            <w:rFonts w:ascii="Alef" w:cs="Alef" w:eastAsia="Alef" w:hAnsi="Alef"/>
            <w:color w:val="1d1d1d"/>
            <w:sz w:val="23"/>
            <w:szCs w:val="23"/>
            <w:highlight w:val="white"/>
            <w:rtl w:val="1"/>
          </w:rPr>
          <w:delText xml:space="preserve">הארי</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פוטר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התקדם</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בצעד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מדוד</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ורב</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הדר</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כנסיך</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היורש</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את</w:delText>
        </w:r>
        <w:r w:rsidDel="00000000" w:rsidR="00000000" w:rsidRPr="00000000">
          <w:rPr>
            <w:rFonts w:ascii="Alef" w:cs="Alef" w:eastAsia="Alef" w:hAnsi="Alef"/>
            <w:color w:val="1d1d1d"/>
            <w:sz w:val="23"/>
            <w:szCs w:val="23"/>
            <w:highlight w:val="white"/>
            <w:rtl w:val="1"/>
          </w:rPr>
          <w:delText xml:space="preserve"> </w:delText>
        </w:r>
        <w:r w:rsidDel="00000000" w:rsidR="00000000" w:rsidRPr="00000000">
          <w:rPr>
            <w:rFonts w:ascii="Alef" w:cs="Alef" w:eastAsia="Alef" w:hAnsi="Alef"/>
            <w:color w:val="1d1d1d"/>
            <w:sz w:val="23"/>
            <w:szCs w:val="23"/>
            <w:highlight w:val="white"/>
            <w:rtl w:val="1"/>
          </w:rPr>
          <w:delText xml:space="preserve">טירתו</w:delText>
        </w:r>
        <w:r w:rsidDel="00000000" w:rsidR="00000000" w:rsidRPr="00000000">
          <w:rPr>
            <w:rFonts w:ascii="Alef" w:cs="Alef" w:eastAsia="Alef" w:hAnsi="Alef"/>
            <w:color w:val="1d1d1d"/>
            <w:sz w:val="23"/>
            <w:szCs w:val="23"/>
            <w:highlight w:val="white"/>
            <w:rtl w:val="1"/>
          </w:rPr>
          <w:delText xml:space="preserve">, </w:delText>
        </w:r>
      </w:del>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רחב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נסוך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בעודו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הולך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ארבעת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ins w:author="Ahiya Meislish" w:id="13" w:date="2020-07-26T09:06:02Z">
        <w:commentRangeStart w:id="6"/>
        <w:r w:rsidDel="00000000" w:rsidR="00000000" w:rsidRPr="00000000">
          <w:rPr>
            <w:rFonts w:ascii="Alef" w:cs="Alef" w:eastAsia="Alef" w:hAnsi="Alef"/>
            <w:color w:val="1d1d1d"/>
            <w:sz w:val="23"/>
            <w:szCs w:val="23"/>
            <w:highlight w:val="white"/>
            <w:rtl w:val="0"/>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התקדם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מדוד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ורב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כנסיך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היורש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טירתו</w:t>
        </w:r>
      </w:ins>
      <w:commentRangeEnd w:id="6"/>
      <w:r w:rsidDel="00000000" w:rsidR="00000000" w:rsidRPr="00000000">
        <w:commentReference w:id="6"/>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תציל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אותנו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אופל</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קרא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מהתאומים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במיוחד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מורים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צחוק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השולחנות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פרט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סלית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רין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שפתיה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מינרווה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נמתחו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לפס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תחליף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מילים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הזוועות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וויזלי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בנוגע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לחלק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למקרה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בטעות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יכולה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מכיוון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שזהו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הראשון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ללימודים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נקודות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מריתוקים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תמצא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עונש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נעתקה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נשימתה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פתאומית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מיהרה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הצעיר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מושג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מכוון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ארשת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פניו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סוורוס</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חצתה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והתקבעה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במעין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אדישות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נעימה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רפה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אחזו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בשאריותיו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המעוכות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גביע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יין</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2">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פוטר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מקובע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שפתיו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עטוף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בהרגשה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חמימה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איומה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זמנית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הריעו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סיים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לעשות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איפשהו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איכשהו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עדיין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בהתלהבות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ידעו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זאת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אבל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אדון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האופל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נשבר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והארי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יגן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עליהם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שנאמר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בעצם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לנבואה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ארורה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כלשהי</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שמאמינים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ומריעים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לו</w:t>
      </w:r>
      <w:r w:rsidDel="00000000" w:rsidR="00000000" w:rsidRPr="00000000">
        <w:rPr>
          <w:rFonts w:ascii="Alef" w:cs="Alef" w:eastAsia="Alef" w:hAnsi="Alef"/>
          <w:color w:val="1d1d1d"/>
          <w:sz w:val="23"/>
          <w:szCs w:val="23"/>
          <w:highlight w:val="white"/>
          <w:rtl w:val="1"/>
        </w:rPr>
        <w:t xml:space="preserve"> –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מסוגל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להפוך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לשקר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להבליח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ולהיעלם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הרבה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אחרים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אכזבה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להצדיק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כסמל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w:t>
      </w:r>
      <w:r w:rsidDel="00000000" w:rsidR="00000000" w:rsidRPr="00000000">
        <w:rPr>
          <w:rFonts w:ascii="Alef" w:cs="Alef" w:eastAsia="Alef" w:hAnsi="Alef"/>
          <w:b w:val="1"/>
          <w:bCs/>
          <w:color w:val="1d1d1d"/>
          <w:sz w:val="23"/>
          <w:szCs w:val="23"/>
          <w:highlight w:val="white"/>
          <w:rtl w:val="1"/>
        </w:rPr>
        <w:t xml:space="preserve">אופן</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רכש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המוניטין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יעמוד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ספק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האחוזים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זמן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ייקח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ואפילו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זה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יהרוג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ימשיך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b w:val="1"/>
          <w:bCs/>
          <w:i w:val="1"/>
          <w:iCs/>
          <w:color w:val="1d1d1d"/>
          <w:sz w:val="23"/>
          <w:szCs w:val="23"/>
          <w:highlight w:val="white"/>
          <w:rtl w:val="1"/>
        </w:rPr>
        <w:t xml:space="preserve">יתעלה</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הציפיות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ויגרום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לאנשים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לתהות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במבט</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לאחור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איך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יכלו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לבקש</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ממנו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מעט</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הארי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פוטר</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עשה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צעדיו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האחרונים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לעבר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למסדר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התוהו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שבשולחן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גריפינדור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הסתובב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וקד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קידה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לצד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האחר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וחיכה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שהתרועות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והצחקוקים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יירגעו</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בירכתי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תהה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מצנפת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המיון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באמת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במובן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מודעת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למודעות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עצמה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היא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מסופקת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מכך</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שיוצא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לדבר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ילדים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בני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אחת</w:t>
      </w:r>
      <w:r w:rsidDel="00000000" w:rsidR="00000000" w:rsidRPr="00000000">
        <w:rPr>
          <w:rFonts w:ascii="Alef" w:cs="Alef" w:eastAsia="Alef" w:hAnsi="Alef"/>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1"/>
        </w:rPr>
        <w:t xml:space="preserve">עשרה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פעם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השיר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רימז</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שכן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מצנפת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המיון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הידד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השנה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ועובדת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אחד</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i w:val="1"/>
          <w:iCs/>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כאשר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השתררה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שוב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באולם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התיישב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השרפרף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ו</w:t>
      </w:r>
      <w:r w:rsidDel="00000000" w:rsidR="00000000" w:rsidRPr="00000000">
        <w:rPr>
          <w:rFonts w:ascii="Alef" w:cs="Alef" w:eastAsia="Alef" w:hAnsi="Alef"/>
          <w:color w:val="1d1d1d"/>
          <w:sz w:val="23"/>
          <w:szCs w:val="23"/>
          <w:highlight w:val="white"/>
          <w:rtl w:val="1"/>
        </w:rPr>
        <w:t xml:space="preserve">הניח</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ראשו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חפץ</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הקסם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העתיק</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והטלפתי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בן</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שמונה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מאות</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השנה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בזהירות</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רבה</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b w:val="1"/>
          <w:i w:val="1"/>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כשהוא</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חושב</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בכל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כוחו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תמייני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עדיין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חייב</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לשאול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פעם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הטילו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עליי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אובליוויאטה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מיינת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כילד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החולשות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יכולה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לומר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למה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קיבלתי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התאום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שרביטו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רוחו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אדון</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האופל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כבולה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לצלקת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וזאת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הסיבה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שאני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כועס</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כך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לפעמים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אלו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השאלות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הכי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חשובות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אבל</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יש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עוד</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רגע</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תוכלי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לספר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איך</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אפשר</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לגלות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מחדש</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את</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הקסמים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האבודים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שיצרו</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אותך</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1"/>
        </w:rPr>
        <w:t xml:space="preserve">אל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הדממה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שבנפשו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הארי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מקום</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שהיה</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ע</w:t>
      </w:r>
      <w:del w:author="Etai Karach" w:id="14" w:date="2018-04-09T17:34:42Z">
        <w:r w:rsidDel="00000000" w:rsidR="00000000" w:rsidRPr="00000000">
          <w:rPr>
            <w:rFonts w:ascii="Alef" w:cs="Alef" w:eastAsia="Alef" w:hAnsi="Alef"/>
            <w:color w:val="1d1d1d"/>
            <w:sz w:val="23"/>
            <w:szCs w:val="23"/>
            <w:highlight w:val="white"/>
            <w:rtl w:val="1"/>
          </w:rPr>
          <w:delText xml:space="preserve">ו</w:delText>
        </w:r>
      </w:del>
      <w:r w:rsidDel="00000000" w:rsidR="00000000" w:rsidRPr="00000000">
        <w:rPr>
          <w:rFonts w:ascii="Alef" w:cs="Alef" w:eastAsia="Alef" w:hAnsi="Alef"/>
          <w:color w:val="1d1d1d"/>
          <w:sz w:val="23"/>
          <w:szCs w:val="23"/>
          <w:highlight w:val="white"/>
          <w:rtl w:val="1"/>
        </w:rPr>
        <w:t xml:space="preserve">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אותו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רגע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נחלתו</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אחד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בלבד</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חדר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קול</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נוסף</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ובלתי</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מוכר</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שנשמע</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מודאג</w:t>
      </w:r>
      <w:r w:rsidDel="00000000" w:rsidR="00000000" w:rsidRPr="00000000">
        <w:rPr>
          <w:rFonts w:ascii="Alef" w:cs="Alef" w:eastAsia="Alef" w:hAnsi="Alef"/>
          <w:color w:val="1d1d1d"/>
          <w:sz w:val="23"/>
          <w:szCs w:val="23"/>
          <w:highlight w:val="white"/>
          <w:rtl w:val="1"/>
        </w:rPr>
        <w:t xml:space="preserve"> </w:t>
      </w:r>
      <w:r w:rsidDel="00000000" w:rsidR="00000000" w:rsidRPr="00000000">
        <w:rPr>
          <w:rFonts w:ascii="Alef" w:cs="Alef" w:eastAsia="Alef" w:hAnsi="Alef"/>
          <w:color w:val="1d1d1d"/>
          <w:sz w:val="23"/>
          <w:szCs w:val="23"/>
          <w:highlight w:val="white"/>
          <w:rtl w:val="1"/>
        </w:rPr>
        <w:t xml:space="preserve">ביותר</w:t>
      </w:r>
      <w:r w:rsidDel="00000000" w:rsidR="00000000" w:rsidRPr="00000000">
        <w:rPr>
          <w:rFonts w:ascii="Alef" w:cs="Alef" w:eastAsia="Alef" w:hAnsi="Alef"/>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color w:val="1d1d1d"/>
          <w:sz w:val="23"/>
          <w:szCs w:val="23"/>
          <w:highlight w:val="white"/>
        </w:rPr>
      </w:pPr>
      <w:r w:rsidDel="00000000" w:rsidR="00000000" w:rsidRPr="00000000">
        <w:rPr>
          <w:rFonts w:ascii="Alef" w:cs="Alef" w:eastAsia="Alef" w:hAnsi="Alef"/>
          <w:color w:val="1d1d1d"/>
          <w:sz w:val="23"/>
          <w:szCs w:val="23"/>
          <w:highlight w:val="white"/>
          <w:rtl w:val="0"/>
        </w:rPr>
        <w:t xml:space="preserve">"</w:t>
      </w:r>
      <w:r w:rsidDel="00000000" w:rsidR="00000000" w:rsidRPr="00000000">
        <w:rPr>
          <w:rFonts w:ascii="Alef" w:cs="Alef" w:eastAsia="Alef" w:hAnsi="Alef"/>
          <w:b w:val="1"/>
          <w:bCs/>
          <w:i w:val="1"/>
          <w:iCs/>
          <w:color w:val="1d1d1d"/>
          <w:sz w:val="23"/>
          <w:szCs w:val="23"/>
          <w:highlight w:val="white"/>
          <w:rtl w:val="1"/>
        </w:rPr>
        <w:t xml:space="preserve">אוי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ואבוי</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זה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מעולם</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לא</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קרה</w:t>
      </w:r>
      <w:r w:rsidDel="00000000" w:rsidR="00000000" w:rsidRPr="00000000">
        <w:rPr>
          <w:rFonts w:ascii="Alef" w:cs="Alef" w:eastAsia="Alef" w:hAnsi="Alef"/>
          <w:b w:val="1"/>
          <w:bCs/>
          <w:i w:val="1"/>
          <w:iCs/>
          <w:color w:val="1d1d1d"/>
          <w:sz w:val="23"/>
          <w:szCs w:val="23"/>
          <w:highlight w:val="white"/>
          <w:rtl w:val="1"/>
        </w:rPr>
        <w:t xml:space="preserve"> </w:t>
      </w:r>
      <w:r w:rsidDel="00000000" w:rsidR="00000000" w:rsidRPr="00000000">
        <w:rPr>
          <w:rFonts w:ascii="Alef" w:cs="Alef" w:eastAsia="Alef" w:hAnsi="Alef"/>
          <w:b w:val="1"/>
          <w:bCs/>
          <w:i w:val="1"/>
          <w:iCs/>
          <w:color w:val="1d1d1d"/>
          <w:sz w:val="23"/>
          <w:szCs w:val="23"/>
          <w:highlight w:val="white"/>
          <w:rtl w:val="1"/>
        </w:rPr>
        <w:t xml:space="preserve">קודם</w:t>
      </w:r>
      <w:r w:rsidDel="00000000" w:rsidR="00000000" w:rsidRPr="00000000">
        <w:rPr>
          <w:rFonts w:ascii="Alef" w:cs="Alef" w:eastAsia="Alef" w:hAnsi="Alef"/>
          <w:b w:val="1"/>
          <w:bCs/>
          <w:i w:val="1"/>
          <w:iCs/>
          <w:color w:val="1d1d1d"/>
          <w:sz w:val="23"/>
          <w:szCs w:val="23"/>
          <w:highlight w:val="white"/>
          <w:rtl w:val="1"/>
        </w:rPr>
        <w:t xml:space="preserve">…</w:t>
      </w:r>
      <w:r w:rsidDel="00000000" w:rsidR="00000000" w:rsidRPr="00000000">
        <w:rPr>
          <w:rFonts w:ascii="Alef" w:cs="Alef" w:eastAsia="Alef" w:hAnsi="Alef"/>
          <w:color w:val="1d1d1d"/>
          <w:sz w:val="23"/>
          <w:szCs w:val="23"/>
          <w:highlight w:val="white"/>
          <w:rtl w:val="0"/>
        </w:rPr>
        <w:t xml:space="preserve">"</w:t>
      </w:r>
      <w:r w:rsidDel="00000000" w:rsidR="00000000" w:rsidRPr="00000000">
        <w:rPr>
          <w:rtl w:val="0"/>
        </w:rPr>
      </w:r>
    </w:p>
    <w:p w:rsidR="00000000" w:rsidDel="00000000" w:rsidP="00000000" w:rsidRDefault="00000000" w:rsidRPr="00000000" w14:paraId="0000004F">
      <w:pPr>
        <w:bidi w:val="1"/>
        <w:jc w:val="both"/>
        <w:rPr>
          <w:rFonts w:ascii="Times New Roman" w:cs="Times New Roman" w:eastAsia="Times New Roman" w:hAnsi="Times New Roman"/>
          <w:color w:val="222222"/>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Rule="auto"/>
        <w:jc w:val="both"/>
        <w:rPr>
          <w:rFonts w:ascii="Arial" w:cs="Arial" w:eastAsia="Arial" w:hAnsi="Arial"/>
          <w:i w:val="1"/>
          <w:color w:val="1d1d1d"/>
          <w:sz w:val="23"/>
          <w:szCs w:val="23"/>
          <w:highlight w:val="white"/>
        </w:rPr>
      </w:pPr>
      <w:r w:rsidDel="00000000" w:rsidR="00000000" w:rsidRPr="00000000">
        <w:rPr>
          <w:rFonts w:ascii="Alef" w:cs="Alef" w:eastAsia="Alef" w:hAnsi="Alef"/>
          <w:i w:val="1"/>
          <w:iCs/>
          <w:color w:val="1d1d1d"/>
          <w:sz w:val="23"/>
          <w:szCs w:val="23"/>
          <w:highlight w:val="white"/>
          <w:rtl w:val="1"/>
        </w:rPr>
        <w:t xml:space="preserve">הערת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המחבר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כשחלק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פרק</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זה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פורסם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לראשונה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הצהרתי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מישהו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ינחש</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על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מה</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מדבר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המשפט</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האחרון</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לפני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שיתפרסם</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חלקו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השני</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אספר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לו</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את</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כל</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שאר</w:t>
      </w:r>
      <w:r w:rsidDel="00000000" w:rsidR="00000000" w:rsidRPr="00000000">
        <w:rPr>
          <w:rFonts w:ascii="Alef" w:cs="Alef" w:eastAsia="Alef" w:hAnsi="Alef"/>
          <w:i w:val="1"/>
          <w:iCs/>
          <w:color w:val="1d1d1d"/>
          <w:sz w:val="23"/>
          <w:szCs w:val="23"/>
          <w:highlight w:val="white"/>
          <w:rtl w:val="1"/>
        </w:rPr>
        <w:t xml:space="preserve"> </w:t>
      </w:r>
      <w:r w:rsidDel="00000000" w:rsidR="00000000" w:rsidRPr="00000000">
        <w:rPr>
          <w:rFonts w:ascii="Alef" w:cs="Alef" w:eastAsia="Alef" w:hAnsi="Alef"/>
          <w:i w:val="1"/>
          <w:iCs/>
          <w:color w:val="1d1d1d"/>
          <w:sz w:val="23"/>
          <w:szCs w:val="23"/>
          <w:highlight w:val="white"/>
          <w:rtl w:val="1"/>
        </w:rPr>
        <w:t xml:space="preserve">העלילה</w:t>
      </w:r>
      <w:r w:rsidDel="00000000" w:rsidR="00000000" w:rsidRPr="00000000">
        <w:rPr>
          <w:rFonts w:ascii="Alef" w:cs="Alef" w:eastAsia="Alef" w:hAnsi="Alef"/>
          <w:i w:val="1"/>
          <w:iCs/>
          <w:color w:val="1d1d1d"/>
          <w:sz w:val="23"/>
          <w:szCs w:val="23"/>
          <w:highlight w:val="white"/>
          <w:rtl w:val="1"/>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jc w:val="both"/>
        <w:rPr>
          <w:rFonts w:ascii="Times New Roman" w:cs="Times New Roman" w:eastAsia="Times New Roman" w:hAnsi="Times New Roman"/>
          <w:color w:val="222222"/>
          <w:highlight w:val="white"/>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10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2"/>
          <w:szCs w:val="32"/>
          <w:rtl w:val="1"/>
        </w:rPr>
        <w:t xml:space="preserve">מודעות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עצמית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חלק</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w:t>
      </w:r>
      <w:r w:rsidDel="00000000" w:rsidR="00000000" w:rsidRPr="00000000">
        <w:rPr>
          <w:rFonts w:ascii="Alef" w:cs="Alef" w:eastAsia="Alef" w:hAnsi="Alef"/>
          <w:b w:val="1"/>
          <w:bCs/>
          <w:sz w:val="32"/>
          <w:szCs w:val="32"/>
          <w:rtl w:val="1"/>
        </w:rPr>
        <w:t xml:space="preserve">'</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ועובדת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בזהירות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רבה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אובליוויאטה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מיינת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לצלקת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כועס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מחדש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האבודים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שיצרו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w:t>
      </w:r>
      <w:del w:author="נחמה קארח" w:id="0" w:date="2018-04-09T17:35:1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ואבוי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שפיתחתי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טלפתית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משמעותית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וכמות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משאילת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הקוגניטיביות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ראשיהם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שבעזרתה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עובדת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שהמראה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עצמה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ins w:author="אורפז פישל" w:id="1" w:date="2018-03-25T13:07:42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תוהים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ניחנתי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ins w:author="אורפז פישל" w:id="2" w:date="2018-03-25T13:08:02Z">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ins>
      <w:del w:author="אורפז פישל" w:id="2" w:date="2018-03-25T13:08:02Z">
        <w:r w:rsidDel="00000000" w:rsidR="00000000" w:rsidRPr="00000000">
          <w:rPr>
            <w:rFonts w:ascii="Alef" w:cs="Alef" w:eastAsia="Alef" w:hAnsi="Alef"/>
            <w:color w:val="1d1d1d"/>
            <w:sz w:val="23"/>
            <w:szCs w:val="23"/>
            <w:rtl w:val="1"/>
          </w:rPr>
          <w:delText xml:space="preserve">השתתרה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אופס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לרדת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שתמותי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תשאל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יהרוג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מונחת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עשרה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שמגיעים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באך</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הסיבה</w:t>
      </w:r>
      <w:ins w:author="אורפז פישל" w:id="3" w:date="2018-03-25T13:09:2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כדבריך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ההתחבטויות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המילוליות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הרגשית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מילולית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להדחיק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שלחלוטין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בעתיד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ושהמטרה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הניסיון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לזייף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ריצוי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באמצעות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הפגנת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סביר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איאלץ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שכוונתך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נתקדם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ממיינת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המוטמעות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תטרח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להציע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טבעי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האירוע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מנוגד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הטווח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בוויכוח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מכריזה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שאנחנו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מרלין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בדרכך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לבוש</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הבסת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כראוי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היסודיים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נסחר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פונקציות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ממזר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קטן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וערמומי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שכמוך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ins w:author="אורפז פישל" w:id="4" w:date="2018-03-25T13:13:46Z">
        <w:r w:rsidDel="00000000" w:rsidR="00000000" w:rsidRPr="00000000">
          <w:rPr>
            <w:rFonts w:ascii="Alef" w:cs="Alef" w:eastAsia="Alef" w:hAnsi="Alef"/>
            <w:color w:val="1d1d1d"/>
            <w:sz w:val="23"/>
            <w:szCs w:val="23"/>
            <w:rtl w:val="1"/>
          </w:rPr>
          <w:t xml:space="preserve">מלאת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טינה</w:t>
        </w:r>
        <w:r w:rsidDel="00000000" w:rsidR="00000000" w:rsidRPr="00000000">
          <w:rPr>
            <w:rFonts w:ascii="Alef" w:cs="Alef" w:eastAsia="Alef" w:hAnsi="Alef"/>
            <w:color w:val="1d1d1d"/>
            <w:sz w:val="23"/>
            <w:szCs w:val="23"/>
            <w:rtl w:val="1"/>
          </w:rPr>
          <w:t xml:space="preserve">, </w:t>
        </w:r>
      </w:ins>
      <w:del w:author="אורפז פישל" w:id="4" w:date="2018-03-25T13:13:46Z">
        <w:r w:rsidDel="00000000" w:rsidR="00000000" w:rsidRPr="00000000">
          <w:rPr>
            <w:rFonts w:ascii="Alef" w:cs="Alef" w:eastAsia="Alef" w:hAnsi="Alef"/>
            <w:color w:val="1d1d1d"/>
            <w:sz w:val="23"/>
            <w:szCs w:val="23"/>
            <w:rtl w:val="1"/>
          </w:rPr>
          <w:delText xml:space="preserve">רטנונית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נסיים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רוצה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שתבטיח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הבטחה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להפעיל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סחיטה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מתכוונת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סגור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מבטיח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תיצור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לקרוא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שיוצר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אובליוויאטה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מסתכלת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נוצרות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ומנתחת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למצוא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תאימויות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בשבריר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משוקלל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הפנימיים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שקיבלת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השרביט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התאום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לשרביטו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נקודות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ביניכם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דמוי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רפאים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רגשות</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משתתף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חוסה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מיון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קצרה</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שנינו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לבדוק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בהתבסס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תפסיק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ההיסוסים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חסרי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ותמשיך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הלאה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טלפתיה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אסימטרית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כשדיברתי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פרופסור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שלפעמים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במשפחה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שסיימת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שנראית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נורמלי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אוהב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כועס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לאחוז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פיפיות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להתבונן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משקפי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שמקפיאים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מחדדים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ראייתך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הסיפור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העניין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בשבילך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תהליכי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מוכרח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הסטטיסטי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לפגוש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השיעורים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ולעבוד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תתכנן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תוכניות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חדשות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הרצון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להשקיע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לכוון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חכמים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ברייבנקלו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מרושעים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בסלית</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גיבורים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מטעם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מסוימת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שמוסר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עבודה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אינטליגנציה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גולמית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בקביעת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תוצאות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תרכוש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לעסוק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בהן</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עצלן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צורותיה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קיצורי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מתוחכמים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תמצא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וחברות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אחווה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חווית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תגלה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ירפא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ששבור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ימצאו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ארסיות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אכזרית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היכולת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בקצב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חריג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אגשים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בביצים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פונקציית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לשלוח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כלחישה</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תחתיי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הספציפיים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התכוונו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הקשיבו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לאזהרות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והלכו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לבתים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חלקם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לאזהרות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שחלקם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דגולים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לתת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מדויקות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לספור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שהסיכויים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הטענה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קורצתי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תומכים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שטופי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שמזמרים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הריעו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משעשע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שחלפה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בראשך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ומזיק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שנזכרת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להעמיד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תומכי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טוהר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ולהוציא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הבוקר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לונגבוטום</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עמוק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כיף</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וחשבת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שנשאר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מעונש</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פנימיים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בהכרח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דאגתי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החלטתי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יעזור</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רציונליזציה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התוצאה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מבחינת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בתוך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הלחץ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המכריע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רעיון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מתוחכם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מבועת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שמעתי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בוויכוח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מתגבשות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סיכום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סטטיסטי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תחושות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בחשבון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מתרבות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שצמחה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מתנועת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הנאורות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אצולה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ימי</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ביניימית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מפונקת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הלקחים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ההיסטוריים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ללמוד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מלנין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ומהיטלר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הפסיכולוגיה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הונאה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ערכן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ורציונליות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השתייכו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לקבוצת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הייחוס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שבנית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שתכיל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טענו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יוצאי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דופן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הפוטנציאלי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שצריך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מהממוצע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למועמד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לנסות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ניחוש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מצדך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בדיחה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פרועה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שמקגונגל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לחלק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בעיקרון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מושג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הנבואה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מדברת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משער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מקווה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תפקיד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שמחכה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שהביס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כמעט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בוודאות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עיוור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ברצינות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שילד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תכונה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אינהרנטית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להבסת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שהשתמרה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ins w:author="אורפז פישל" w:id="5" w:date="2018-03-25T13:36:27Z">
        <w:r w:rsidDel="00000000" w:rsidR="00000000" w:rsidRPr="00000000">
          <w:rPr>
            <w:rFonts w:ascii="Alef" w:cs="Alef" w:eastAsia="Alef" w:hAnsi="Alef"/>
            <w:i w:val="1"/>
            <w:color w:val="1d1d1d"/>
            <w:sz w:val="23"/>
            <w:szCs w:val="23"/>
            <w:rtl w:val="1"/>
          </w:rPr>
          <w:t xml:space="preserve">ה</w:t>
        </w:r>
      </w:ins>
      <w:r w:rsidDel="00000000" w:rsidR="00000000" w:rsidRPr="00000000">
        <w:rPr>
          <w:rFonts w:ascii="Alef" w:cs="Alef" w:eastAsia="Alef" w:hAnsi="Alef"/>
          <w:i w:val="1"/>
          <w:iCs/>
          <w:color w:val="1d1d1d"/>
          <w:sz w:val="23"/>
          <w:szCs w:val="23"/>
          <w:rtl w:val="1"/>
        </w:rPr>
        <w:t xml:space="preserve">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שמניעה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יודע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החזק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שחי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שרביטך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תניח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מצהיר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המחשבות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חייב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הנורא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מימיו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להרכיב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גדול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מתעקש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ללכת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להפלפאף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מאושר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הפוטנציאל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אכשל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תיכשל</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לעצמך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תודעתך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חושב</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לבטא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פנטזיית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לאכזב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שמאמינים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אדם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רגיל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חטוף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משהו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סופי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להסתכן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לאדון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מפני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שהחלופה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בעיניך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ודאי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ומשמעות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הכישלון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שתאבד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מאמין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במעמקי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הסיבות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לפקפק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באמונה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להשפיע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ינצח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דרכים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בחירה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בהמשך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תמרור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שמסמן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מיקומה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האחרונה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לחזור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עקבותיך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תסרב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לאחרות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ייתכן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שהגורל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חתום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העובדה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בטוח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עשויה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הבורות</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יעבור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שתהפוך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זיכרון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ארגיש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לעולם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אזכור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באזהרה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שאתן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הבחירות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סיימנו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תשלחי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הסיכוי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לשכנע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לשקול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יוקרתי</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בטח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תמוין</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קצת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מאוכזבים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תלך</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i w:val="1"/>
          <w:iCs/>
          <w:color w:val="1d1d1d"/>
          <w:sz w:val="23"/>
          <w:szCs w:val="23"/>
          <w:rtl w:val="1"/>
        </w:rPr>
        <w:t xml:space="preserve">והחברים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החדשים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ורג</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וויזלי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נמצאים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שם</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מנטלי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יכריח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שאחראית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לדחוף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הסמכות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תגיד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שקראתי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ואמרתי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לדחוף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לעניינים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אפילו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קרוב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ובכן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נתתי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הזדמנות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עכשיו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שתלך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למקום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מסוגך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מחכה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שקיוויתי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לרגע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מזועזעת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שמודעות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משפרת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מזיכרונו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מתכוונת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המזועזעת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תאבדי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שתסיימי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מרימה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ידיים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הקליטה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אטית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מצחיק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ההנחות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מעוורות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כנראה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ברירה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לומר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במפורש</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אטית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ולגמרי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לדרוש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האבוד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שיצר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דווקא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סודות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נפלאים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וחשובים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ממזרה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ערמומית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שכמותך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40" w:lineRule="auto"/>
        <w:jc w:val="both"/>
        <w:rPr>
          <w:b w:val="1"/>
          <w:sz w:val="34"/>
          <w:szCs w:val="34"/>
        </w:rPr>
      </w:pPr>
      <w:r w:rsidDel="00000000" w:rsidR="00000000" w:rsidRPr="00000000">
        <w:rPr>
          <w:rFonts w:ascii="Alef" w:cs="Alef" w:eastAsia="Alef" w:hAnsi="Alef"/>
          <w:b w:val="1"/>
          <w:bCs/>
          <w:sz w:val="34"/>
          <w:szCs w:val="34"/>
          <w:rtl w:val="1"/>
        </w:rPr>
        <w:t xml:space="preserve">הארי</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פוטר</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והשיטה</w:t>
      </w:r>
      <w:r w:rsidDel="00000000" w:rsidR="00000000" w:rsidRPr="00000000">
        <w:rPr>
          <w:rFonts w:ascii="Alef" w:cs="Alef" w:eastAsia="Alef" w:hAnsi="Alef"/>
          <w:b w:val="1"/>
          <w:bCs/>
          <w:sz w:val="34"/>
          <w:szCs w:val="34"/>
          <w:rtl w:val="1"/>
        </w:rPr>
        <w:t xml:space="preserve"> </w:t>
      </w:r>
      <w:r w:rsidDel="00000000" w:rsidR="00000000" w:rsidRPr="00000000">
        <w:rPr>
          <w:rFonts w:ascii="Alef" w:cs="Alef" w:eastAsia="Alef" w:hAnsi="Alef"/>
          <w:b w:val="1"/>
          <w:bCs/>
          <w:sz w:val="34"/>
          <w:szCs w:val="34"/>
          <w:rtl w:val="1"/>
        </w:rPr>
        <w:t xml:space="preserve">הרציונלית</w:t>
      </w:r>
      <w:r w:rsidDel="00000000" w:rsidR="00000000" w:rsidRPr="00000000">
        <w:rPr>
          <w:rFonts w:ascii="Alef" w:cs="Alef" w:eastAsia="Alef" w:hAnsi="Alef"/>
          <w:b w:val="1"/>
          <w:bCs/>
          <w:sz w:val="34"/>
          <w:szCs w:val="34"/>
          <w:rtl w:val="1"/>
        </w:rPr>
        <w:t xml:space="preserve"> – </w:t>
      </w:r>
      <w:r w:rsidDel="00000000" w:rsidR="00000000" w:rsidRPr="00000000">
        <w:rPr>
          <w:rFonts w:ascii="Alef" w:cs="Alef" w:eastAsia="Alef" w:hAnsi="Alef"/>
          <w:b w:val="1"/>
          <w:bCs/>
          <w:sz w:val="34"/>
          <w:szCs w:val="34"/>
          <w:rtl w:val="1"/>
        </w:rPr>
        <w:t xml:space="preserve">פרק</w:t>
      </w:r>
      <w:r w:rsidDel="00000000" w:rsidR="00000000" w:rsidRPr="00000000">
        <w:rPr>
          <w:rFonts w:ascii="Alef" w:cs="Alef" w:eastAsia="Alef" w:hAnsi="Alef"/>
          <w:b w:val="1"/>
          <w:bCs/>
          <w:sz w:val="34"/>
          <w:szCs w:val="34"/>
          <w:rtl w:val="1"/>
        </w:rPr>
        <w:t xml:space="preserve"> 11 – ,</w:t>
      </w:r>
      <w:r w:rsidDel="00000000" w:rsidR="00000000" w:rsidRPr="00000000">
        <w:rPr>
          <w:rFonts w:ascii="Alef" w:cs="Alef" w:eastAsia="Alef" w:hAnsi="Alef"/>
          <w:b w:val="1"/>
          <w:bCs/>
          <w:sz w:val="34"/>
          <w:szCs w:val="34"/>
          <w:rtl w:val="1"/>
        </w:rPr>
        <w:t xml:space="preserve">תוספות</w:t>
      </w:r>
      <w:r w:rsidDel="00000000" w:rsidR="00000000" w:rsidRPr="00000000">
        <w:rPr>
          <w:rFonts w:ascii="Alef" w:cs="Alef" w:eastAsia="Alef" w:hAnsi="Alef"/>
          <w:b w:val="1"/>
          <w:bCs/>
          <w:sz w:val="34"/>
          <w:szCs w:val="34"/>
          <w:rtl w:val="1"/>
        </w:rPr>
        <w:t xml:space="preserve"> 1, 2, 3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#1: </w:t>
      </w:r>
      <w:r w:rsidDel="00000000" w:rsidR="00000000" w:rsidRPr="00000000">
        <w:rPr>
          <w:rFonts w:ascii="Alef" w:cs="Alef" w:eastAsia="Alef" w:hAnsi="Alef"/>
          <w:sz w:val="24"/>
          <w:szCs w:val="24"/>
          <w:u w:val="single"/>
          <w:rtl w:val="1"/>
        </w:rPr>
        <w:t xml:space="preserve">ניצחון</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בשבעים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ושתיים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שעות</w:t>
      </w:r>
      <w:r w:rsidDel="00000000" w:rsidR="00000000" w:rsidRPr="00000000">
        <w:rPr>
          <w:rFonts w:ascii="Alef" w:cs="Alef" w:eastAsia="Alef" w:hAnsi="Alef"/>
          <w:sz w:val="24"/>
          <w:szCs w:val="24"/>
          <w:u w:val="single"/>
          <w:rtl w:val="1"/>
        </w:rPr>
        <w:t xml:space="preserv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תשאיר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הדמויות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6">
      <w:pP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נוצצות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בחביבות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ניגש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נסוך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שהצרות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יתחילו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bidi w:val="1"/>
        <w:spacing w:after="240" w:lineRule="auto"/>
        <w:ind w:left="0" w:firstLine="0"/>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יימס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אוונס</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נשען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בכיסאו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קודרת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סעודת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בהתחלה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עקבתי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הניסוי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הבייקוניאנית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למציאות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תופעה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ולהיעדרה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וקבעתי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הצלקת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כואבת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האחורי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לטורבן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אמנם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שעלינו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באופן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לצפות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יודע</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רגע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מזועזע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הזדמנות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מפז</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#2: </w:t>
      </w:r>
      <w:r w:rsidDel="00000000" w:rsidR="00000000" w:rsidRPr="00000000">
        <w:rPr>
          <w:rFonts w:ascii="Alef" w:cs="Alef" w:eastAsia="Alef" w:hAnsi="Alef"/>
          <w:sz w:val="24"/>
          <w:szCs w:val="24"/>
          <w:u w:val="single"/>
          <w:rtl w:val="1"/>
        </w:rPr>
        <w:t xml:space="preserve">אנ</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לא</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מפחד</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מאדוני</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אופל</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אליעזר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יודקובסקי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הכותב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המקורית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9.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הוחלפה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נהנו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סבלו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מאלרגיות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קשות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בפאנפיקים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מסיבות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1"/>
        </w:rPr>
        <w:t xml:space="preserve">צריכות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מפורטים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רציתי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להבריח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חברם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הקונדסאי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שרמז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להוביל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לכותב</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דראקו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נאנח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בהקלה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נראה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יפריע</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למהלכה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התקרבו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מהוסה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יאהב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זכות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לאהוב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נוויל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לונגבוטום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עכשיו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מטרה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הוגנת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שתהיה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בסדר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תוודאו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שאתם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שוכחים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החלקים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שלכם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חזרנו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עליהם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מספיק</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במשך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השעות</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i w:val="1"/>
          <w:iCs/>
          <w:rtl w:val="1"/>
        </w:rPr>
        <w:t xml:space="preserve">האחרונות</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ממקומה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בבקשה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בבקשה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i w:val="1"/>
          <w:iCs/>
          <w:rtl w:val="1"/>
        </w:rPr>
        <w:t xml:space="preserve">שלא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וקראה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שתיקה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ההתלחשויות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גוועו</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בחיקוי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מלודיה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מוזיקלית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וזיהתה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שהרעש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b w:val="1"/>
          <w:bCs/>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i w:val="1"/>
          <w:iCs/>
          <w:rtl w:val="1"/>
        </w:rPr>
        <w:t xml:space="preserve">עמדו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השולחן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rtl w:val="1"/>
        </w:rPr>
        <w:t xml:space="preserve">נושפים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מונח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השפתיים</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לשרביטה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להטיל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עיניה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שמעד</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ועצר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הצעיר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ואחורה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ונוקש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באצבעותיו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בתיאום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b w:val="1"/>
          <w:bCs/>
          <w:rtl w:val="1"/>
        </w:rPr>
        <w:t xml:space="preserve">שלהם</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למנגינת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מכסחי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השדים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רפאים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כפי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שפרד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ורג</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וויזלי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ביצעו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הקאזו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ורדן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בסביבה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סיבה</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bidi w:val="1"/>
        <w:spacing w:after="240" w:lineRule="auto"/>
        <w:ind w:left="0" w:firstLine="0"/>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bidi w:val="1"/>
        <w:spacing w:after="240" w:lineRule="auto"/>
        <w:ind w:left="0" w:firstLine="0"/>
        <w:rPr/>
      </w:pP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ורדן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קאזו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יחדיו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בחדוות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ניצחון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הפזמון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הקללה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ההורגת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rPr>
      </w:pPr>
      <w:r w:rsidDel="00000000" w:rsidR="00000000" w:rsidRPr="00000000">
        <w:rPr>
          <w:rFonts w:ascii="Alef" w:cs="Alef" w:eastAsia="Alef" w:hAnsi="Alef"/>
          <w:rtl w:val="0"/>
        </w:rPr>
        <w:t xml:space="preserve">“</w:t>
      </w:r>
      <w:r w:rsidDel="00000000" w:rsidR="00000000" w:rsidRPr="00000000">
        <w:rPr>
          <w:rFonts w:ascii="Alef" w:cs="Alef" w:eastAsia="Alef" w:hAnsi="Alef"/>
          <w:b w:val="1"/>
          <w:bCs/>
          <w:rtl w:val="1"/>
        </w:rPr>
        <w:t xml:space="preserve">הארי</w:t>
      </w:r>
      <w:r w:rsidDel="00000000" w:rsidR="00000000" w:rsidRPr="00000000">
        <w:rPr>
          <w:rFonts w:ascii="Alef" w:cs="Alef" w:eastAsia="Alef" w:hAnsi="Alef"/>
          <w:b w:val="1"/>
          <w:bCs/>
          <w:rtl w:val="1"/>
        </w:rPr>
        <w:t xml:space="preserve"> </w:t>
      </w:r>
      <w:r w:rsidDel="00000000" w:rsidR="00000000" w:rsidRPr="00000000">
        <w:rPr>
          <w:rFonts w:ascii="Alef" w:cs="Alef" w:eastAsia="Alef" w:hAnsi="Alef"/>
          <w:b w:val="1"/>
          <w:bCs/>
          <w:rtl w:val="1"/>
        </w:rPr>
        <w:t xml:space="preserve">פוטר</w:t>
      </w:r>
      <w:r w:rsidDel="00000000" w:rsidR="00000000" w:rsidRPr="00000000">
        <w:rPr>
          <w:rFonts w:ascii="Alef" w:cs="Alef" w:eastAsia="Alef" w:hAnsi="Alef"/>
          <w:b w:val="1"/>
          <w:bCs/>
          <w:rtl w:val="1"/>
        </w:rPr>
        <w:t xml:space="preserve">!</w:t>
      </w:r>
      <w:r w:rsidDel="00000000" w:rsidR="00000000" w:rsidRPr="00000000">
        <w:rPr>
          <w:rFonts w:ascii="Alef" w:cs="Alef" w:eastAsia="Alef" w:hAnsi="Alef"/>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צועקים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הפעם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פצחו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מתמשכת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מלווים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מבני</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המוגלגים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המבוגרים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לעצמם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מותמרים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מסכו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לשיא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השפל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עידוד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בעיקר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יצרו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הזמזום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כפליים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קרשנדו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נוראי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bidi w:val="1"/>
        <w:spacing w:after="240" w:lineRule="auto"/>
        <w:jc w:val="center"/>
        <w:rPr>
          <w:rFonts w:ascii="Alef" w:cs="Alef" w:eastAsia="Alef" w:hAnsi="Alef"/>
          <w:i w:val="1"/>
        </w:rPr>
      </w:pPr>
      <w:r w:rsidDel="00000000" w:rsidR="00000000" w:rsidRPr="00000000">
        <w:rPr>
          <w:rFonts w:ascii="Alef" w:cs="Alef" w:eastAsia="Alef" w:hAnsi="Alef"/>
          <w:i w:val="1"/>
          <w:iCs/>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bidi w:val="1"/>
        <w:spacing w:after="240" w:lineRule="auto"/>
        <w:jc w:val="both"/>
        <w:rPr>
          <w:rFonts w:ascii="Alef" w:cs="Alef" w:eastAsia="Alef" w:hAnsi="Alef"/>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מפחדת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אך</w:t>
      </w:r>
      <w:r w:rsidDel="00000000" w:rsidR="00000000" w:rsidRPr="00000000">
        <w:rPr>
          <w:rFonts w:ascii="Alef" w:cs="Alef" w:eastAsia="Alef" w:hAnsi="Alef"/>
          <w:rtl w:val="1"/>
        </w:rPr>
        <w:t xml:space="preserve"> </w:t>
      </w:r>
      <w:r w:rsidDel="00000000" w:rsidR="00000000" w:rsidRPr="00000000">
        <w:rPr>
          <w:rFonts w:ascii="Alef" w:cs="Alef" w:eastAsia="Alef" w:hAnsi="Alef"/>
          <w:color w:val="3c4043"/>
          <w:highlight w:val="white"/>
          <w:rtl w:val="1"/>
        </w:rPr>
        <w:t xml:space="preserve">עם</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זאת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מבינה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טוב</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למדי</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מה</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היא</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עומדת</w:t>
      </w:r>
      <w:r w:rsidDel="00000000" w:rsidR="00000000" w:rsidRPr="00000000">
        <w:rPr>
          <w:rFonts w:ascii="Alef" w:cs="Alef" w:eastAsia="Alef" w:hAnsi="Alef"/>
          <w:color w:val="3c4043"/>
          <w:highlight w:val="white"/>
          <w:rtl w:val="1"/>
        </w:rPr>
        <w:t xml:space="preserve"> </w:t>
      </w:r>
      <w:r w:rsidDel="00000000" w:rsidR="00000000" w:rsidRPr="00000000">
        <w:rPr>
          <w:rFonts w:ascii="Alef" w:cs="Alef" w:eastAsia="Alef" w:hAnsi="Alef"/>
          <w:color w:val="3c4043"/>
          <w:highlight w:val="white"/>
          <w:rtl w:val="1"/>
        </w:rPr>
        <w:t xml:space="preserve">לראות</w:t>
      </w:r>
      <w:r w:rsidDel="00000000" w:rsidR="00000000" w:rsidRPr="00000000">
        <w:rPr>
          <w:rFonts w:ascii="Alef" w:cs="Alef" w:eastAsia="Alef" w:hAnsi="Alef"/>
          <w:color w:val="3c4043"/>
          <w:highlight w:val="white"/>
          <w:rtl w:val="1"/>
        </w:rPr>
        <w:t xml:space="preserve">.</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טרלוני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מנופפת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בעצבנות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במניפה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פליטיק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מתבונן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בסקרנות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ספראוט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חמורת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וקווירל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בוהה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בשעשוע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ציני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משמאלה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מזמזם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מימינה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אוחז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שהכסף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התחיל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להתעוות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גלימות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שחורות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ומסכות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משימות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אפשריות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גורילת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עצומה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עטלף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זקן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עטוי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גלימה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bidi w:val="1"/>
        <w:spacing w:after="240" w:lineRule="auto"/>
        <w:jc w:val="center"/>
        <w:rPr>
          <w:i w:val="1"/>
        </w:rPr>
      </w:pPr>
      <w:r w:rsidDel="00000000" w:rsidR="00000000" w:rsidRPr="00000000">
        <w:rPr>
          <w:rFonts w:ascii="Alef" w:cs="Alef" w:eastAsia="Alef" w:hAnsi="Alef"/>
          <w:i w:val="1"/>
          <w:iCs/>
          <w:rtl w:val="1"/>
        </w:rPr>
        <w:t xml:space="preserve">למי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תקראו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bidi w:val="1"/>
        <w:spacing w:after="240" w:lineRule="auto"/>
        <w:jc w:val="center"/>
        <w:rPr>
          <w:b w:val="1"/>
          <w:i w:val="1"/>
        </w:rPr>
      </w:pPr>
      <w:r w:rsidDel="00000000" w:rsidR="00000000" w:rsidRPr="00000000">
        <w:rPr>
          <w:rFonts w:ascii="Alef" w:cs="Alef" w:eastAsia="Alef" w:hAnsi="Alef"/>
          <w:b w:val="1"/>
          <w:bCs/>
          <w:i w:val="1"/>
          <w:iCs/>
          <w:rtl w:val="1"/>
        </w:rPr>
        <w:t xml:space="preserve">הארי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פוטר</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שפתיה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התקבעו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תחליף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הזוועות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החלק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כוח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ולגריפינדור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לאבד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מריתוקים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תמצא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C">
      <w:pP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בנשימת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פתאומית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לכיוון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סוורוס</w:t>
      </w:r>
      <w:r w:rsidDel="00000000" w:rsidR="00000000" w:rsidRPr="00000000">
        <w:rPr>
          <w:rFonts w:ascii="Alef" w:cs="Alef" w:eastAsia="Alef" w:hAnsi="Alef"/>
          <w:rtl w:val="1"/>
        </w:rPr>
        <w:t xml:space="preserve">,</w:t>
      </w:r>
      <w:r w:rsidDel="00000000" w:rsidR="00000000" w:rsidRPr="00000000">
        <w:rPr>
          <w:rFonts w:ascii="Alef" w:cs="Alef" w:eastAsia="Alef" w:hAnsi="Alef"/>
          <w:i w:val="1"/>
          <w:iCs/>
          <w:rtl w:val="0"/>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לבטח</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שלפוטר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יועד</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ארשת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נעימה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חיוך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קלוש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ריצד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שפתיו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וידיו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החזיקו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השאריות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המעוכות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כאילו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מניע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ורגליו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התנועות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ריקוד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מכסחי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מקפיד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עשויה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היטב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תפסה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לחלוטין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לזרום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להרוס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זמנית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חמימות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רע</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בגלל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שביצע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באמת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עדיין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האופל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כן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נשבר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יגן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נבואה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ארורה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אומרת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מאמינים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ומריעים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לאכזב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להבליח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ולהיעלם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ילדי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אכזבה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כסמל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קיבל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המוניטין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הזה</w:t>
      </w:r>
      <w:r w:rsidDel="00000000" w:rsidR="00000000" w:rsidRPr="00000000">
        <w:rPr>
          <w:rFonts w:ascii="Alef" w:cs="Alef" w:eastAsia="Alef" w:hAnsi="Alef"/>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יעמוד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בוודאות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אחוז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ימשיך</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ויעבור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הציפיות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ויגרום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לתהות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לאחור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ממנו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השקר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והשיר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דרש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זאת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מפחד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מאדוני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אופל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צעדיו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כשהמוזיקה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הסתיימה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התוהו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שבשולחן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וקד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לצידו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וחיכה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שהתרועות</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והצחקוקים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יפסקו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bidi w:val="1"/>
        <w:spacing w:after="240" w:lineRule="auto"/>
        <w:jc w:val="both"/>
        <w:rPr>
          <w:sz w:val="24"/>
          <w:szCs w:val="24"/>
          <w:u w:val="single"/>
        </w:rPr>
      </w:pPr>
      <w:r w:rsidDel="00000000" w:rsidR="00000000" w:rsidRPr="00000000">
        <w:rPr>
          <w:rFonts w:ascii="Alef" w:cs="Alef" w:eastAsia="Alef" w:hAnsi="Alef"/>
          <w:sz w:val="24"/>
          <w:szCs w:val="24"/>
          <w:u w:val="single"/>
          <w:rtl w:val="1"/>
        </w:rPr>
        <w:t xml:space="preserve">פרק</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בונוס</w:t>
      </w:r>
      <w:r w:rsidDel="00000000" w:rsidR="00000000" w:rsidRPr="00000000">
        <w:rPr>
          <w:rFonts w:ascii="Alef" w:cs="Alef" w:eastAsia="Alef" w:hAnsi="Alef"/>
          <w:sz w:val="24"/>
          <w:szCs w:val="24"/>
          <w:u w:val="single"/>
          <w:rtl w:val="1"/>
        </w:rPr>
        <w:t xml:space="preserve"> #3: </w:t>
      </w:r>
      <w:r w:rsidDel="00000000" w:rsidR="00000000" w:rsidRPr="00000000">
        <w:rPr>
          <w:rFonts w:ascii="Alef" w:cs="Alef" w:eastAsia="Alef" w:hAnsi="Alef"/>
          <w:sz w:val="24"/>
          <w:szCs w:val="24"/>
          <w:u w:val="single"/>
          <w:rtl w:val="1"/>
        </w:rPr>
        <w:t xml:space="preserve">סיומים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אלטרנטיביים</w:t>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ל</w:t>
      </w:r>
      <w:r w:rsidDel="00000000" w:rsidR="00000000" w:rsidRPr="00000000">
        <w:rPr>
          <w:rFonts w:ascii="Alef" w:cs="Alef" w:eastAsia="Alef" w:hAnsi="Alef"/>
          <w:sz w:val="24"/>
          <w:szCs w:val="24"/>
          <w:u w:val="single"/>
          <w:rtl w:val="1"/>
        </w:rPr>
        <w:t xml:space="preserve">'</w:t>
      </w:r>
      <w:r w:rsidDel="00000000" w:rsidR="00000000" w:rsidRPr="00000000">
        <w:rPr>
          <w:rFonts w:ascii="Alef" w:cs="Alef" w:eastAsia="Alef" w:hAnsi="Alef"/>
          <w:sz w:val="24"/>
          <w:szCs w:val="24"/>
          <w:u w:val="single"/>
          <w:rtl w:val="1"/>
        </w:rPr>
        <w:t xml:space="preserve">מודעות</w:t>
      </w:r>
      <w:r w:rsidDel="00000000" w:rsidR="00000000" w:rsidRPr="00000000">
        <w:rPr>
          <w:rtl w:val="0"/>
        </w:rPr>
      </w:r>
      <w:r w:rsidDel="00000000" w:rsidR="00000000" w:rsidRPr="00000000">
        <w:rPr>
          <w:rFonts w:ascii="Alef" w:cs="Alef" w:eastAsia="Alef" w:hAnsi="Alef"/>
          <w:sz w:val="24"/>
          <w:szCs w:val="24"/>
          <w:u w:val="single"/>
          <w:rtl w:val="1"/>
        </w:rPr>
        <w:t xml:space="preserve"> </w:t>
      </w:r>
      <w:r w:rsidDel="00000000" w:rsidR="00000000" w:rsidRPr="00000000">
        <w:rPr>
          <w:rFonts w:ascii="Alef" w:cs="Alef" w:eastAsia="Alef" w:hAnsi="Alef"/>
          <w:sz w:val="24"/>
          <w:szCs w:val="24"/>
          <w:u w:val="single"/>
          <w:rtl w:val="1"/>
        </w:rPr>
        <w:t xml:space="preserve">עצמית</w:t>
      </w:r>
      <w:r w:rsidDel="00000000" w:rsidR="00000000" w:rsidRPr="00000000">
        <w:rPr>
          <w:rFonts w:ascii="Alef" w:cs="Alef" w:eastAsia="Alef" w:hAnsi="Alef"/>
          <w:sz w:val="24"/>
          <w:szCs w:val="24"/>
          <w:u w:val="single"/>
          <w:rtl w:val="1"/>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הערת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הסופר</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שינחש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העלתה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הרבה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ניסיונות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מעניינים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האומק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ישירות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מהתשובה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אישית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שכתב</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Meteoricshipyards</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מבוסס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ההצעה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Kazuma</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מעולם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בעבר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השלישי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שילוב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yoyoente</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ו</w:t>
      </w:r>
      <w:r w:rsidDel="00000000" w:rsidR="00000000" w:rsidRPr="00000000">
        <w:rPr>
          <w:rFonts w:ascii="Alef" w:cs="Alef" w:eastAsia="Alef" w:hAnsi="Alef"/>
          <w:rtl w:val="0"/>
        </w:rPr>
        <w:t xml:space="preserve">dougal</w:t>
      </w:r>
      <w:r w:rsidDel="00000000" w:rsidR="00000000" w:rsidRPr="00000000">
        <w:rPr>
          <w:rFonts w:ascii="Alef" w:cs="Alef" w:eastAsia="Alef" w:hAnsi="Alef"/>
          <w:rtl w:val="0"/>
        </w:rPr>
        <w:t xml:space="preserve">74</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הרביעי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הסקירה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0"/>
        </w:rPr>
        <w:t xml:space="preserve">wolf</w:t>
      </w:r>
      <w:r w:rsidDel="00000000" w:rsidR="00000000" w:rsidRPr="00000000">
        <w:rPr>
          <w:rFonts w:ascii="Alef" w:cs="Alef" w:eastAsia="Alef" w:hAnsi="Alef"/>
          <w:rtl w:val="0"/>
        </w:rPr>
        <w:t xml:space="preserve">550</w:t>
      </w:r>
      <w:r w:rsidDel="00000000" w:rsidR="00000000" w:rsidRPr="00000000">
        <w:rPr>
          <w:rFonts w:ascii="Alef" w:cs="Alef" w:eastAsia="Alef" w:hAnsi="Alef"/>
          <w:rtl w:val="0"/>
        </w:rPr>
        <w:t xml:space="preserve">e</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פרק</w:t>
      </w:r>
      <w:r w:rsidDel="00000000" w:rsidR="00000000" w:rsidRPr="00000000">
        <w:rPr>
          <w:rFonts w:ascii="Alef" w:cs="Alef" w:eastAsia="Alef" w:hAnsi="Alef"/>
          <w:rtl w:val="1"/>
        </w:rPr>
        <w:t xml:space="preserve"> 10. </w:t>
      </w:r>
      <w:r w:rsidDel="00000000" w:rsidR="00000000" w:rsidRPr="00000000">
        <w:rPr>
          <w:rFonts w:ascii="Alef" w:cs="Alef" w:eastAsia="Alef" w:hAnsi="Alef"/>
          <w:rtl w:val="1"/>
        </w:rPr>
        <w:t xml:space="preserve">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שמתחיל</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שממש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מ</w:t>
      </w:r>
      <w:r w:rsidDel="00000000" w:rsidR="00000000" w:rsidRPr="00000000">
        <w:rPr>
          <w:rFonts w:ascii="Alef" w:cs="Alef" w:eastAsia="Alef" w:hAnsi="Alef"/>
          <w:rtl w:val="0"/>
        </w:rPr>
        <w:t xml:space="preserve">DarkHeart</w:t>
      </w:r>
      <w:r w:rsidDel="00000000" w:rsidR="00000000" w:rsidRPr="00000000">
        <w:rPr>
          <w:rFonts w:ascii="Alef" w:cs="Alef" w:eastAsia="Alef" w:hAnsi="Alef"/>
          <w:rtl w:val="0"/>
        </w:rPr>
        <w:t xml:space="preserve">81</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שמעוניין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הרעיונות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במיוחד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האחרון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מקבל</w:t>
      </w:r>
      <w:r w:rsidDel="00000000" w:rsidR="00000000" w:rsidRPr="00000000">
        <w:rPr>
          <w:rFonts w:ascii="Alef" w:cs="Alef" w:eastAsia="Alef" w:hAnsi="Alef"/>
          <w:rtl w:val="1"/>
        </w:rPr>
        <w:t xml:space="preserve"> 100 </w:t>
      </w:r>
      <w:r w:rsidDel="00000000" w:rsidR="00000000" w:rsidRPr="00000000">
        <w:rPr>
          <w:rFonts w:ascii="Alef" w:cs="Alef" w:eastAsia="Alef" w:hAnsi="Alef"/>
          <w:rtl w:val="1"/>
        </w:rPr>
        <w:t xml:space="preserve">תלונות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מתרעמות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שהגוף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המחוקק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בריטניה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הנבחרים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הבריטי</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באחורי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ראשו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תהה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באמת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במובן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למודעות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עצמה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הייתה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מסופקת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ילדים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השיר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רימז</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שכן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מצנפת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ועובדת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w:t>
      </w:r>
      <w:r w:rsidDel="00000000" w:rsidR="00000000" w:rsidRPr="00000000">
        <w:rPr>
          <w:rFonts w:ascii="Alef" w:cs="Alef" w:eastAsia="Alef" w:hAnsi="Alef"/>
          <w:i w:val="1"/>
          <w:iCs/>
          <w:rtl w:val="1"/>
        </w:rPr>
        <w:t xml:space="preserve">ום</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כאשר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השתררה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נוספת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השרפרף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והניח</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בזהירות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חפץ</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העתיק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והטלפתי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בן</w:t>
      </w:r>
      <w:r w:rsidDel="00000000" w:rsidR="00000000" w:rsidRPr="00000000">
        <w:rPr>
          <w:rFonts w:ascii="Alef" w:cs="Alef" w:eastAsia="Alef" w:hAnsi="Alef"/>
          <w:rtl w:val="1"/>
        </w:rPr>
        <w:t xml:space="preserve"> 800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rtl w:val="1"/>
        </w:rPr>
        <w:t xml:space="preserve">חושב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חזק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שיכל</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ענתה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תשאל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כפולות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w:t>
      </w:r>
      <w:r w:rsidDel="00000000" w:rsidR="00000000" w:rsidRPr="00000000">
        <w:pict>
          <v:rect style="width:0.0pt;height:1.5pt" o:hr="t" o:hrstd="t" o:hralign="center" fillcolor="#A0A0A0" stroked="f"/>
        </w:pict>
      </w:r>
      <w:r w:rsidDel="00000000" w:rsidR="00000000" w:rsidRPr="00000000">
        <w:rPr>
          <w:rtl w:val="0"/>
        </w:rPr>
        <w:t xml:space="preserve">0</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אלרגית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לשמפו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ואז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התעטשה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אדיר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ובכן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בלבביות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החדש</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תשרתי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הסידורים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וחומר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הלימודים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גמגמה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בבלבול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מוחלט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יכלה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חייבת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לעצור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איכשהו</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הניח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אצבע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מהורהר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צרחת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המחאה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כמעט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הטביעה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האגריד</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bidi w:val="1"/>
        <w:spacing w:after="240" w:line="276" w:lineRule="auto"/>
        <w:ind w:hanging="630"/>
        <w:jc w:val="both"/>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אל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תמייני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עדיין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הטילו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אובליוויאטה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מיינת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כילד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החולשות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קיבלתי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השרביט</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התאום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הרוח</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אדון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כבולה</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לצלקת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הסיבה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כועס</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לפעמים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הכי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חשובות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עוד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רגע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לומר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לגלות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מחדש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הקסמים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האבודים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שיצרו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הפסקה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קצרה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i w:val="1"/>
          <w:iCs/>
          <w:rtl w:val="1"/>
        </w:rPr>
        <w:t xml:space="preserve">שלום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לחזור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השאלות</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צרחה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שהדהד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ברחבי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הגדול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וגרם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לרוב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התלמידים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להצמיד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לאוזניהם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ביללת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ייאוש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ניתרה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וזחלה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לאורך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הרצפה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דוחפת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בעזרת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הקצה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והגיעה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לחצי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שהתפוצצה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סלית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Fonts w:ascii="Alef" w:cs="Alef" w:eastAsia="Alef" w:hAnsi="Alef"/>
          <w:rtl w:val="1"/>
        </w:rPr>
        <w:t xml:space="preserve">בראותו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האימה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וויזלי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משחשב</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בחייו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בתנועה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שרביטו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לחש</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סילנציו</w:t>
      </w:r>
      <w:r w:rsidDel="00000000" w:rsidR="00000000" w:rsidRPr="00000000">
        <w:rPr>
          <w:rFonts w:ascii="Alef" w:cs="Alef" w:eastAsia="Alef" w:hAnsi="Alef"/>
          <w:i w:val="1"/>
          <w:iCs/>
          <w:rtl w:val="1"/>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אז</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שנהאתקולייו</w:t>
      </w:r>
      <w:r w:rsidDel="00000000" w:rsidR="00000000" w:rsidRPr="00000000">
        <w:rPr>
          <w:rFonts w:ascii="Alef" w:cs="Alef" w:eastAsia="Alef" w:hAnsi="Alef"/>
          <w:i w:val="1"/>
          <w:iCs/>
          <w:rtl w:val="0"/>
        </w:rPr>
        <w:t xml:space="preserve">!</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ולבסוף</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ונטריליקיו</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bidi w:val="1"/>
        <w:spacing w:after="240" w:lineRule="auto"/>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סתם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צחקתי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highlight w:val="yellow"/>
          <w:rtl w:val="1"/>
        </w:rPr>
        <w:t xml:space="preserve">פרד</w:t>
      </w:r>
      <w:r w:rsidDel="00000000" w:rsidR="00000000" w:rsidRPr="00000000">
        <w:rPr>
          <w:rFonts w:ascii="Alef" w:cs="Alef" w:eastAsia="Alef" w:hAnsi="Alef"/>
          <w:highlight w:val="yellow"/>
          <w:rtl w:val="1"/>
        </w:rPr>
        <w:t xml:space="preserve"> </w:t>
      </w:r>
      <w:r w:rsidDel="00000000" w:rsidR="00000000" w:rsidRPr="00000000">
        <w:rPr>
          <w:rFonts w:ascii="Alef" w:cs="Alef" w:eastAsia="Alef" w:hAnsi="Alef"/>
          <w:highlight w:val="yellow"/>
          <w:rtl w:val="1"/>
        </w:rPr>
        <w:t xml:space="preserve">וויזלי</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בדרך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כלל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אפנה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למנהל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שיוכל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לשאול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אותי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בחזרה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ירצה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חלק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מהמידע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שביקשת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המנהל</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איך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להעלות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חוששת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שאיני</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יכולה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לענות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הנוכחית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האופציות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האפשריות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לרמת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המשתמש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שלי</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רות</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הייתי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צריכה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להגיד</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לתלמידות</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אימהות</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ישבור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ליבך</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לדעת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ראיתי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במוחן</w:t>
      </w:r>
      <w:r w:rsidDel="00000000" w:rsidR="00000000" w:rsidRPr="00000000">
        <w:rPr>
          <w:rtl w:val="0"/>
        </w:rPr>
      </w:r>
      <w:r w:rsidDel="00000000" w:rsidR="00000000" w:rsidRPr="00000000">
        <w:rPr>
          <w:rFonts w:ascii="Alef" w:cs="Alef" w:eastAsia="Alef" w:hAnsi="Alef"/>
          <w:i w:val="1"/>
          <w:iCs/>
          <w:rtl w:val="1"/>
        </w:rPr>
        <w:t xml:space="preserve"> – </w:t>
      </w:r>
      <w:r w:rsidDel="00000000" w:rsidR="00000000" w:rsidRPr="00000000">
        <w:rPr>
          <w:rFonts w:ascii="Alef" w:cs="Alef" w:eastAsia="Alef" w:hAnsi="Alef"/>
          <w:i w:val="1"/>
          <w:iCs/>
          <w:rtl w:val="1"/>
        </w:rPr>
        <w:t xml:space="preserve">אבל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הראשונה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שאי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פעם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לספר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אב</w:t>
      </w:r>
      <w:r w:rsidDel="00000000" w:rsidR="00000000" w:rsidRPr="00000000">
        <w:rPr>
          <w:rFonts w:ascii="Alef" w:cs="Alef" w:eastAsia="Alef" w:hAnsi="Alef"/>
          <w:i w:val="1"/>
          <w:iCs/>
          <w:rtl w:val="0"/>
        </w:rPr>
        <w:t xml:space="preserv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bidi w:val="1"/>
        <w:spacing w:after="240" w:lineRule="auto"/>
        <w:jc w:val="both"/>
        <w:rPr>
          <w:b w:val="1"/>
        </w:rPr>
      </w:pPr>
      <w:r w:rsidDel="00000000" w:rsidR="00000000" w:rsidRPr="00000000">
        <w:rPr>
          <w:rtl w:val="0"/>
        </w:rPr>
      </w:r>
      <w:r w:rsidDel="00000000" w:rsidR="00000000" w:rsidRPr="00000000">
        <w:rPr>
          <w:rFonts w:ascii="Alef" w:cs="Alef" w:eastAsia="Alef" w:hAnsi="Alef"/>
          <w:b w:val="1"/>
          <w:bCs/>
          <w:rtl w:val="1"/>
        </w:rPr>
        <w:t xml:space="preserve">"</w:t>
      </w:r>
      <w:r w:rsidDel="00000000" w:rsidR="00000000" w:rsidRPr="00000000">
        <w:rPr>
          <w:rFonts w:ascii="Alef" w:cs="Alef" w:eastAsia="Alef" w:hAnsi="Alef"/>
          <w:b w:val="1"/>
          <w:bCs/>
          <w:rtl w:val="1"/>
        </w:rPr>
        <w:t xml:space="preserve">מהההההההה</w:t>
      </w:r>
      <w:r w:rsidDel="00000000" w:rsidR="00000000" w:rsidRPr="00000000">
        <w:rPr>
          <w:rFonts w:ascii="Alef" w:cs="Alef" w:eastAsia="Alef" w:hAnsi="Alef"/>
          <w:b w:val="1"/>
          <w:bCs/>
          <w:rtl w:val="1"/>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אני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חוזרת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מאלפוי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בהריון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ממך</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אנחנו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עשרה</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למעשה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הגיל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האמיתי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דראקו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הוא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שלוש</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עשרה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להיכנס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להריון</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ובת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מתחת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לבגדים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האלה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tl w:val="0"/>
        </w:rPr>
      </w:r>
      <w:r w:rsidDel="00000000" w:rsidR="00000000" w:rsidRPr="00000000">
        <w:rPr>
          <w:rFonts w:ascii="Alef" w:cs="Alef" w:eastAsia="Alef" w:hAnsi="Alef"/>
          <w:b w:val="1"/>
          <w:bCs/>
          <w:i w:val="1"/>
          <w:iCs/>
          <w:rtl w:val="1"/>
        </w:rPr>
        <w:t xml:space="preserve">"</w:t>
      </w:r>
      <w:r w:rsidDel="00000000" w:rsidR="00000000" w:rsidRPr="00000000">
        <w:rPr>
          <w:rFonts w:ascii="Alef" w:cs="Alef" w:eastAsia="Alef" w:hAnsi="Alef"/>
          <w:b w:val="1"/>
          <w:bCs/>
          <w:i w:val="1"/>
          <w:iCs/>
          <w:rtl w:val="1"/>
        </w:rPr>
        <w:t xml:space="preserve">אבל</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אף</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פעם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קיימנו</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יחסי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מין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טיפשה</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bidi w:val="1"/>
        <w:spacing w:after="240" w:lineRule="auto"/>
        <w:jc w:val="both"/>
        <w:rPr>
          <w:b w:val="1"/>
          <w:i w:val="1"/>
        </w:rPr>
      </w:pPr>
      <w:r w:rsidDel="00000000" w:rsidR="00000000" w:rsidRPr="00000000">
        <w:rPr>
          <w:rFonts w:ascii="Alef" w:cs="Alef" w:eastAsia="Alef" w:hAnsi="Alef"/>
          <w:b w:val="1"/>
          <w:bCs/>
          <w:i w:val="1"/>
          <w:iCs/>
          <w:rtl w:val="1"/>
        </w:rPr>
        <w:t xml:space="preserve">היא</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מחקה</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לך</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את</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הזיכרון</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אחרי</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האונס</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אידיוט</w:t>
      </w:r>
      <w:r w:rsidDel="00000000" w:rsidR="00000000" w:rsidRPr="00000000">
        <w:rPr>
          <w:rFonts w:ascii="Alef" w:cs="Alef" w:eastAsia="Alef" w:hAnsi="Alef"/>
          <w:b w:val="1"/>
          <w:bCs/>
          <w:i w:val="1"/>
          <w:iCs/>
          <w:rtl w:val="1"/>
        </w:rPr>
        <w:t xml:space="preserve">!</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התעלף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גופו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חסר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נפל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מהשרפרף</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בקול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חבטה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עמום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רייבנקלו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ממרום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ראשו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מצחיק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מהרעיון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גמדון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הא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שדראקו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הזכיר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גמדוני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בדיוק</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1"/>
        </w:rPr>
        <w:t xml:space="preserve">לפי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המבטים</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המשתוממים</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שעלו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מסביבו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משהו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פנקייקים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w:t>
      </w:r>
      <w:r w:rsidDel="00000000" w:rsidR="00000000" w:rsidRPr="00000000">
        <w:rPr>
          <w:rFonts w:ascii="Alef" w:cs="Alef" w:eastAsia="Alef" w:hAnsi="Alef"/>
          <w:i w:val="1"/>
          <w:iCs/>
          <w:rtl w:val="1"/>
        </w:rPr>
        <w:t xml:space="preserve">נבחרים</w:t>
      </w:r>
      <w:r w:rsidDel="00000000" w:rsidR="00000000" w:rsidRPr="00000000">
        <w:rPr>
          <w:rFonts w:ascii="Alef" w:cs="Alef" w:eastAsia="Alef" w:hAnsi="Alef"/>
          <w:i w:val="1"/>
          <w:iCs/>
          <w:rtl w:val="0"/>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ואבוי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בעבר</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Fonts w:ascii="Alef" w:cs="Alef" w:eastAsia="Alef" w:hAnsi="Alef"/>
          <w:i w:val="1"/>
          <w:iCs/>
          <w:rtl w:val="1"/>
        </w:rPr>
        <w:t xml:space="preserve">מה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bidi w:val="1"/>
        <w:spacing w:after="240" w:lineRule="auto"/>
        <w:jc w:val="both"/>
        <w:rPr>
          <w:i w:val="1"/>
        </w:rPr>
      </w:pPr>
      <w:r w:rsidDel="00000000" w:rsidR="00000000" w:rsidRPr="00000000">
        <w:rPr>
          <w:rtl w:val="0"/>
        </w:rPr>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מעולם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לא</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דמיינתי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מישהו</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שהיה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גלגול</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גודריק</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גריפינדור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סלאזר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b w:val="1"/>
          <w:bCs/>
          <w:i w:val="1"/>
          <w:iCs/>
          <w:rtl w:val="1"/>
        </w:rPr>
        <w:t xml:space="preserve">וגם</w:t>
      </w:r>
      <w:r w:rsidDel="00000000" w:rsidR="00000000" w:rsidRPr="00000000">
        <w:rPr>
          <w:rFonts w:ascii="Alef" w:cs="Alef" w:eastAsia="Alef" w:hAnsi="Alef"/>
          <w:b w:val="1"/>
          <w:bCs/>
          <w:i w:val="1"/>
          <w:iCs/>
          <w:rtl w:val="1"/>
        </w:rPr>
        <w:t xml:space="preserve"> </w:t>
      </w:r>
      <w:r w:rsidDel="00000000" w:rsidR="00000000" w:rsidRPr="00000000">
        <w:rPr>
          <w:rFonts w:ascii="Alef" w:cs="Alef" w:eastAsia="Alef" w:hAnsi="Alef"/>
          <w:b w:val="1"/>
          <w:bCs/>
          <w:i w:val="1"/>
          <w:iCs/>
          <w:rtl w:val="1"/>
        </w:rPr>
        <w:t xml:space="preserve">של</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נארוטו</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אטריידס</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עבדתי</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עליכם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שוב</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סלית</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i w:val="1"/>
          <w:iCs/>
          <w:rtl w:val="1"/>
        </w:rPr>
        <w:t xml:space="preserve">רין</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הפלפאף</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תותים</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כבושים</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bidi w:val="1"/>
        <w:spacing w:after="240"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i w:val="1"/>
          <w:iCs/>
          <w:rtl w:val="1"/>
        </w:rPr>
        <w:t xml:space="preserve">קאאאאאאאן</w:t>
      </w:r>
      <w:r w:rsidDel="00000000" w:rsidR="00000000" w:rsidRPr="00000000">
        <w:rPr>
          <w:rFonts w:ascii="Alef" w:cs="Alef" w:eastAsia="Alef" w:hAnsi="Alef"/>
          <w:i w:val="1"/>
          <w:iCs/>
          <w:rtl w:val="1"/>
        </w:rPr>
        <w:t xml:space="preserve">!</w:t>
      </w:r>
      <w:r w:rsidDel="00000000" w:rsidR="00000000" w:rsidRPr="00000000">
        <w:rPr>
          <w:rFonts w:ascii="Alef" w:cs="Alef" w:eastAsia="Alef" w:hAnsi="Alef"/>
          <w:rtl w:val="0"/>
        </w:rPr>
        <w:t xml:space="preserve">"</w:t>
      </w:r>
      <w:r w:rsidDel="00000000" w:rsidR="00000000" w:rsidRPr="00000000">
        <w:rPr>
          <w:rtl w:val="0"/>
        </w:rPr>
      </w:r>
    </w:p>
    <w:p w:rsidR="00000000" w:rsidDel="00000000" w:rsidP="00000000" w:rsidRDefault="00000000" w:rsidRPr="00000000" w14:paraId="00000090">
      <w:pPr>
        <w:bidi w:val="1"/>
        <w:spacing w:after="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המשיך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לחייך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במאור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צלילים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מתכתיים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קטנים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הגיעו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מכיוונו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סנייפ</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בעודו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מגלגל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בעצלתיים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שפעם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גביע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כסוף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מקגונגל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באחיזה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שהתוהו</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המידבק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זיהם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עצמה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bidi w:val="1"/>
        <w:spacing w:after="240" w:line="276" w:lineRule="auto"/>
        <w:jc w:val="both"/>
        <w:rPr>
          <w:i w:val="1"/>
        </w:rPr>
      </w:pP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תרחיש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רצו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במוחה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מהקודם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תגיד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מאוזן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הבתים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ותחליט</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לכולם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תכריז</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שמוחו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מוזר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ממוין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0"/>
        </w:rPr>
        <w:t xml:space="preserve"> </w:t>
      </w:r>
      <w:r w:rsidDel="00000000" w:rsidR="00000000" w:rsidRPr="00000000">
        <w:rPr>
          <w:rFonts w:ascii="Alef" w:cs="Alef" w:eastAsia="Alef" w:hAnsi="Alef"/>
          <w:rtl w:val="1"/>
        </w:rPr>
        <w:t xml:space="preserve">יסולק</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תיכנס</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לתרדמה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תתעקש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להתמודד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פוטר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ודמבלדור</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יגרום</w:t>
      </w:r>
      <w:r w:rsidDel="00000000" w:rsidR="00000000" w:rsidRPr="00000000">
        <w:rPr>
          <w:rtl w:val="0"/>
        </w:rPr>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לעשות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את</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זה</w:t>
      </w:r>
      <w:r w:rsidDel="00000000" w:rsidR="00000000" w:rsidRPr="00000000">
        <w:rPr>
          <w:rFonts w:ascii="Alef" w:cs="Alef" w:eastAsia="Alef" w:hAnsi="Alef"/>
          <w:i w:val="1"/>
          <w:iCs/>
          <w:rtl w:val="1"/>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זכרה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באותו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טיול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לסמטת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דיאגון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התכנון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חשבה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שאנשים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אופטימיים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כשחשבו</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פסימיים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מסוג</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המידע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שרודף</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מוחך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דוגר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ומשחרר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סיוטים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אבל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הדבר</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לקרות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טוב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w:t>
      </w:r>
      <w:r w:rsidDel="00000000" w:rsidR="00000000" w:rsidRPr="00000000">
        <w:rPr>
          <w:rFonts w:ascii="Alef" w:cs="Alef" w:eastAsia="Alef" w:hAnsi="Alef"/>
          <w:i w:val="1"/>
          <w:iCs/>
          <w:rtl w:val="1"/>
        </w:rPr>
        <w:t xml:space="preserve">מקרה</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הגרוע</w:t>
      </w:r>
      <w:r w:rsidDel="00000000" w:rsidR="00000000" w:rsidRPr="00000000">
        <w:rPr>
          <w:rFonts w:ascii="Alef" w:cs="Alef" w:eastAsia="Alef" w:hAnsi="Alef"/>
          <w:i w:val="1"/>
          <w:iCs/>
          <w:rtl w:val="1"/>
        </w:rPr>
        <w:t xml:space="preserve"> </w:t>
      </w:r>
      <w:r w:rsidDel="00000000" w:rsidR="00000000" w:rsidRPr="00000000">
        <w:rPr>
          <w:rFonts w:ascii="Alef" w:cs="Alef" w:eastAsia="Alef" w:hAnsi="Alef"/>
          <w:i w:val="1"/>
          <w:iCs/>
          <w:rtl w:val="1"/>
        </w:rPr>
        <w:t xml:space="preserve">ביותר</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תמיין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לגמרי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ידרוש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תעשה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תקים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בשבילו</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תצטרך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לסדר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מחדש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זמני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השיעורים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הראשון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השנה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יסיר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אותה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מראשות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גריפינדור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ויתן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האהוב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פרופסור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בינס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שלימדה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ההיסטוריה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הקסם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תוצב</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כראש</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אבדון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תנסה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לשווא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לתת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לילד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פקודות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תוריד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נקודה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תועלת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בזמן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שהיא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תואשם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באסון</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אסון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האם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בכנות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ראתה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זה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יכול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להיות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מכך</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ואפילו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במקרה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הכי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גרוע</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משנה</w:t>
      </w:r>
      <w:r w:rsidDel="00000000" w:rsidR="00000000" w:rsidRPr="00000000">
        <w:rPr>
          <w:rFonts w:ascii="Alef" w:cs="Alef" w:eastAsia="Alef" w:hAnsi="Alef"/>
          <w:rtl w:val="1"/>
        </w:rPr>
        <w:t xml:space="preserve"> </w:t>
      </w:r>
      <w:r w:rsidDel="00000000" w:rsidR="00000000" w:rsidRPr="00000000">
        <w:rPr>
          <w:rFonts w:ascii="Alef" w:cs="Alef" w:eastAsia="Alef" w:hAnsi="Alef"/>
          <w:i w:val="1"/>
          <w:iCs/>
          <w:rtl w:val="1"/>
        </w:rPr>
        <w:t xml:space="preserve">מה</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יקרה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 </w:t>
      </w:r>
      <w:r w:rsidDel="00000000" w:rsidR="00000000" w:rsidRPr="00000000">
        <w:rPr>
          <w:rFonts w:ascii="Alef" w:cs="Alef" w:eastAsia="Alef" w:hAnsi="Alef"/>
          <w:rtl w:val="1"/>
        </w:rPr>
        <w:t xml:space="preserve">הכל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ייגמר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כעבור</w:t>
      </w:r>
      <w:r w:rsidDel="00000000" w:rsidR="00000000" w:rsidRPr="00000000">
        <w:rPr>
          <w:rFonts w:ascii="Alef" w:cs="Alef" w:eastAsia="Alef" w:hAnsi="Alef"/>
          <w:rtl w:val="1"/>
        </w:rPr>
        <w:t xml:space="preserve"> 7 </w:t>
      </w:r>
      <w:r w:rsidDel="00000000" w:rsidR="00000000" w:rsidRPr="00000000">
        <w:rPr>
          <w:rFonts w:ascii="Alef" w:cs="Alef" w:eastAsia="Alef" w:hAnsi="Alef"/>
          <w:rtl w:val="1"/>
        </w:rPr>
        <w:t xml:space="preserve">שנים</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bidi w:val="1"/>
        <w:spacing w:after="240" w:line="276" w:lineRule="auto"/>
        <w:jc w:val="both"/>
        <w:rPr/>
      </w:pPr>
      <w:r w:rsidDel="00000000" w:rsidR="00000000" w:rsidRPr="00000000">
        <w:rPr>
          <w:rFonts w:ascii="Alef" w:cs="Alef" w:eastAsia="Alef" w:hAnsi="Alef"/>
          <w:rtl w:val="1"/>
        </w:rPr>
        <w:t xml:space="preserve">מינרווה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חשה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מפרקיה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מרפים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לאט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מאחיזתם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מלבינת</w:t>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המפרקים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בדוכן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צדק</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הייתה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איזו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נחמה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בלהביט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הישר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לעומקים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הרחוקים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האפלה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ולדעת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שהתמודדת</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פחדייך</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הנוראים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ועכשיו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מוכנה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A">
      <w:pPr>
        <w:bidi w:val="1"/>
        <w:spacing w:after="240" w:line="276" w:lineRule="auto"/>
        <w:jc w:val="both"/>
        <w:rPr/>
      </w:pPr>
      <w:r w:rsidDel="00000000" w:rsidR="00000000" w:rsidRPr="00000000">
        <w:rPr>
          <w:rFonts w:ascii="Alef" w:cs="Alef" w:eastAsia="Alef" w:hAnsi="Alef"/>
          <w:rtl w:val="1"/>
        </w:rPr>
        <w:t xml:space="preserve">השקט</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המתוח</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הופר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על</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ידי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מילה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אחת</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B">
      <w:pPr>
        <w:bidi w:val="1"/>
        <w:spacing w:after="240" w:line="276" w:lineRule="auto"/>
        <w:jc w:val="both"/>
        <w:rPr/>
      </w:pPr>
      <w:r w:rsidDel="00000000" w:rsidR="00000000" w:rsidRPr="00000000">
        <w:rPr>
          <w:rFonts w:ascii="Alef" w:cs="Alef" w:eastAsia="Alef" w:hAnsi="Alef"/>
          <w:rtl w:val="0"/>
        </w:rPr>
        <w:t xml:space="preserve">"</w:t>
      </w:r>
      <w:r w:rsidDel="00000000" w:rsidR="00000000" w:rsidRPr="00000000">
        <w:rPr>
          <w:rFonts w:ascii="Alef" w:cs="Alef" w:eastAsia="Alef" w:hAnsi="Alef"/>
          <w:rtl w:val="1"/>
        </w:rPr>
        <w:t xml:space="preserve">מנהל</w:t>
      </w:r>
      <w:r w:rsidDel="00000000" w:rsidR="00000000" w:rsidRPr="00000000">
        <w:rPr>
          <w:rtl w:val="0"/>
        </w:rPr>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קראה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המיון</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C">
      <w:pPr>
        <w:bidi w:val="1"/>
        <w:spacing w:after="240" w:line="276" w:lineRule="auto"/>
        <w:jc w:val="both"/>
        <w:rPr/>
      </w:pPr>
      <w:r w:rsidDel="00000000" w:rsidR="00000000" w:rsidRPr="00000000">
        <w:rPr>
          <w:rFonts w:ascii="Alef" w:cs="Alef" w:eastAsia="Alef" w:hAnsi="Alef"/>
          <w:rtl w:val="1"/>
        </w:rPr>
        <w:t xml:space="preserve">בשולחן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המורים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דמבלדור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פניו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מבולבלות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כן</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פנה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קרה</w:t>
      </w:r>
      <w:r w:rsidDel="00000000" w:rsidR="00000000" w:rsidRPr="00000000">
        <w:rPr>
          <w:rFonts w:ascii="Alef" w:cs="Alef" w:eastAsia="Alef" w:hAnsi="Alef"/>
          <w:rtl w:val="1"/>
        </w:rPr>
        <w:t xml:space="preserve">?"</w:t>
      </w:r>
      <w:r w:rsidDel="00000000" w:rsidR="00000000" w:rsidRPr="00000000">
        <w:rPr>
          <w:rtl w:val="0"/>
        </w:rPr>
      </w:r>
    </w:p>
    <w:p w:rsidR="00000000" w:rsidDel="00000000" w:rsidP="00000000" w:rsidRDefault="00000000" w:rsidRPr="00000000" w14:paraId="0000009D">
      <w:pPr>
        <w:bidi w:val="1"/>
        <w:spacing w:after="240" w:line="276" w:lineRule="auto"/>
        <w:jc w:val="both"/>
        <w:rPr/>
      </w:pPr>
      <w:r w:rsidDel="00000000" w:rsidR="00000000" w:rsidRPr="00000000">
        <w:rPr>
          <w:rtl w:val="0"/>
        </w:rPr>
      </w:r>
      <w:r w:rsidDel="00000000" w:rsidR="00000000" w:rsidRPr="00000000">
        <w:rPr>
          <w:rFonts w:ascii="Alef" w:cs="Alef" w:eastAsia="Alef" w:hAnsi="Alef"/>
          <w:rtl w:val="1"/>
        </w:rPr>
        <w:t xml:space="preserve">"</w:t>
      </w:r>
      <w:r w:rsidDel="00000000" w:rsidR="00000000" w:rsidRPr="00000000">
        <w:rPr>
          <w:rFonts w:ascii="Alef" w:cs="Alef" w:eastAsia="Alef" w:hAnsi="Alef"/>
          <w:rtl w:val="1"/>
        </w:rPr>
        <w:t xml:space="preserve">לא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דיברתי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אליך</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אמרה</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המצנפת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מיינתי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את</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הארי</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למקום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המתאים</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ביותר</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עבורו</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בהוגוורטס</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שהוא</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משרד</w:t>
      </w:r>
      <w:r w:rsidDel="00000000" w:rsidR="00000000" w:rsidRPr="00000000">
        <w:rPr>
          <w:rFonts w:ascii="Alef" w:cs="Alef" w:eastAsia="Alef" w:hAnsi="Alef"/>
          <w:rtl w:val="1"/>
        </w:rPr>
        <w:t xml:space="preserve"> </w:t>
      </w:r>
      <w:r w:rsidDel="00000000" w:rsidR="00000000" w:rsidRPr="00000000">
        <w:rPr>
          <w:rFonts w:ascii="Alef" w:cs="Alef" w:eastAsia="Alef" w:hAnsi="Alef"/>
          <w:rtl w:val="1"/>
        </w:rPr>
        <w:t xml:space="preserve">המנהל</w:t>
      </w:r>
      <w:r w:rsidDel="00000000" w:rsidR="00000000" w:rsidRPr="00000000">
        <w:rPr>
          <w:rFonts w:ascii="Alef" w:cs="Alef" w:eastAsia="Alef" w:hAnsi="Alef"/>
          <w:rtl w:val="1"/>
        </w:rPr>
        <w:t xml:space="preserve">–"</w:t>
      </w:r>
      <w:r w:rsidDel="00000000" w:rsidR="00000000" w:rsidRPr="00000000">
        <w:rPr>
          <w:rtl w:val="0"/>
        </w:rPr>
      </w:r>
    </w:p>
    <w:p>
      <w:r>
        <w:br w:type="page"/>
      </w:r>
    </w:p>
    <w:sectPr>
      <w:headerReference r:id="rId6" w:type="default"/>
      <w:footerReference r:id="rId7" w:type="default"/>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12</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r w:rsidDel="00000000" w:rsidR="00000000" w:rsidRPr="00000000">
        <w:rPr>
          <w:rFonts w:ascii="Alef" w:cs="Alef" w:eastAsia="Alef" w:hAnsi="Alef"/>
          <w:b w:val="1"/>
          <w:bCs/>
          <w:sz w:val="36"/>
          <w:szCs w:val="36"/>
          <w:rtl w:val="1"/>
        </w:rPr>
        <w:t xml:space="preserve">שליטה</w:t>
      </w:r>
      <w:r w:rsidDel="00000000" w:rsidR="00000000" w:rsidRPr="00000000">
        <w:rPr>
          <w:rFonts w:ascii="Alef" w:cs="Alef" w:eastAsia="Alef" w:hAnsi="Alef"/>
          <w:b w:val="1"/>
          <w:bCs/>
          <w:sz w:val="32"/>
          <w:szCs w:val="32"/>
          <w:rtl w:val="0"/>
        </w:rPr>
        <w:t xml:space="preserve"> </w:t>
      </w:r>
      <w:r w:rsidDel="00000000" w:rsidR="00000000" w:rsidRPr="00000000">
        <w:rPr>
          <w:rFonts w:ascii="Alef" w:cs="Alef" w:eastAsia="Alef" w:hAnsi="Alef"/>
          <w:b w:val="1"/>
          <w:bCs/>
          <w:sz w:val="36"/>
          <w:szCs w:val="36"/>
          <w:rtl w:val="1"/>
        </w:rPr>
        <w:t xml:space="preserve">בדחפים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בביישנות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בחתלתולים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מורעבים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הטריליון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אז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לשאול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שואל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שקט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שמסתיים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ספציפיים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להתעסק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ברכות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לסססלית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סססודותיי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הנחששש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שתוביל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והיקום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שהמצנפת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משתלם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להילחם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ההחלטה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האלפבית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בנאום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מבריק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מנוצח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אורפז פישל" w:id="0" w:date="2018-03-25T15:50:51Z"/>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ins w:author="אורפז פישל" w:id="0" w:date="2018-03-25T15:50:51Z">
        <w:commentRangeStart w:id="0"/>
        <w:commentRangeStart w:id="1"/>
        <w:commentRangeStart w:id="2"/>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ins>
      <w:del w:author="אורפז פישל" w:id="0" w:date="2018-03-25T15:50:51Z">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מעולם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שמח</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כולם</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ins w:author="Ahiya Meislish" w:id="1" w:date="2018-01-29T14:53:39Z">
        <w:commentRangeStart w:id="3"/>
        <w:commentRangeStart w:id="4"/>
        <w:commentRangeStart w:id="5"/>
        <w:commentRangeStart w:id="6"/>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יץ</w:t>
        </w:r>
        <w:r w:rsidDel="00000000" w:rsidR="00000000" w:rsidRPr="00000000">
          <w:rPr>
            <w:rFonts w:ascii="Alef" w:cs="Alef" w:eastAsia="Alef" w:hAnsi="Alef"/>
            <w:color w:val="1d1d1d"/>
            <w:sz w:val="23"/>
            <w:szCs w:val="23"/>
            <w:rtl w:val="1"/>
          </w:rPr>
          <w:t xml:space="preserve">!</w:t>
        </w:r>
      </w:ins>
      <w:del w:author="Ahiya Meislish" w:id="1" w:date="2018-01-29T14:53:39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color w:val="1d1d1d"/>
            <w:sz w:val="23"/>
            <w:szCs w:val="23"/>
            <w:rtl w:val="1"/>
          </w:rPr>
          <w:delText xml:space="preserve">שמחה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לצון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טראח</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בשקט</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בתזכורת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היגיון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ins w:author="אורפז פישל" w:id="2" w:date="2018-03-25T15:58:28Z">
        <w:commentRangeStart w:id="7"/>
        <w:r w:rsidDel="00000000" w:rsidR="00000000" w:rsidRPr="00000000">
          <w:rPr>
            <w:rFonts w:ascii="Alef" w:cs="Alef" w:eastAsia="Alef" w:hAnsi="Alef"/>
            <w:color w:val="1d1d1d"/>
            <w:sz w:val="23"/>
            <w:szCs w:val="23"/>
            <w:rtl w:val="1"/>
          </w:rPr>
          <w:t xml:space="preserve">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באוכל</w:t>
        </w:r>
        <w:r w:rsidDel="00000000" w:rsidR="00000000" w:rsidRPr="00000000">
          <w:rPr>
            <w:rFonts w:ascii="Alef" w:cs="Alef" w:eastAsia="Alef" w:hAnsi="Alef"/>
            <w:color w:val="1d1d1d"/>
            <w:sz w:val="23"/>
            <w:szCs w:val="23"/>
            <w:rtl w:val="1"/>
          </w:rPr>
          <w:t xml:space="preserve"> </w:t>
        </w:r>
      </w:ins>
      <w:del w:author="אורפז פישל" w:id="2" w:date="2018-03-25T15:58:28Z">
        <w:commentRangeEnd w:id="7"/>
        <w:r w:rsidDel="00000000" w:rsidR="00000000" w:rsidRPr="00000000">
          <w:commentReference w:id="7"/>
        </w:r>
        <w:r w:rsidDel="00000000" w:rsidR="00000000" w:rsidRPr="00000000">
          <w:rPr>
            <w:rFonts w:ascii="Alef" w:cs="Alef" w:eastAsia="Alef" w:hAnsi="Alef"/>
            <w:color w:val="1d1d1d"/>
            <w:sz w:val="23"/>
            <w:szCs w:val="23"/>
            <w:rtl w:val="1"/>
          </w:rPr>
          <w:delText xml:space="preserve">להגיש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לעצמם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אוכל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יצר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הפקפקן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העבר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שהכול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יתאים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במוחו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שולחן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הבחנה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האחוזון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-75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התוכנית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אקסקלוסיבית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מחוננים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הדבר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האחד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לאלוהות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ציפיתי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צלחתו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נקניקיות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ins w:author="אורפז פישל" w:id="3" w:date="2018-03-25T17:00:25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בעלייה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תוססים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הנקניקייה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החתיכות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הזוהרות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מהמאכלים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מהתעלומות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שברשימה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הצחוק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שמשפיע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מהסוג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בעצם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1 </w:t>
      </w:r>
      <w:r w:rsidDel="00000000" w:rsidR="00000000" w:rsidRPr="00000000">
        <w:rPr>
          <w:rFonts w:ascii="Alef" w:cs="Alef" w:eastAsia="Alef" w:hAnsi="Alef"/>
          <w:b w:val="1"/>
          <w:bCs/>
          <w:i w:val="1"/>
          <w:iCs/>
          <w:color w:val="1d1d1d"/>
          <w:sz w:val="23"/>
          <w:szCs w:val="23"/>
          <w:rtl w:val="1"/>
        </w:rPr>
        <w:t xml:space="preserve">והקודמת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2.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הקטלוג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ותדאג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ספרייתית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אליהן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בחשאי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לחקור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באקראי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שמכיל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0: </w:t>
      </w:r>
      <w:r w:rsidDel="00000000" w:rsidR="00000000" w:rsidRPr="00000000">
        <w:rPr>
          <w:rFonts w:ascii="Alef" w:cs="Alef" w:eastAsia="Alef" w:hAnsi="Alef"/>
          <w:b w:val="1"/>
          <w:bCs/>
          <w:i w:val="1"/>
          <w:iCs/>
          <w:color w:val="1d1d1d"/>
          <w:sz w:val="23"/>
          <w:szCs w:val="23"/>
          <w:rtl w:val="1"/>
        </w:rPr>
        <w:t xml:space="preserve">תבדוק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חיפוש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חשובים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בעדיפות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אפשרות</w:t>
      </w:r>
      <w:r w:rsidDel="00000000" w:rsidR="00000000" w:rsidRPr="00000000">
        <w:rPr>
          <w:rFonts w:ascii="Alef" w:cs="Alef" w:eastAsia="Alef" w:hAnsi="Alef"/>
          <w:b w:val="1"/>
          <w:bCs/>
          <w:i w:val="1"/>
          <w:iCs/>
          <w:color w:val="1d1d1d"/>
          <w:sz w:val="23"/>
          <w:szCs w:val="23"/>
          <w:rtl w:val="1"/>
        </w:rPr>
        <w:t xml:space="preserve"> 3</w:t>
      </w:r>
      <w:r w:rsidDel="00000000" w:rsidR="00000000" w:rsidRPr="00000000">
        <w:rPr>
          <w:rFonts w:ascii="Alef" w:cs="Alef" w:eastAsia="Alef" w:hAnsi="Alef"/>
          <w:b w:val="1"/>
          <w:bCs/>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תחפש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שישביע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לסודיות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שתוודא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וריטסרום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ההודעה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del w:author="Assaf Goldberger" w:id="4" w:date="2020-09-02T11:42:34Z"/>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לאפשרות</w:t>
      </w:r>
      <w:r w:rsidDel="00000000" w:rsidR="00000000" w:rsidRPr="00000000">
        <w:rPr>
          <w:rFonts w:ascii="Alef" w:cs="Alef" w:eastAsia="Alef" w:hAnsi="Alef"/>
          <w:color w:val="1d1d1d"/>
          <w:sz w:val="23"/>
          <w:szCs w:val="23"/>
          <w:rtl w:val="1"/>
        </w:rPr>
        <w:t xml:space="preserve"> 3</w:t>
      </w:r>
      <w:del w:author="Assaf Goldberger" w:id="4" w:date="2020-09-02T11:42:34Z">
        <w:r w:rsidDel="00000000" w:rsidR="00000000" w:rsidRPr="00000000">
          <w:rPr>
            <w:rFonts w:ascii="Alef" w:cs="Alef" w:eastAsia="Alef" w:hAnsi="Alef"/>
            <w:color w:val="1d1d1d"/>
            <w:sz w:val="23"/>
            <w:szCs w:val="23"/>
            <w:rtl w:val="1"/>
          </w:rPr>
          <w:delText xml:space="preserve">ב</w:delText>
        </w:r>
        <w:r w:rsidDel="00000000" w:rsidR="00000000" w:rsidRPr="00000000">
          <w:rPr>
            <w:rFonts w:ascii="Alef" w:cs="Alef" w:eastAsia="Alef" w:hAnsi="Alef"/>
            <w:color w:val="1d1d1d"/>
            <w:sz w:val="23"/>
            <w:szCs w:val="23"/>
            <w:rtl w:val="1"/>
          </w:rPr>
          <w:delText xml:space="preserve">.</w:delText>
        </w:r>
        <w:r w:rsidDel="00000000" w:rsidR="00000000" w:rsidRPr="00000000">
          <w:rPr>
            <w:rtl w:val="0"/>
          </w:rPr>
        </w:r>
      </w:del>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Assaf Goldberger" w:id="4" w:date="2020-09-02T11:42:34Z">
        <w:r w:rsidDel="00000000" w:rsidR="00000000" w:rsidRPr="00000000">
          <w:rPr>
            <w:rFonts w:ascii="Alef" w:cs="Alef" w:eastAsia="Alef" w:hAnsi="Alef"/>
            <w:color w:val="1d1d1d"/>
            <w:sz w:val="23"/>
            <w:szCs w:val="23"/>
            <w:rtl w:val="1"/>
          </w:rPr>
          <w:delText xml:space="preserve">ועכשיו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כשחשב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הייתה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הרגשה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כך</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טובה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גם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לגבי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אפשרות</w:delText>
        </w:r>
        <w:r w:rsidDel="00000000" w:rsidR="00000000" w:rsidRPr="00000000">
          <w:rPr>
            <w:rFonts w:ascii="Alef" w:cs="Alef" w:eastAsia="Alef" w:hAnsi="Alef"/>
            <w:color w:val="1d1d1d"/>
            <w:sz w:val="23"/>
            <w:szCs w:val="23"/>
            <w:rtl w:val="1"/>
          </w:rPr>
          <w:delText xml:space="preserve"> 3</w:delText>
        </w:r>
        <w:r w:rsidDel="00000000" w:rsidR="00000000" w:rsidRPr="00000000">
          <w:rPr>
            <w:rFonts w:ascii="Alef" w:cs="Alef" w:eastAsia="Alef" w:hAnsi="Alef"/>
            <w:color w:val="1d1d1d"/>
            <w:sz w:val="23"/>
            <w:szCs w:val="23"/>
            <w:rtl w:val="1"/>
          </w:rPr>
          <w:delText xml:space="preserve">א</w:delText>
        </w:r>
        <w:r w:rsidDel="00000000" w:rsidR="00000000" w:rsidRPr="00000000">
          <w:rPr>
            <w:rFonts w:ascii="Alef" w:cs="Alef" w:eastAsia="Alef" w:hAnsi="Alef"/>
            <w:color w:val="1d1d1d"/>
            <w:sz w:val="23"/>
            <w:szCs w:val="23"/>
            <w:rtl w:val="1"/>
          </w:rPr>
          <w:delText xml:space="preserve">.</w:delText>
        </w:r>
      </w:del>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ומקפיאות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אינטואיטיבית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אינטואיטיבי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נגיד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3</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-3</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אורפז פישל" w:id="5" w:date="2018-03-25T17:25:3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משימה</w:t>
      </w:r>
      <w:r w:rsidDel="00000000" w:rsidR="00000000" w:rsidRPr="00000000">
        <w:rPr>
          <w:rFonts w:ascii="Alef" w:cs="Alef" w:eastAsia="Alef" w:hAnsi="Alef"/>
          <w:b w:val="1"/>
          <w:bCs/>
          <w:i w:val="1"/>
          <w:iCs/>
          <w:color w:val="1d1d1d"/>
          <w:sz w:val="23"/>
          <w:szCs w:val="23"/>
          <w:rtl w:val="1"/>
        </w:rPr>
        <w:t xml:space="preserve"> 4: </w:t>
      </w:r>
      <w:r w:rsidDel="00000000" w:rsidR="00000000" w:rsidRPr="00000000">
        <w:rPr>
          <w:rFonts w:ascii="Alef" w:cs="Alef" w:eastAsia="Alef" w:hAnsi="Alef"/>
          <w:b w:val="1"/>
          <w:bCs/>
          <w:i w:val="1"/>
          <w:iCs/>
          <w:color w:val="1d1d1d"/>
          <w:sz w:val="23"/>
          <w:szCs w:val="23"/>
          <w:rtl w:val="1"/>
        </w:rPr>
        <w:t xml:space="preserve">תתנצל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הופך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מואר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המלוכלכות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סקרן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להסכים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לונגבוטום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ברור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אתחרט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תזכורת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אמור</w:t>
      </w:r>
      <w:ins w:author="אורפז פישל" w:id="6" w:date="2018-03-25T17:28:1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לנבחרות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להלשין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וב</w:t>
      </w:r>
      <w:r w:rsidDel="00000000" w:rsidR="00000000" w:rsidRPr="00000000">
        <w:rPr>
          <w:rFonts w:ascii="Alef" w:cs="Alef" w:eastAsia="Alef" w:hAnsi="Alef"/>
          <w:b w:val="1"/>
          <w:bCs/>
          <w:i w:val="1"/>
          <w:iCs/>
          <w:color w:val="1d1d1d"/>
          <w:sz w:val="23"/>
          <w:szCs w:val="23"/>
          <w:rtl w:val="1"/>
        </w:rPr>
        <w:t xml:space="preserve">סובלנות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תציקו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קטנוניות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והעצבני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קלחת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הרותחת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הפודיום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ולקוסמות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מאוקספורד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ins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ins>
      <w:del w:author="אורפז פישל" w:id="7" w:date="2018-03-25T17:35:2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ins w:author="אורפז פישל" w:id="8" w:date="2018-03-25T17:35:50Z">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ins>
      <w:del w:author="אורפז פישל" w:id="8" w:date="2018-03-25T17:35: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שלו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ins w:author="אורפז פישל" w:id="9" w:date="2018-03-25T17:37:21Z">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ins>
      <w:del w:author="אורפז פישל" w:id="9" w:date="2018-03-25T17:37:21Z">
        <w:r w:rsidDel="00000000" w:rsidR="00000000" w:rsidRPr="00000000">
          <w:rPr>
            <w:rFonts w:ascii="Alef" w:cs="Alef" w:eastAsia="Alef" w:hAnsi="Alef"/>
            <w:color w:val="1d1d1d"/>
            <w:sz w:val="23"/>
            <w:szCs w:val="23"/>
            <w:rtl w:val="1"/>
          </w:rPr>
          <w:delText xml:space="preserve">לכל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שמפעם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בו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חוש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היסטורי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אתבייש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הכי</w:t>
      </w:r>
      <w:ins w:author="אורפז פישל" w:id="10" w:date="2018-03-25T17:38:1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טובים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מוטיבציה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1" w:date="2019-08-08T06:37:37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1" w:date="2019-08-08T06:37:37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יכולתכם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ins w:author="ענבר מימון" w:id="12" w:date="2019-08-08T06:37: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ins>
      <w:del w:author="ענבר מימון" w:id="12" w:date="2019-08-08T06:37:44Z">
        <w:r w:rsidDel="00000000" w:rsidR="00000000" w:rsidRPr="00000000">
          <w:rPr>
            <w:rFonts w:ascii="Alef" w:cs="Alef" w:eastAsia="Alef" w:hAnsi="Alef"/>
            <w:color w:val="1d1d1d"/>
            <w:sz w:val="23"/>
            <w:szCs w:val="23"/>
            <w:rtl w:val="1"/>
          </w:rPr>
          <w:delText xml:space="preserve">רבות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קלישאתי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פחחח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לפודיום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ונתחיל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Change w:author="אורפז פישל" w:id="0" w:date="2018-03-25T17:40:12Z">
          <w:pPr>
            <w:pBdr>
              <w:top w:space="0" w:sz="0" w:val="nil"/>
              <w:left w:space="0" w:sz="0" w:val="nil"/>
              <w:bottom w:space="0" w:sz="0" w:val="nil"/>
              <w:right w:space="0" w:sz="0" w:val="nil"/>
              <w:between w:space="0" w:sz="0" w:val="nil"/>
            </w:pBdr>
            <w:shd w:fill="auto" w:val="clear"/>
            <w:bidi w:val="1"/>
            <w:jc w:val="both"/>
          </w:pPr>
        </w:pPrChange>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 13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pPr>
      <w:ins w:author="Ahiya Meislish" w:id="0" w:date="2020-07-16T17:08:20Z">
        <w:commentRangeStart w:id="1"/>
        <w:r w:rsidDel="00000000" w:rsidR="00000000" w:rsidRPr="00000000">
          <w:rPr>
            <w:b w:val="1"/>
            <w:sz w:val="28"/>
            <w:szCs w:val="28"/>
            <w:rtl w:val="1"/>
          </w:rPr>
          <w:t xml:space="preserve">לשאול</w:t>
        </w:r>
        <w:r w:rsidDel="00000000" w:rsidR="00000000" w:rsidRPr="00000000">
          <w:rPr>
            <w:b w:val="1"/>
            <w:sz w:val="28"/>
            <w:szCs w:val="28"/>
            <w:rtl w:val="1"/>
          </w:rPr>
          <w:t xml:space="preserve"> </w:t>
        </w:r>
        <w:r w:rsidDel="00000000" w:rsidR="00000000" w:rsidRPr="00000000">
          <w:rPr>
            <w:b w:val="1"/>
            <w:sz w:val="28"/>
            <w:szCs w:val="28"/>
            <w:rtl w:val="1"/>
          </w:rPr>
          <w:t xml:space="preserve">את</w:t>
        </w:r>
        <w:r w:rsidDel="00000000" w:rsidR="00000000" w:rsidRPr="00000000">
          <w:rPr>
            <w:b w:val="1"/>
            <w:sz w:val="28"/>
            <w:szCs w:val="28"/>
            <w:rtl w:val="1"/>
          </w:rPr>
          <w:t xml:space="preserve"> </w:t>
        </w:r>
      </w:ins>
      <w:commentRangeEnd w:id="1"/>
      <w:r w:rsidDel="00000000" w:rsidR="00000000" w:rsidRPr="00000000">
        <w:commentReference w:id="1"/>
      </w:r>
      <w:r w:rsidDel="00000000" w:rsidR="00000000" w:rsidRPr="00000000">
        <w:rPr>
          <w:rFonts w:ascii="Alef" w:cs="Alef" w:eastAsia="Alef" w:hAnsi="Alef"/>
          <w:b w:val="1"/>
          <w:bCs/>
          <w:sz w:val="36"/>
          <w:szCs w:val="36"/>
          <w:rtl w:val="1"/>
        </w:rPr>
        <w:t xml:space="preserve">השאלות</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הלא</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נכונות</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pPr>
      <w:r w:rsidDel="00000000" w:rsidR="00000000" w:rsidRPr="00000000">
        <w:rPr>
          <w:rFonts w:ascii="Alef" w:cs="Alef" w:eastAsia="Alef" w:hAnsi="Alef"/>
          <w:i w:val="1"/>
          <w:iCs/>
          <w:color w:val="1d1d1d"/>
          <w:sz w:val="23"/>
          <w:szCs w:val="23"/>
          <w:rtl w:val="1"/>
        </w:rPr>
        <w:t xml:space="preserve">הערת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הכותב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פאניקה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נשבע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ההתרחשויות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ישנו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הגיוני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נרמז</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מראש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ותואם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לקאנון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זוהי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חידה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ואתם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אמורים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לפתור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תצליחו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המשיכו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לפרק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הבא</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w:t>
      </w:r>
      <w:del w:author="אורפז פישל" w:id="1" w:date="2018-03-25T22:36:3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הצלצול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9:52.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מאמציו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לסנכרן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-7:00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del w:author="אורפז פישל" w:id="2" w:date="2018-03-25T22:45:07Z">
        <w:r w:rsidDel="00000000" w:rsidR="00000000" w:rsidRPr="00000000">
          <w:rPr>
            <w:rFonts w:ascii="Alef" w:cs="Alef" w:eastAsia="Alef" w:hAnsi="Alef"/>
            <w:color w:val="1d1d1d"/>
            <w:sz w:val="23"/>
            <w:szCs w:val="23"/>
            <w:rtl w:val="1"/>
          </w:rPr>
          <w:delText xml:space="preserve">עם</w:delText>
        </w:r>
        <w:r w:rsidDel="00000000" w:rsidR="00000000" w:rsidRPr="00000000">
          <w:rPr>
            <w:rFonts w:ascii="Alef" w:cs="Alef" w:eastAsia="Alef" w:hAnsi="Alef"/>
            <w:color w:val="1d1d1d"/>
            <w:sz w:val="23"/>
            <w:szCs w:val="23"/>
            <w:rtl w:val="1"/>
          </w:rPr>
          <w:delText xml:space="preserve"> </w:delText>
        </w:r>
      </w:del>
      <w:ins w:author="אורפז פישל" w:id="2" w:date="2018-03-25T22:45:07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שיתוף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חיבבו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חבריי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תדאגו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שאפספס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בעורקיו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היקר</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חוזרת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קוד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זיהוי</w:t>
      </w:r>
      <w:r w:rsidDel="00000000" w:rsidR="00000000" w:rsidRPr="00000000">
        <w:rPr>
          <w:rFonts w:ascii="Alef" w:cs="Alef" w:eastAsia="Alef" w:hAnsi="Alef"/>
          <w:b w:val="1"/>
          <w:bCs/>
          <w:i w:val="1"/>
          <w:iCs/>
          <w:color w:val="1d1d1d"/>
          <w:sz w:val="23"/>
          <w:szCs w:val="23"/>
          <w:rtl w:val="1"/>
        </w:rPr>
        <w:t xml:space="preserve"> 927,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תפוד</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זיהוי</w:t>
      </w:r>
      <w:r w:rsidDel="00000000" w:rsidR="00000000" w:rsidRPr="00000000">
        <w:rPr>
          <w:rFonts w:ascii="Alef" w:cs="Alef" w:eastAsia="Alef" w:hAnsi="Alef"/>
          <w:color w:val="1d1d1d"/>
          <w:sz w:val="23"/>
          <w:szCs w:val="23"/>
          <w:rtl w:val="1"/>
        </w:rPr>
        <w:t xml:space="preserve"> 927,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בטלוויזיה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בטחון</w:t>
      </w:r>
      <w:r w:rsidDel="00000000" w:rsidR="00000000" w:rsidRPr="00000000">
        <w:rPr>
          <w:rFonts w:ascii="Alef" w:cs="Alef" w:eastAsia="Alef" w:hAnsi="Alef"/>
          <w:color w:val="1d1d1d"/>
          <w:sz w:val="23"/>
          <w:szCs w:val="23"/>
          <w:rtl w:val="1"/>
        </w:rPr>
        <w:t xml:space="preserve">. </w:t>
      </w:r>
      <w:hyperlink r:id="rId7">
        <w:r w:rsidDel="00000000" w:rsidR="00000000" w:rsidRPr="00000000">
          <w:rPr>
            <w:rFonts w:ascii="Alef" w:cs="Alef" w:eastAsia="Alef" w:hAnsi="Alef"/>
            <w:color w:val="57ad68"/>
            <w:sz w:val="23"/>
            <w:szCs w:val="23"/>
            <w:u w:val="single"/>
            <w:rtl w:val="1"/>
          </w:rPr>
          <w:t xml:space="preserve">ה</w:t>
        </w:r>
      </w:hyperlink>
      <w:hyperlink r:id="rId8">
        <w:r w:rsidDel="00000000" w:rsidR="00000000" w:rsidRPr="00000000">
          <w:rPr>
            <w:rFonts w:ascii="Alef" w:cs="Alef" w:eastAsia="Alef" w:hAnsi="Alef"/>
            <w:color w:val="57ad68"/>
            <w:sz w:val="23"/>
            <w:szCs w:val="23"/>
            <w:u w:val="single"/>
            <w:rtl w:val="1"/>
          </w:rPr>
          <w:t xml:space="preserve">ֲ</w:t>
        </w:r>
      </w:hyperlink>
      <w:hyperlink r:id="rId9">
        <w:r w:rsidDel="00000000" w:rsidR="00000000" w:rsidRPr="00000000">
          <w:rPr>
            <w:rFonts w:ascii="Alef" w:cs="Alef" w:eastAsia="Alef" w:hAnsi="Alef"/>
            <w:color w:val="57ad68"/>
            <w:sz w:val="23"/>
            <w:szCs w:val="23"/>
            <w:u w:val="single"/>
            <w:rtl w:val="1"/>
          </w:rPr>
          <w:t xml:space="preserve">י</w:t>
        </w:r>
      </w:hyperlink>
      <w:hyperlink r:id="rId10">
        <w:r w:rsidDel="00000000" w:rsidR="00000000" w:rsidRPr="00000000">
          <w:rPr>
            <w:rFonts w:ascii="Alef" w:cs="Alef" w:eastAsia="Alef" w:hAnsi="Alef"/>
            <w:color w:val="57ad68"/>
            <w:sz w:val="23"/>
            <w:szCs w:val="23"/>
            <w:u w:val="single"/>
            <w:rtl w:val="1"/>
          </w:rPr>
          <w:t xml:space="preserve">ֶ</w:t>
        </w:r>
      </w:hyperlink>
      <w:hyperlink r:id="rId11">
        <w:r w:rsidDel="00000000" w:rsidR="00000000" w:rsidRPr="00000000">
          <w:rPr>
            <w:rFonts w:ascii="Alef" w:cs="Alef" w:eastAsia="Alef" w:hAnsi="Alef"/>
            <w:color w:val="57ad68"/>
            <w:sz w:val="23"/>
            <w:szCs w:val="23"/>
            <w:u w:val="single"/>
            <w:rtl w:val="1"/>
          </w:rPr>
          <w:t xml:space="preserve">ה</w:t>
        </w:r>
      </w:hyperlink>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הוראות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מהמשחק</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100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התחל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מחוברים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highlight w:val="white"/>
          <w:rtl w:val="1"/>
        </w:rPr>
        <w:t xml:space="preserve">ניסיון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כושל</w:t>
      </w:r>
      <w:r w:rsidDel="00000000" w:rsidR="00000000" w:rsidRPr="00000000">
        <w:rPr>
          <w:rFonts w:ascii="Alef" w:cs="Alef" w:eastAsia="Alef" w:hAnsi="Alef"/>
          <w:b w:val="1"/>
          <w:bCs/>
          <w:color w:val="1d1d1d"/>
          <w:sz w:val="23"/>
          <w:szCs w:val="23"/>
          <w:highlight w:val="white"/>
          <w:rtl w:val="1"/>
        </w:rPr>
        <w:t xml:space="preserve">: 1-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99</w:t>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גופני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רעב</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מצב</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נפשי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מבולבל</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בלעעעעע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השערות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המנטליות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98</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קופסת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חטיפי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הדגנים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לכוננית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בלוויית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שהושקעו</w:t>
      </w:r>
      <w:r w:rsidDel="00000000" w:rsidR="00000000" w:rsidRPr="00000000">
        <w:rPr>
          <w:rFonts w:ascii="Alef" w:cs="Alef" w:eastAsia="Alef" w:hAnsi="Alef"/>
          <w:b w:val="1"/>
          <w:bCs/>
          <w:color w:val="1d1d1d"/>
          <w:sz w:val="23"/>
          <w:szCs w:val="23"/>
          <w:rtl w:val="1"/>
        </w:rPr>
        <w:t xml:space="preserve">: 1</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97</w:t>
        <w:br w:type="textWrapping"/>
      </w:r>
      <w:r w:rsidDel="00000000" w:rsidR="00000000" w:rsidRPr="00000000">
        <w:rPr>
          <w:rFonts w:ascii="Alef" w:cs="Alef" w:eastAsia="Alef" w:hAnsi="Alef"/>
          <w:b w:val="1"/>
          <w:bCs/>
          <w:color w:val="1d1d1d"/>
          <w:sz w:val="23"/>
          <w:szCs w:val="23"/>
          <w:rtl w:val="1"/>
        </w:rPr>
        <w:t xml:space="preserve">הרווחת</w:t>
      </w:r>
      <w:r w:rsidDel="00000000" w:rsidR="00000000" w:rsidRPr="00000000">
        <w:rPr>
          <w:rFonts w:ascii="Alef" w:cs="Alef" w:eastAsia="Alef" w:hAnsi="Alef"/>
          <w:b w:val="1"/>
          <w:bCs/>
          <w:color w:val="1d1d1d"/>
          <w:sz w:val="23"/>
          <w:szCs w:val="23"/>
          <w:rtl w:val="1"/>
        </w:rPr>
        <w:t xml:space="preserve">: 6 </w:t>
      </w:r>
      <w:r w:rsidDel="00000000" w:rsidR="00000000" w:rsidRPr="00000000">
        <w:rPr>
          <w:rFonts w:ascii="Alef" w:cs="Alef" w:eastAsia="Alef" w:hAnsi="Alef"/>
          <w:b w:val="1"/>
          <w:bCs/>
          <w:color w:val="1d1d1d"/>
          <w:sz w:val="23"/>
          <w:szCs w:val="23"/>
          <w:rtl w:val="1"/>
        </w:rPr>
        <w:t xml:space="preserve">חטיפי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דגנים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לובש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תאכל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תקבל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פיג</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מה</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מטורף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rPr>
          <w:rFonts w:ascii="Arial" w:cs="Arial" w:eastAsia="Arial" w:hAnsi="Arial"/>
          <w:color w:val="1d1d1d"/>
          <w:sz w:val="23"/>
          <w:szCs w:val="23"/>
        </w:rPr>
      </w:pP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חה</w:t>
      </w:r>
      <w:r w:rsidDel="00000000" w:rsidR="00000000" w:rsidRPr="00000000">
        <w:rPr>
          <w:rFonts w:ascii="Alef" w:cs="Alef" w:eastAsia="Alef" w:hAnsi="Alef"/>
          <w:b w:val="1"/>
          <w:bCs/>
          <w:color w:val="1d1d1d"/>
          <w:sz w:val="23"/>
          <w:szCs w:val="23"/>
          <w:highlight w:val="white"/>
          <w:rtl w:val="1"/>
        </w:rPr>
        <w:t xml:space="preserve">!</w:t>
        <w:br w:type="textWrapping"/>
      </w:r>
      <w:r w:rsidDel="00000000" w:rsidR="00000000" w:rsidRPr="00000000">
        <w:rPr>
          <w:rFonts w:ascii="Alef" w:cs="Alef" w:eastAsia="Alef" w:hAnsi="Alef"/>
          <w:b w:val="1"/>
          <w:bCs/>
          <w:color w:val="1d1d1d"/>
          <w:sz w:val="23"/>
          <w:szCs w:val="23"/>
          <w:highlight w:val="white"/>
          <w:rtl w:val="1"/>
        </w:rPr>
        <w:t xml:space="preserve">דמבלדור</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לא</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שולט</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במשחק</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ניחוש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ממש</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גרוע</w:t>
      </w:r>
      <w:r w:rsidDel="00000000" w:rsidR="00000000" w:rsidRPr="00000000">
        <w:rPr>
          <w:rFonts w:ascii="Alef" w:cs="Alef" w:eastAsia="Alef" w:hAnsi="Alef"/>
          <w:b w:val="1"/>
          <w:bCs/>
          <w:color w:val="1d1d1d"/>
          <w:sz w:val="23"/>
          <w:szCs w:val="23"/>
          <w:highlight w:val="white"/>
          <w:rtl w:val="1"/>
        </w:rPr>
        <w:br w:type="textWrapping"/>
        <w:t xml:space="preserve">20-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זה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המהלך</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הרביעי</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שלך</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ואתה</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עדיין</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בפי</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גמה</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קנס</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פיג</w:t>
      </w:r>
      <w:r w:rsidDel="00000000" w:rsidR="00000000" w:rsidRPr="00000000">
        <w:rPr>
          <w:rFonts w:ascii="Alef" w:cs="Alef" w:eastAsia="Alef" w:hAnsi="Alef"/>
          <w:b w:val="1"/>
          <w:bCs/>
          <w:color w:val="1d1d1d"/>
          <w:sz w:val="23"/>
          <w:szCs w:val="23"/>
          <w:highlight w:val="white"/>
          <w:rtl w:val="1"/>
        </w:rPr>
        <w:t xml:space="preserve">'</w:t>
      </w:r>
      <w:r w:rsidDel="00000000" w:rsidR="00000000" w:rsidRPr="00000000">
        <w:rPr>
          <w:rFonts w:ascii="Alef" w:cs="Alef" w:eastAsia="Alef" w:hAnsi="Alef"/>
          <w:b w:val="1"/>
          <w:bCs/>
          <w:color w:val="1d1d1d"/>
          <w:sz w:val="23"/>
          <w:szCs w:val="23"/>
          <w:highlight w:val="white"/>
          <w:rtl w:val="1"/>
        </w:rPr>
        <w:t xml:space="preserve">מה</w:t>
      </w:r>
      <w:r w:rsidDel="00000000" w:rsidR="00000000" w:rsidRPr="00000000">
        <w:rPr>
          <w:rFonts w:ascii="Alef" w:cs="Alef" w:eastAsia="Alef" w:hAnsi="Alef"/>
          <w:b w:val="1"/>
          <w:bCs/>
          <w:color w:val="1d1d1d"/>
          <w:sz w:val="23"/>
          <w:szCs w:val="23"/>
          <w:highlight w:val="white"/>
          <w:rtl w:val="1"/>
        </w:rPr>
        <w:t xml:space="preserve">: 2-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Fonts w:ascii="Alef" w:cs="Alef" w:eastAsia="Alef" w:hAnsi="Alef"/>
          <w:b w:val="1"/>
          <w:bCs/>
          <w:color w:val="1d1d1d"/>
          <w:sz w:val="23"/>
          <w:szCs w:val="23"/>
          <w:highlight w:val="white"/>
          <w:rtl w:val="1"/>
        </w:rPr>
        <w:br w:type="textWrapping"/>
      </w:r>
      <w:r w:rsidDel="00000000" w:rsidR="00000000" w:rsidRPr="00000000">
        <w:rPr>
          <w:rFonts w:ascii="Alef" w:cs="Alef" w:eastAsia="Alef" w:hAnsi="Alef"/>
          <w:b w:val="1"/>
          <w:bCs/>
          <w:color w:val="1d1d1d"/>
          <w:sz w:val="23"/>
          <w:szCs w:val="23"/>
          <w:highlight w:val="white"/>
          <w:rtl w:val="1"/>
        </w:rPr>
        <w:t xml:space="preserve">ניקוד</w:t>
      </w:r>
      <w:r w:rsidDel="00000000" w:rsidR="00000000" w:rsidRPr="00000000">
        <w:rPr>
          <w:rFonts w:ascii="Alef" w:cs="Alef" w:eastAsia="Alef" w:hAnsi="Alef"/>
          <w:b w:val="1"/>
          <w:bCs/>
          <w:color w:val="1d1d1d"/>
          <w:sz w:val="23"/>
          <w:szCs w:val="23"/>
          <w:highlight w:val="white"/>
          <w:rtl w:val="1"/>
        </w:rPr>
        <w:t xml:space="preserve"> </w:t>
      </w:r>
      <w:r w:rsidDel="00000000" w:rsidR="00000000" w:rsidRPr="00000000">
        <w:rPr>
          <w:rFonts w:ascii="Alef" w:cs="Alef" w:eastAsia="Alef" w:hAnsi="Alef"/>
          <w:b w:val="1"/>
          <w:bCs/>
          <w:color w:val="1d1d1d"/>
          <w:sz w:val="23"/>
          <w:szCs w:val="23"/>
          <w:highlight w:val="white"/>
          <w:rtl w:val="1"/>
        </w:rPr>
        <w:t xml:space="preserve">נוכחי</w:t>
      </w:r>
      <w:r w:rsidDel="00000000" w:rsidR="00000000" w:rsidRPr="00000000">
        <w:rPr>
          <w:rFonts w:ascii="Alef" w:cs="Alef" w:eastAsia="Alef" w:hAnsi="Alef"/>
          <w:b w:val="1"/>
          <w:bCs/>
          <w:color w:val="1d1d1d"/>
          <w:sz w:val="23"/>
          <w:szCs w:val="23"/>
          <w:highlight w:val="white"/>
          <w:rtl w:val="1"/>
        </w:rPr>
        <w:t xml:space="preserve">: 75 </w:t>
      </w:r>
      <w:r w:rsidDel="00000000" w:rsidR="00000000" w:rsidRPr="00000000">
        <w:rPr>
          <w:rFonts w:ascii="Alef" w:cs="Alef" w:eastAsia="Alef" w:hAnsi="Alef"/>
          <w:b w:val="1"/>
          <w:bCs/>
          <w:color w:val="1d1d1d"/>
          <w:sz w:val="23"/>
          <w:szCs w:val="23"/>
          <w:highlight w:val="white"/>
          <w:rtl w:val="1"/>
        </w:rPr>
        <w:t xml:space="preserve">נקודות</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הזדמנויות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למעשים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טובים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מקום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החשכה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נמצאת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היכן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שהאור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להיות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עלות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השאלה</w:t>
      </w:r>
      <w:r w:rsidDel="00000000" w:rsidR="00000000" w:rsidRPr="00000000">
        <w:rPr>
          <w:rFonts w:ascii="Alef" w:cs="Alef" w:eastAsia="Alef" w:hAnsi="Alef"/>
          <w:b w:val="1"/>
          <w:bCs/>
          <w:color w:val="1d1d1d"/>
          <w:sz w:val="23"/>
          <w:szCs w:val="23"/>
          <w:rtl w:val="1"/>
        </w:rPr>
        <w:t xml:space="preserve">: 1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74</w:t>
        <w:br w:type="textWrapping"/>
      </w:r>
      <w:r w:rsidDel="00000000" w:rsidR="00000000" w:rsidRPr="00000000">
        <w:rPr>
          <w:rFonts w:ascii="Alef" w:cs="Alef" w:eastAsia="Alef" w:hAnsi="Alef"/>
          <w:b w:val="1"/>
          <w:bCs/>
          <w:color w:val="1d1d1d"/>
          <w:sz w:val="23"/>
          <w:szCs w:val="23"/>
          <w:rtl w:val="1"/>
        </w:rPr>
        <w:t xml:space="preserve">תחתונים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יפים</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אימא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בחרה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בוצדם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גסויות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צפרדע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עליהן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משחק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גבוה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כשהתחיל</w:t>
      </w:r>
      <w:r w:rsidDel="00000000" w:rsidR="00000000" w:rsidRPr="00000000">
        <w:rPr>
          <w:rFonts w:ascii="Alef" w:cs="Alef" w:eastAsia="Alef" w:hAnsi="Alef"/>
          <w:color w:val="1d1d1d"/>
          <w:sz w:val="23"/>
          <w:szCs w:val="23"/>
          <w:rtl w:val="1"/>
        </w:rPr>
        <w:t xml:space="preserve">, (3)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משוטטים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הלכתי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לחלוטין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del w:author="אורפז פישל" w:id="3" w:date="2018-03-25T23:06:5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הגבירה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מחודדת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ספציפי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וויזלנוז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אעביר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חלזונות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61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כפשוטם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בניווט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תמונה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ויטראז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דרקונים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ופסטורלי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מדפי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ומפותל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סליחה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הפעילות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לעונג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בהכנעה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משך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הרתיח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המשוטטות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w:t>
      </w:r>
      <w:ins w:author="דרור אלקנה וינברג" w:id="4" w:date="2020-07-30T14:11:09Z">
        <w:commentRangeStart w:id="2"/>
        <w:r w:rsidDel="00000000" w:rsidR="00000000" w:rsidRPr="00000000">
          <w:rPr>
            <w:rFonts w:ascii="Alef" w:cs="Alef" w:eastAsia="Alef" w:hAnsi="Alef"/>
            <w:color w:val="1d1d1d"/>
            <w:sz w:val="23"/>
            <w:szCs w:val="23"/>
            <w:rtl w:val="1"/>
          </w:rPr>
          <w:t xml:space="preserve">ר</w:t>
        </w:r>
      </w:ins>
      <w:del w:author="דרור אלקנה וינברג" w:id="4" w:date="2020-07-30T14:11:09Z">
        <w:commentRangeEnd w:id="2"/>
        <w:r w:rsidDel="00000000" w:rsidR="00000000" w:rsidRPr="00000000">
          <w:commentReference w:id="2"/>
        </w:r>
        <w:r w:rsidDel="00000000" w:rsidR="00000000" w:rsidRPr="00000000">
          <w:rPr>
            <w:rFonts w:ascii="Alef" w:cs="Alef" w:eastAsia="Alef" w:hAnsi="Alef"/>
            <w:color w:val="1d1d1d"/>
            <w:sz w:val="23"/>
            <w:szCs w:val="23"/>
            <w:rtl w:val="1"/>
          </w:rPr>
          <w:delText xml:space="preserve">וו</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הקטנטנים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תוציא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מאיזון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תתדרדר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לדפוס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שיעודד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כלפיך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בבריונות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5" w:date="2018-03-25T23:17: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אבראקדברא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 </w:t>
      </w:r>
      <w:del w:author="אורפז פישל" w:id="6" w:date="2018-03-25T23:18:23Z">
        <w:r w:rsidDel="00000000" w:rsidR="00000000" w:rsidRPr="00000000">
          <w:rPr>
            <w:rFonts w:ascii="Alef" w:cs="Alef" w:eastAsia="Alef" w:hAnsi="Alef"/>
            <w:color w:val="1d1d1d"/>
            <w:sz w:val="23"/>
            <w:szCs w:val="23"/>
            <w:rtl w:val="1"/>
          </w:rPr>
          <w:delText xml:space="preserve">מ</w:delText>
        </w:r>
      </w:del>
      <w:ins w:author="אורפז פישל" w:id="6" w:date="2018-03-25T23:18:23Z">
        <w:r w:rsidDel="00000000" w:rsidR="00000000" w:rsidRPr="00000000">
          <w:rPr>
            <w:rFonts w:ascii="Alef" w:cs="Alef" w:eastAsia="Alef" w:hAnsi="Alef"/>
            <w:color w:val="1d1d1d"/>
            <w:sz w:val="23"/>
            <w:szCs w:val="23"/>
            <w:rtl w:val="1"/>
          </w:rPr>
          <w:t xml:space="preserve">נ</w:t>
        </w:r>
      </w:ins>
      <w:r w:rsidDel="00000000" w:rsidR="00000000" w:rsidRPr="00000000">
        <w:rPr>
          <w:rFonts w:ascii="Alef" w:cs="Alef" w:eastAsia="Alef" w:hAnsi="Alef"/>
          <w:color w:val="1d1d1d"/>
          <w:sz w:val="23"/>
          <w:szCs w:val="23"/>
          <w:rtl w:val="1"/>
        </w:rPr>
        <w:t xml:space="preserve">תז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הדובדבנים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תראה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מנפנף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כאילו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30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פאי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סוריאליסטי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פותר</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קלטתם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אוכמניות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commentRangeStart w:id="3"/>
      <w:commentRangeEnd w:id="3"/>
      <w:r w:rsidDel="00000000" w:rsidR="00000000" w:rsidRPr="00000000">
        <w:commentReference w:id="3"/>
      </w:r>
      <w:r w:rsidDel="00000000" w:rsidR="00000000" w:rsidRPr="00000000">
        <w:rPr>
          <w:rFonts w:ascii="Alef" w:cs="Alef" w:eastAsia="Alef" w:hAnsi="Alef"/>
          <w:b w:val="1"/>
          <w:bCs/>
          <w:color w:val="1d1d1d"/>
          <w:sz w:val="23"/>
          <w:szCs w:val="23"/>
          <w:u w:val="single"/>
          <w:rtl w:val="1"/>
          <w:rPrChange w:author="Ahiya Meislish" w:id="7" w:date="2020-07-16T17:08:50Z">
            <w:rPr>
              <w:rFonts w:ascii="Alef" w:cs="Alef" w:eastAsia="Alef" w:hAnsi="Alef"/>
              <w:b w:val="1"/>
              <w:color w:val="1d1d1d"/>
              <w:sz w:val="23"/>
              <w:szCs w:val="23"/>
            </w:rPr>
          </w:rPrChange>
        </w:rPr>
        <w:t xml:space="preserve">אזהרה</w:t>
      </w:r>
      <w:r w:rsidDel="00000000" w:rsidR="00000000" w:rsidRPr="00000000">
        <w:rPr>
          <w:rFonts w:ascii="Alef" w:cs="Alef" w:eastAsia="Alef" w:hAnsi="Alef"/>
          <w:b w:val="1"/>
          <w:bCs/>
          <w:color w:val="1d1d1d"/>
          <w:sz w:val="23"/>
          <w:szCs w:val="23"/>
          <w:rtl w:val="0"/>
        </w:rPr>
        <w:br w:type="textWrapping"/>
      </w:r>
      <w:r w:rsidDel="00000000" w:rsidR="00000000" w:rsidRPr="00000000">
        <w:rPr>
          <w:rFonts w:ascii="Alef" w:cs="Alef" w:eastAsia="Alef" w:hAnsi="Alef"/>
          <w:b w:val="1"/>
          <w:bCs/>
          <w:color w:val="1d1d1d"/>
          <w:sz w:val="23"/>
          <w:szCs w:val="23"/>
          <w:u w:val="single"/>
          <w:rtl w:val="1"/>
          <w:rPrChange w:author="Ahiya Meislish" w:id="8" w:date="2020-07-16T17:08:53Z">
            <w:rPr>
              <w:rFonts w:ascii="Alef" w:cs="Alef" w:eastAsia="Alef" w:hAnsi="Alef"/>
              <w:b w:val="1"/>
              <w:color w:val="1d1d1d"/>
              <w:sz w:val="23"/>
              <w:szCs w:val="23"/>
            </w:rPr>
          </w:rPrChange>
        </w:rPr>
        <w:t xml:space="preserve">אין</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להשתמש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בקסם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המתמודד</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במהלך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התערבות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תדו</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w:t>
      </w:r>
      <w:r w:rsidDel="00000000" w:rsidR="00000000" w:rsidRPr="00000000">
        <w:rPr>
          <w:rFonts w:ascii="Alef" w:cs="Alef" w:eastAsia="Alef" w:hAnsi="Alef"/>
          <w:b w:val="1"/>
          <w:bCs/>
          <w:color w:val="1d1d1d"/>
          <w:sz w:val="23"/>
          <w:szCs w:val="23"/>
          <w:u w:val="single"/>
          <w:rtl w:val="1"/>
          <w:rPrChange w:author="Ahiya Meislish" w:id="9" w:date="2020-07-16T17:08:57Z">
            <w:rPr>
              <w:rFonts w:ascii="Alef" w:cs="Alef" w:eastAsia="Alef" w:hAnsi="Alef"/>
              <w:b w:val="1"/>
              <w:color w:val="1d1d1d"/>
              <w:sz w:val="23"/>
              <w:szCs w:val="23"/>
            </w:rPr>
          </w:rPrChange>
        </w:rPr>
        <w:t xml:space="preserve">וח</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להנהלת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המשחק</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ins w:author="אורפז פישל" w:id="10" w:date="2018-03-25T23:23:2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  –  </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האצבע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למצמץ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ניסיון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ומבולגנים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אוי</w:t>
      </w:r>
      <w:r w:rsidDel="00000000" w:rsidR="00000000" w:rsidRPr="00000000">
        <w:rPr>
          <w:rFonts w:ascii="Alef" w:cs="Alef" w:eastAsia="Alef" w:hAnsi="Alef"/>
          <w:b w:val="1"/>
          <w:bCs/>
          <w:i w:val="1"/>
          <w:iCs/>
          <w:color w:val="1d1d1d"/>
          <w:sz w:val="23"/>
          <w:szCs w:val="23"/>
          <w:rtl w:val="1"/>
        </w:rPr>
        <w:t xml:space="preserve">. </w:t>
      </w:r>
      <w:ins w:author="Ahiya Meislish" w:id="11" w:date="2020-07-16T17:09:51Z">
        <w:commentRangeStart w:id="4"/>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נכון</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היה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זה</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השיעור</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שלה</w:t>
        </w:r>
        <w:r w:rsidDel="00000000" w:rsidR="00000000" w:rsidRPr="00000000">
          <w:rPr>
            <w:rFonts w:ascii="Alef" w:cs="Alef" w:eastAsia="Alef" w:hAnsi="Alef"/>
            <w:b w:val="1"/>
            <w:i w:val="1"/>
            <w:color w:val="1d1d1d"/>
            <w:sz w:val="23"/>
            <w:szCs w:val="23"/>
            <w:rtl w:val="0"/>
          </w:rPr>
          <w:t xml:space="preserve"> </w:t>
        </w:r>
      </w:ins>
      <w:del w:author="Ahiya Meislish" w:id="11" w:date="2020-07-16T17:09:51Z">
        <w:commentRangeEnd w:id="4"/>
        <w:r w:rsidDel="00000000" w:rsidR="00000000" w:rsidRPr="00000000">
          <w:commentReference w:id="4"/>
        </w:r>
        <w:r w:rsidDel="00000000" w:rsidR="00000000" w:rsidRPr="00000000">
          <w:rPr>
            <w:rFonts w:ascii="Alef" w:cs="Alef" w:eastAsia="Alef" w:hAnsi="Alef"/>
            <w:b w:val="1"/>
            <w:i w:val="1"/>
            <w:color w:val="1d1d1d"/>
            <w:sz w:val="23"/>
            <w:szCs w:val="23"/>
            <w:rtl w:val="1"/>
          </w:rPr>
          <w:delText xml:space="preserve">את</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השיעור</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שלה</w:delText>
        </w:r>
        <w:r w:rsidDel="00000000" w:rsidR="00000000" w:rsidRPr="00000000">
          <w:rPr>
            <w:rFonts w:ascii="Alef" w:cs="Alef" w:eastAsia="Alef" w:hAnsi="Alef"/>
            <w:b w:val="1"/>
            <w:i w:val="1"/>
            <w:color w:val="1d1d1d"/>
            <w:sz w:val="23"/>
            <w:szCs w:val="23"/>
            <w:rtl w:val="1"/>
          </w:rPr>
          <w:delText xml:space="preserve"> </w:delText>
        </w:r>
      </w:del>
      <w:ins w:author="Ahiya Meislish" w:id="11" w:date="2020-07-16T17:09:51Z">
        <w:r w:rsidDel="00000000" w:rsidR="00000000" w:rsidRPr="00000000">
          <w:rPr>
            <w:rFonts w:ascii="Alef" w:cs="Alef" w:eastAsia="Alef" w:hAnsi="Alef"/>
            <w:b w:val="1"/>
            <w:i w:val="1"/>
            <w:color w:val="1d1d1d"/>
            <w:sz w:val="23"/>
            <w:szCs w:val="23"/>
            <w:rtl w:val="1"/>
          </w:rPr>
          <w:t xml:space="preserve">ש</w:t>
        </w:r>
      </w:ins>
      <w:r w:rsidDel="00000000" w:rsidR="00000000" w:rsidRPr="00000000">
        <w:rPr>
          <w:rFonts w:ascii="Alef" w:cs="Alef" w:eastAsia="Alef" w:hAnsi="Alef"/>
          <w:b w:val="1"/>
          <w:bCs/>
          <w:i w:val="1"/>
          <w:iCs/>
          <w:color w:val="1d1d1d"/>
          <w:sz w:val="23"/>
          <w:szCs w:val="23"/>
          <w:rtl w:val="1"/>
        </w:rPr>
        <w:t xml:space="preserve">פספסתי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הבוקר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פריורי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אינקנטאט</w:t>
      </w:r>
      <w:ins w:author="דרור אלקנה וינברג" w:id="12" w:date="2020-07-30T14:13:36Z">
        <w:commentRangeStart w:id="5"/>
        <w:commentRangeStart w:id="6"/>
        <w:r w:rsidDel="00000000" w:rsidR="00000000" w:rsidRPr="00000000">
          <w:rPr>
            <w:rFonts w:ascii="Alef" w:cs="Alef" w:eastAsia="Alef" w:hAnsi="Alef"/>
            <w:i w:val="1"/>
            <w:color w:val="1d1d1d"/>
            <w:sz w:val="23"/>
            <w:szCs w:val="23"/>
            <w:rtl w:val="1"/>
          </w:rPr>
          <w:t xml:space="preserve">ם</w:t>
        </w:r>
      </w:ins>
      <w:del w:author="דרור אלקנה וינברג" w:id="12" w:date="2020-07-30T14:13:36Z">
        <w:commentRangeEnd w:id="5"/>
        <w:r w:rsidDel="00000000" w:rsidR="00000000" w:rsidRPr="00000000">
          <w:commentReference w:id="5"/>
        </w:r>
        <w:commentRangeEnd w:id="6"/>
        <w:r w:rsidDel="00000000" w:rsidR="00000000" w:rsidRPr="00000000">
          <w:commentReference w:id="6"/>
        </w:r>
        <w:r w:rsidDel="00000000" w:rsidR="00000000" w:rsidRPr="00000000">
          <w:rPr>
            <w:rFonts w:ascii="Alef" w:cs="Alef" w:eastAsia="Alef" w:hAnsi="Alef"/>
            <w:i w:val="1"/>
            <w:color w:val="1d1d1d"/>
            <w:sz w:val="23"/>
            <w:szCs w:val="23"/>
            <w:rtl w:val="1"/>
          </w:rPr>
          <w:delText xml:space="preserve">ו</w:delText>
        </w:r>
      </w:del>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במודגש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w:t>
      </w:r>
      <w:ins w:author="אורפז פישל" w:id="13" w:date="2018-03-25T23:27:1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לעולם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מהסתבכות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ולנזיפה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אנקדוטה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המילים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אוואנס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אבל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היכרויות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סקרניים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ins w:author="אורפז פישל" w:id="14" w:date="2018-03-25T23:32:3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מתבייתים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מפחד</w:t>
      </w:r>
      <w:r w:rsidDel="00000000" w:rsidR="00000000" w:rsidRPr="00000000">
        <w:rPr>
          <w:rFonts w:ascii="Alef" w:cs="Alef" w:eastAsia="Alef" w:hAnsi="Alef"/>
          <w:i w:val="1"/>
          <w:iCs/>
          <w:color w:val="1d1d1d"/>
          <w:sz w:val="23"/>
          <w:szCs w:val="23"/>
          <w:rtl w:val="0"/>
        </w:rPr>
        <w:t xml:space="preserve">.</w:t>
      </w:r>
      <w:ins w:author="אורפז פישל" w:id="15" w:date="2018-03-25T23:34:10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להצטלבות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בעיוורון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אורפז פישל" w:id="16" w:date="2018-03-25T23:35:5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והחסכונית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הרגיש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ins w:author="אורפז פישל" w:id="17" w:date="2018-03-25T23:35:56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מכלול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האירועים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ראש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סגנון</w:t>
      </w:r>
      <w:r w:rsidDel="00000000" w:rsidR="00000000" w:rsidRPr="00000000">
        <w:rPr>
          <w:rFonts w:ascii="Alef" w:cs="Alef" w:eastAsia="Alef" w:hAnsi="Alef"/>
          <w:b w:val="1"/>
          <w:bCs/>
          <w:color w:val="1d1d1d"/>
          <w:sz w:val="23"/>
          <w:szCs w:val="23"/>
          <w:rtl w:val="1"/>
        </w:rPr>
        <w:t xml:space="preserve">: 10</w:t>
        <w:br w:type="textWrapping"/>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חשיבה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Fonts w:ascii="Alef" w:cs="Alef" w:eastAsia="Alef" w:hAnsi="Alef"/>
          <w:b w:val="1"/>
          <w:bCs/>
          <w:color w:val="1d1d1d"/>
          <w:sz w:val="23"/>
          <w:szCs w:val="23"/>
          <w:rtl w:val="1"/>
        </w:rPr>
        <w:t xml:space="preserve">: 3,000,000-</w:t>
        <w:br w:type="textWrapping"/>
      </w:r>
      <w:r w:rsidDel="00000000" w:rsidR="00000000" w:rsidRPr="00000000">
        <w:rPr>
          <w:rFonts w:ascii="Alef" w:cs="Alef" w:eastAsia="Alef" w:hAnsi="Alef"/>
          <w:b w:val="1"/>
          <w:bCs/>
          <w:color w:val="1d1d1d"/>
          <w:sz w:val="23"/>
          <w:szCs w:val="23"/>
          <w:rtl w:val="1"/>
        </w:rPr>
        <w:t xml:space="preserve">בונוס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לרייבנקלו</w:t>
      </w:r>
      <w:r w:rsidDel="00000000" w:rsidR="00000000" w:rsidRPr="00000000">
        <w:rPr>
          <w:rFonts w:ascii="Alef" w:cs="Alef" w:eastAsia="Alef" w:hAnsi="Alef"/>
          <w:b w:val="1"/>
          <w:bCs/>
          <w:color w:val="1d1d1d"/>
          <w:sz w:val="23"/>
          <w:szCs w:val="23"/>
          <w:rtl w:val="1"/>
        </w:rPr>
        <w:t xml:space="preserve">: 70</w:t>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2</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לפרוזדור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מוגזם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ערעור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נדחה</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קנס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שאילת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השאלות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נכונות</w:t>
      </w:r>
      <w:r w:rsidDel="00000000" w:rsidR="00000000" w:rsidRPr="00000000">
        <w:rPr>
          <w:rFonts w:ascii="Alef" w:cs="Alef" w:eastAsia="Alef" w:hAnsi="Alef"/>
          <w:b w:val="1"/>
          <w:bCs/>
          <w:color w:val="1d1d1d"/>
          <w:sz w:val="23"/>
          <w:szCs w:val="23"/>
          <w:rtl w:val="1"/>
        </w:rPr>
        <w:t xml:space="preserve">: 1,000,000,000,000- </w:t>
      </w:r>
      <w:r w:rsidDel="00000000" w:rsidR="00000000" w:rsidRPr="00000000">
        <w:rPr>
          <w:rFonts w:ascii="Alef" w:cs="Alef" w:eastAsia="Alef" w:hAnsi="Alef"/>
          <w:b w:val="1"/>
          <w:bCs/>
          <w:color w:val="1d1d1d"/>
          <w:sz w:val="23"/>
          <w:szCs w:val="23"/>
          <w:rtl w:val="1"/>
        </w:rPr>
        <w:t xml:space="preserve">נקודות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1,000,002,999,871-</w:t>
        <w:br w:type="textWrapping"/>
      </w:r>
      <w:r w:rsidDel="00000000" w:rsidR="00000000" w:rsidRPr="00000000">
        <w:rPr>
          <w:rFonts w:ascii="Alef" w:cs="Alef" w:eastAsia="Alef" w:hAnsi="Alef"/>
          <w:b w:val="1"/>
          <w:bCs/>
          <w:color w:val="1d1d1d"/>
          <w:sz w:val="23"/>
          <w:szCs w:val="23"/>
          <w:rtl w:val="1"/>
        </w:rPr>
        <w:t xml:space="preserve">תורים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שנותרו</w:t>
      </w:r>
      <w:r w:rsidDel="00000000" w:rsidR="00000000" w:rsidRPr="00000000">
        <w:rPr>
          <w:rFonts w:ascii="Alef" w:cs="Alef" w:eastAsia="Alef" w:hAnsi="Alef"/>
          <w:b w:val="1"/>
          <w:bCs/>
          <w:color w:val="1d1d1d"/>
          <w:sz w:val="23"/>
          <w:szCs w:val="23"/>
          <w:rtl w:val="1"/>
        </w:rPr>
        <w:t xml:space="preserve">: 1</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i w:val="1"/>
          <w:color w:val="1d1d1d"/>
          <w:sz w:val="23"/>
          <w:szCs w:val="23"/>
        </w:rPr>
      </w:pPr>
      <w:r w:rsidDel="00000000" w:rsidR="00000000" w:rsidRPr="00000000">
        <w:rPr>
          <w:rFonts w:ascii="Alef" w:cs="Alef" w:eastAsia="Alef" w:hAnsi="Alef"/>
          <w:b w:val="1"/>
          <w:bCs/>
          <w:color w:val="1d1d1d"/>
          <w:sz w:val="23"/>
          <w:szCs w:val="23"/>
          <w:rtl w:val="1"/>
        </w:rPr>
        <w:t xml:space="preserve">הניסיון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נכשל</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איייייייייייייייייייייייייי</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ניקוד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נוכחי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מינוס</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אינסוף</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הפסדת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במשחק</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הנחיה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אחרונה</w:t>
      </w:r>
      <w:r w:rsidDel="00000000" w:rsidR="00000000" w:rsidRPr="00000000">
        <w:rPr>
          <w:rFonts w:ascii="Alef" w:cs="Alef" w:eastAsia="Alef" w:hAnsi="Alef"/>
          <w:b w:val="1"/>
          <w:b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cols w:equalWidth="0"/>
      <w:bidi w:val="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14</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r w:rsidDel="00000000" w:rsidR="00000000" w:rsidRPr="00000000">
        <w:rPr>
          <w:rFonts w:ascii="Alef" w:cs="Alef" w:eastAsia="Alef" w:hAnsi="Alef"/>
          <w:b w:val="1"/>
          <w:bCs/>
          <w:sz w:val="36"/>
          <w:szCs w:val="36"/>
          <w:rtl w:val="1"/>
        </w:rPr>
        <w:t xml:space="preserve">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ידוע</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והבלתי</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ניתן</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לידיעה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ins w:author="אורפז פישל" w:id="0" w:date="2018-03-26T13:14:23Z">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ins>
      <w:del w:author="אורפז פישל" w:id="0" w:date="2018-03-26T13:14:23Z">
        <w:r w:rsidDel="00000000" w:rsidR="00000000" w:rsidRPr="00000000">
          <w:rPr>
            <w:rFonts w:ascii="Alef" w:cs="Alef" w:eastAsia="Alef" w:hAnsi="Alef"/>
            <w:color w:val="1d1d1d"/>
            <w:sz w:val="23"/>
            <w:szCs w:val="23"/>
            <w:rtl w:val="1"/>
          </w:rPr>
          <w:delText xml:space="preserve">אמר</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המעומעם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וגדלים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ins w:author="אורפז פישל" w:id="1" w:date="2018-03-26T13:17: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del w:author="אורפז פישל" w:id="2" w:date="2018-03-26T13:17:23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ins w:author="מאור פלג" w:id="3" w:date="2020-11-10T20:35:29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שבעצם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כדי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מלטינית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שאסחט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הנבואה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להרכיב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ארכיאולוגים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ומוודאים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בהחלט</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אדאג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ותבדקו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דרך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מהתרגשות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שבמעלותיו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מטושטש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הטשטוש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במשחקי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57ad68"/>
          <w:sz w:val="23"/>
          <w:szCs w:val="23"/>
          <w:u w:val="single"/>
          <w:shd w:fill="f9f9f9" w:val="clear"/>
        </w:rPr>
      </w:pPr>
      <w:r w:rsidDel="00000000" w:rsidR="00000000" w:rsidRPr="00000000">
        <w:rPr>
          <w:rFonts w:ascii="Alef" w:cs="Alef" w:eastAsia="Alef" w:hAnsi="Alef"/>
          <w:color w:val="1d1d1d"/>
          <w:sz w:val="23"/>
          <w:szCs w:val="23"/>
          <w:rtl w:val="1"/>
        </w:rPr>
        <w:t xml:space="preserve">השעיית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w:t>
      </w:r>
      <w:r w:rsidDel="00000000" w:rsidR="00000000" w:rsidRPr="00000000">
        <w:fldChar w:fldCharType="begin"/>
        <w:instrText xml:space="preserve"> HYPERLINK "http://dinosaurusgede.deviantart.com/art/Harry-received-Time-Turner-185870577" </w:instrText>
        <w:fldChar w:fldCharType="separate"/>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fldChar w:fldCharType="end"/>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בהפרעת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נותנת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לטפל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בהפרעת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השינה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0"/>
        </w:rPr>
        <w:t xml:space="preserve"> </w:t>
      </w:r>
      <w:r w:rsidDel="00000000" w:rsidR="00000000" w:rsidRPr="00000000">
        <w:rPr>
          <w:rFonts w:ascii="Alef" w:cs="Alef" w:eastAsia="Alef" w:hAnsi="Alef"/>
          <w:b w:val="1"/>
          <w:bCs/>
          <w:i w:val="1"/>
          <w:iCs/>
          <w:color w:val="1d1d1d"/>
          <w:sz w:val="23"/>
          <w:szCs w:val="23"/>
          <w:u w:val="single"/>
          <w:rtl w:val="1"/>
        </w:rPr>
        <w:t xml:space="preserve">מכונת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זמן</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u w:val="single"/>
          <w:rtl w:val="1"/>
        </w:rPr>
        <w:t xml:space="preserve">לטפל</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בהפרעת</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השינה</w:t>
      </w:r>
      <w:r w:rsidDel="00000000" w:rsidR="00000000" w:rsidRPr="00000000">
        <w:rPr>
          <w:rFonts w:ascii="Alef" w:cs="Alef" w:eastAsia="Alef" w:hAnsi="Alef"/>
          <w:b w:val="1"/>
          <w:bCs/>
          <w:i w:val="1"/>
          <w:iCs/>
          <w:color w:val="1d1d1d"/>
          <w:sz w:val="23"/>
          <w:szCs w:val="23"/>
          <w:u w:val="single"/>
          <w:rtl w:val="1"/>
        </w:rPr>
        <w:t xml:space="preserve"> </w:t>
      </w:r>
      <w:r w:rsidDel="00000000" w:rsidR="00000000" w:rsidRPr="00000000">
        <w:rPr>
          <w:rFonts w:ascii="Alef" w:cs="Alef" w:eastAsia="Alef" w:hAnsi="Alef"/>
          <w:b w:val="1"/>
          <w:bCs/>
          <w:i w:val="1"/>
          <w:iCs/>
          <w:color w:val="1d1d1d"/>
          <w:sz w:val="23"/>
          <w:szCs w:val="23"/>
          <w:u w:val="single"/>
          <w:rtl w:val="1"/>
        </w:rPr>
        <w:t xml:space="preserve">שלי</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אהאהאהאההההאההאה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מתקתקת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מתנהג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בהתאיינות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הדדית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ונוצר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-43 </w:t>
      </w:r>
      <w:r w:rsidDel="00000000" w:rsidR="00000000" w:rsidRPr="00000000">
        <w:rPr>
          <w:rFonts w:ascii="Alef" w:cs="Alef" w:eastAsia="Alef" w:hAnsi="Alef"/>
          <w:b w:val="1"/>
          <w:bCs/>
          <w:i w:val="1"/>
          <w:iCs/>
          <w:color w:val="1d1d1d"/>
          <w:sz w:val="23"/>
          <w:szCs w:val="23"/>
          <w:rtl w:val="1"/>
        </w:rPr>
        <w:t xml:space="preserve">מיליון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שוקל</w:t>
      </w:r>
      <w:r w:rsidDel="00000000" w:rsidR="00000000" w:rsidRPr="00000000">
        <w:rPr>
          <w:rFonts w:ascii="Alef" w:cs="Alef" w:eastAsia="Alef" w:hAnsi="Alef"/>
          <w:b w:val="1"/>
          <w:bCs/>
          <w:i w:val="1"/>
          <w:iCs/>
          <w:color w:val="1d1d1d"/>
          <w:sz w:val="23"/>
          <w:szCs w:val="23"/>
          <w:rtl w:val="1"/>
        </w:rPr>
        <w:t xml:space="preserve"> 41 </w:t>
      </w:r>
      <w:r w:rsidDel="00000000" w:rsidR="00000000" w:rsidRPr="00000000">
        <w:rPr>
          <w:rFonts w:ascii="Alef" w:cs="Alef" w:eastAsia="Alef" w:hAnsi="Alef"/>
          <w:b w:val="1"/>
          <w:bCs/>
          <w:i w:val="1"/>
          <w:iCs/>
          <w:color w:val="1d1d1d"/>
          <w:sz w:val="23"/>
          <w:szCs w:val="23"/>
          <w:rtl w:val="1"/>
        </w:rPr>
        <w:t xml:space="preserve">קילוגרם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ושהפיצוץ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ישאיר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מכתש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ומעלה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סקוטלנד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שעוצמתה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אהאהאהאהא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אתעטש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גוטנברג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ילכוד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להשאיר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הזכוכית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חשופה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לקרות</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אשררו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בפרלמנט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הקוסמים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מורכב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ממטומטמים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פילוסופי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מוחק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האנשים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המושפעים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ומחליף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בגרסאות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לפיתתן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הדקויות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הרלוונטיות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מומלץ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ימנעו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נתון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אהאהאהאא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מתעלם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מההמלצה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להבנתי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שמעתם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העיקרון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האנתרופי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מלכתחילה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מודחקת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tl w:val="0"/>
        </w:rPr>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סימו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לקרו</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ן</w:t>
      </w:r>
      <w:r w:rsidDel="00000000" w:rsidR="00000000" w:rsidRPr="00000000">
        <w:rPr>
          <w:rFonts w:ascii="Alef" w:cs="Alef" w:eastAsia="Alef" w:hAnsi="Alef"/>
          <w:i w:val="1"/>
          <w:iCs/>
          <w:color w:val="1d1d1d"/>
          <w:sz w:val="23"/>
          <w:szCs w:val="23"/>
          <w:rtl w:val="1"/>
          <w:rPrChange w:author="Ahiya Meislish" w:id="4" w:date="2020-07-16T17:57:11Z">
            <w:rPr>
              <w:rFonts w:ascii="Alef" w:cs="Alef" w:eastAsia="Alef" w:hAnsi="Alef"/>
              <w:color w:val="1d1d1d"/>
              <w:sz w:val="23"/>
              <w:szCs w:val="23"/>
            </w:rPr>
          </w:rPrChange>
        </w:rPr>
        <w:t xml:space="preserve"> 3'</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נשללה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במכונת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טיורינג</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טיורינג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5" w:date="2018-08-08T05:44:56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סוף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צחוק</w:t>
      </w:r>
      <w:r w:rsidDel="00000000" w:rsidR="00000000" w:rsidRPr="00000000">
        <w:rPr>
          <w:rFonts w:ascii="Alef" w:cs="Alef" w:eastAsia="Alef" w:hAnsi="Alef"/>
          <w:b w:val="1"/>
          <w:b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כמובן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להרגיש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דחף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לשתות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נחנקתי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שתיית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הכרונולוגי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ושגרפים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ציקליים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אבל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הגיוני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ברגע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שמציירים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החצים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הסיבתיים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מכו</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ונים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בזמן</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ins w:author="Anonymous" w:id="6" w:date="2018-08-08T05:44:39Z">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מהלומת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שנייה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חתלתול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מהתיאוריות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גלעעעעעעע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גאאהההררראא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עקבית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ביחס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נוירונים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הסוגד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וביולוגיה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והביולוגיה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תגובת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מזרעים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אי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ידיעה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קבועה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אציקליות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נוירונים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הפועלים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לינארי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לגמרי</w:t>
      </w:r>
      <w:ins w:author="אורפז פישל" w:id="7" w:date="2018-03-26T13:59:0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האבולוציונית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i w:val="1"/>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בדיעבד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חצי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הפאי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כהסוואה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ספונטני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הסטריאוטיפי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ונטולת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זוהי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איגנוטוס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פוורל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שעברה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בירושה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לצאצאיו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ולחשים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נחותים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חבוי</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השאיל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למטרות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מחקר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לאורך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חוששני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אצטרך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להסתדר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הנגזה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שהגלימה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יורשה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כמתנת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שתזדקק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בתבונה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בטוחני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מתיחות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נפלאות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קברו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למנוע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מההיסטוריה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שיהיה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מולד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שמח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שבבעלותי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מפוקפקות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dina M" w:id="8" w:date="2020-09-01T18:16:31Z">
        <w:r w:rsidDel="00000000" w:rsidR="00000000" w:rsidRPr="00000000">
          <w:rPr>
            <w:rFonts w:ascii="Alef" w:cs="Alef" w:eastAsia="Alef" w:hAnsi="Alef"/>
            <w:color w:val="1d1d1d"/>
            <w:sz w:val="23"/>
            <w:szCs w:val="23"/>
            <w:rtl w:val="0"/>
          </w:rPr>
          <w:delText xml:space="preserve"> </w:delText>
        </w:r>
        <w:r w:rsidDel="00000000" w:rsidR="00000000" w:rsidRPr="00000000">
          <w:rPr>
            <w:rFonts w:ascii="Alef" w:cs="Alef" w:eastAsia="Alef" w:hAnsi="Alef"/>
            <w:color w:val="1d1d1d"/>
            <w:sz w:val="23"/>
            <w:szCs w:val="23"/>
            <w:rtl w:val="1"/>
          </w:rPr>
          <w:delText xml:space="preserve">מ</w:delText>
        </w:r>
        <w:r w:rsidDel="00000000" w:rsidR="00000000" w:rsidRPr="00000000">
          <w:rPr>
            <w:rFonts w:ascii="Alef" w:cs="Alef" w:eastAsia="Alef" w:hAnsi="Alef"/>
            <w:color w:val="1d1d1d"/>
            <w:sz w:val="23"/>
            <w:szCs w:val="23"/>
            <w:rtl w:val="1"/>
          </w:rPr>
          <w:delText xml:space="preserve">צפה</w:delText>
        </w:r>
      </w:del>
      <w:ins w:author="Adina M" w:id="8" w:date="2020-09-01T18:16:31Z">
        <w:r w:rsidDel="00000000" w:rsidR="00000000" w:rsidRPr="00000000">
          <w:rPr>
            <w:rFonts w:ascii="Alef" w:cs="Alef" w:eastAsia="Alef" w:hAnsi="Alef"/>
            <w:color w:val="1d1d1d"/>
            <w:sz w:val="23"/>
            <w:szCs w:val="23"/>
            <w:rtl w:val="1"/>
          </w:rPr>
          <w:t xml:space="preserve">צופה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ins w:author="אורפז פישל" w:id="9" w:date="2018-03-26T14:07:51Z">
        <w:r w:rsidDel="00000000" w:rsidR="00000000" w:rsidRPr="00000000">
          <w:rPr>
            <w:rFonts w:ascii="Alef" w:cs="Alef" w:eastAsia="Alef" w:hAnsi="Alef"/>
            <w:color w:val="1d1d1d"/>
            <w:sz w:val="23"/>
            <w:szCs w:val="23"/>
            <w:rtl w:val="1"/>
          </w:rPr>
          <w:t xml:space="preserve">יבשה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ועניינית</w:t>
        </w:r>
      </w:ins>
      <w:del w:author="אורפז פישל" w:id="9" w:date="2018-03-26T14:07:51Z">
        <w:r w:rsidDel="00000000" w:rsidR="00000000" w:rsidRPr="00000000">
          <w:rPr>
            <w:rFonts w:ascii="Alef" w:cs="Alef" w:eastAsia="Alef" w:hAnsi="Alef"/>
            <w:color w:val="1d1d1d"/>
            <w:sz w:val="23"/>
            <w:szCs w:val="23"/>
            <w:rtl w:val="1"/>
          </w:rPr>
          <w:delText xml:space="preserve">חסרת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עוררין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חלציים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תישאר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הטירה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ובעקבותיה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מארגנת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השעשוע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לקורנליוס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פלאברוואלט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שלם</w:t>
      </w:r>
      <w:r w:rsidDel="00000000" w:rsidR="00000000" w:rsidRPr="00000000">
        <w:rPr>
          <w:rFonts w:ascii="Alef" w:cs="Alef" w:eastAsia="Alef" w:hAnsi="Alef"/>
          <w:b w:val="1"/>
          <w:bCs/>
          <w:color w:val="1d1d1d"/>
          <w:sz w:val="23"/>
          <w:szCs w:val="23"/>
          <w:rtl w:val="1"/>
          <w:rPrChange w:author="Assaf Goldberger" w:id="10" w:date="2020-09-02T12:15:09Z">
            <w:rPr>
              <w:rFonts w:ascii="Alef" w:cs="Alef" w:eastAsia="Alef" w:hAnsi="Alef"/>
              <w:color w:val="1d1d1d"/>
              <w:sz w:val="23"/>
              <w:szCs w:val="23"/>
            </w:rPr>
          </w:rPrChange>
        </w:rPr>
        <w:t xml:space="preserve"> </w:t>
      </w:r>
      <w:r w:rsidDel="00000000" w:rsidR="00000000" w:rsidRPr="00000000">
        <w:rPr>
          <w:rFonts w:ascii="Alef" w:cs="Alef" w:eastAsia="Alef" w:hAnsi="Alef"/>
          <w:color w:val="1d1d1d"/>
          <w:sz w:val="23"/>
          <w:szCs w:val="23"/>
          <w:rtl w:val="1"/>
        </w:rPr>
        <w:t xml:space="preserve">ולדחוף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תתמהמהי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התקיימה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del w:author="טלי הימן" w:id="11" w:date="2018-04-08T12:45:56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תוגש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נקודת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אלה</w:t>
      </w:r>
      <w:r w:rsidDel="00000000" w:rsidR="00000000" w:rsidRPr="00000000">
        <w:rPr>
          <w:rFonts w:ascii="Alef" w:cs="Alef" w:eastAsia="Alef" w:hAnsi="Alef"/>
          <w:b w:val="1"/>
          <w:bCs/>
          <w:i w:val="1"/>
          <w:iCs/>
          <w:color w:val="1d1d1d"/>
          <w:sz w:val="23"/>
          <w:szCs w:val="23"/>
          <w:rtl w:val="1"/>
        </w:rPr>
        <w:t xml:space="preserve">!</w:t>
        <w:br w:type="textWrapping"/>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נשוחרר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וכלא</w:t>
      </w:r>
      <w:r w:rsidDel="00000000" w:rsidR="00000000" w:rsidRPr="00000000">
        <w:rPr>
          <w:rFonts w:ascii="Alef" w:cs="Alef" w:eastAsia="Alef" w:hAnsi="Alef"/>
          <w:b w:val="1"/>
          <w:bCs/>
          <w:i w:val="1"/>
          <w:iCs/>
          <w:color w:val="1d1d1d"/>
          <w:sz w:val="23"/>
          <w:szCs w:val="23"/>
          <w:rtl w:val="1"/>
        </w:rPr>
        <w:br w:type="textWrapping"/>
      </w:r>
      <w:r w:rsidDel="00000000" w:rsidR="00000000" w:rsidRPr="00000000">
        <w:rPr>
          <w:rFonts w:ascii="Alef" w:cs="Alef" w:eastAsia="Alef" w:hAnsi="Alef"/>
          <w:b w:val="1"/>
          <w:bCs/>
          <w:i w:val="1"/>
          <w:iCs/>
          <w:color w:val="1d1d1d"/>
          <w:sz w:val="23"/>
          <w:szCs w:val="23"/>
          <w:rtl w:val="1"/>
        </w:rPr>
        <w:t xml:space="preserve">ומתפיסה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נואלת</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orient="portrait"/>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jc w:val="center"/>
        <w:rPr>
          <w:b w:val="1"/>
          <w:sz w:val="28"/>
          <w:szCs w:val="28"/>
        </w:rPr>
      </w:pPr>
      <w:commentRangeStart w:id="0"/>
      <w:r w:rsidDel="00000000" w:rsidR="00000000" w:rsidRPr="00000000">
        <w:rPr>
          <w:rFonts w:ascii="Alef" w:cs="Alef" w:eastAsia="Alef" w:hAnsi="Alef"/>
          <w:b w:val="1"/>
          <w:bCs/>
          <w:sz w:val="32"/>
          <w:szCs w:val="32"/>
          <w:rtl w:val="1"/>
        </w:rPr>
        <w:t xml:space="preserve">פרק</w:t>
      </w:r>
      <w:r w:rsidDel="00000000" w:rsidR="00000000" w:rsidRPr="00000000">
        <w:rPr>
          <w:rFonts w:ascii="Alef" w:cs="Alef" w:eastAsia="Alef" w:hAnsi="Alef"/>
          <w:b w:val="1"/>
          <w:bCs/>
          <w:sz w:val="28"/>
          <w:szCs w:val="28"/>
          <w:rtl w:val="0"/>
        </w:rPr>
        <w:t xml:space="preserve"> </w:t>
      </w:r>
      <w:commentRangeEnd w:id="0"/>
      <w:r w:rsidDel="00000000" w:rsidR="00000000" w:rsidRPr="00000000">
        <w:commentReference w:id="0"/>
      </w:r>
      <w:r w:rsidDel="00000000" w:rsidR="00000000" w:rsidRPr="00000000">
        <w:rPr>
          <w:rFonts w:ascii="Alef" w:cs="Alef" w:eastAsia="Alef" w:hAnsi="Alef"/>
          <w:b w:val="1"/>
          <w:bCs/>
          <w:sz w:val="28"/>
          <w:szCs w:val="28"/>
          <w:rtl w:val="0"/>
        </w:rPr>
        <w:t xml:space="preserve">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jc w:val="center"/>
        <w:rPr>
          <w:b w:val="1"/>
          <w:sz w:val="36"/>
          <w:szCs w:val="36"/>
        </w:rPr>
      </w:pPr>
      <w:commentRangeStart w:id="1"/>
      <w:r w:rsidDel="00000000" w:rsidR="00000000" w:rsidRPr="00000000">
        <w:rPr>
          <w:rFonts w:ascii="Alef" w:cs="Alef" w:eastAsia="Alef" w:hAnsi="Alef"/>
          <w:b w:val="1"/>
          <w:bCs/>
          <w:sz w:val="36"/>
          <w:szCs w:val="36"/>
          <w:rtl w:val="1"/>
        </w:rPr>
        <w:t xml:space="preserve">חריצות</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ופושרים</w:t>
      </w:r>
      <w:ins w:author="אורפז פישל" w:id="0" w:date="2018-03-26T14:28:48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פנטזיה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וכשהזעם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עבדו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החזר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פגום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ירו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בעבודתה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הנועצים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פיליוס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אכפת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commentRangeStart w:id="2"/>
      <w:r w:rsidDel="00000000" w:rsidR="00000000" w:rsidRPr="00000000">
        <w:rPr>
          <w:rFonts w:ascii="Alef" w:cs="Alef" w:eastAsia="Alef" w:hAnsi="Alef"/>
          <w:b w:val="1"/>
          <w:bCs/>
          <w:i w:val="1"/>
          <w:iCs/>
          <w:color w:val="1d1d1d"/>
          <w:sz w:val="23"/>
          <w:szCs w:val="23"/>
          <w:rtl w:val="1"/>
        </w:rPr>
        <w:t xml:space="preserve">השעתיים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הנוספות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לשבת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שאסגור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הפער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גריינג</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4">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הוזהרתם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בהתנצלות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ינוקדו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עונים</w:t>
      </w:r>
      <w:r w:rsidDel="00000000" w:rsidR="00000000" w:rsidRPr="00000000">
        <w:rPr>
          <w:rFonts w:ascii="Alef" w:cs="Alef" w:eastAsia="Alef" w:hAnsi="Alef"/>
          <w:color w:val="1d1d1d"/>
          <w:sz w:val="23"/>
          <w:szCs w:val="23"/>
          <w:rtl w:val="1"/>
        </w:rPr>
        <w:t xml:space="preserve"> '</w:t>
      </w:r>
      <w:ins w:author="עמיחי לדר" w:id="1" w:date="2020-07-16T08:12:08Z">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ins>
      <w:ins w:author="אורפז פישל" w:id="2" w:date="2018-03-26T14:42:47Z">
        <w:del w:author="עמיחי לדר" w:id="1" w:date="2020-07-16T08:12:08Z">
          <w:r w:rsidDel="00000000" w:rsidR="00000000" w:rsidRPr="00000000">
            <w:rPr>
              <w:rFonts w:ascii="Alef" w:cs="Alef" w:eastAsia="Alef" w:hAnsi="Alef"/>
              <w:color w:val="1d1d1d"/>
              <w:sz w:val="23"/>
              <w:szCs w:val="23"/>
              <w:rtl w:val="1"/>
            </w:rPr>
            <w:delText xml:space="preserve">איני</w:delText>
          </w:r>
        </w:del>
      </w:ins>
      <w:del w:author="אורפז פישל" w:id="2" w:date="2018-03-26T14:42:47Z">
        <w:r w:rsidDel="00000000" w:rsidR="00000000" w:rsidRPr="00000000">
          <w:rPr>
            <w:rFonts w:ascii="Alef" w:cs="Alef" w:eastAsia="Alef" w:hAnsi="Alef"/>
            <w:color w:val="1d1d1d"/>
            <w:sz w:val="23"/>
            <w:szCs w:val="23"/>
            <w:rtl w:val="1"/>
          </w:rPr>
          <w:delText xml:space="preserve">אני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לא</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יחידה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בשינוי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מסוכנת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אתעצבן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תקלקל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ההצלחות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Rule="auto"/>
        <w:jc w:val="center"/>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שינוי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איננו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קבוע</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נספגו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הכזיבה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יערבלו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ויזדקק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ins w:author="אורפז פישל" w:id="3" w:date="2018-03-26T14:46:29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r w:rsidDel="00000000" w:rsidR="00000000" w:rsidRPr="00000000">
          <w:rPr>
            <w:rFonts w:ascii="Alef" w:cs="Alef" w:eastAsia="Alef" w:hAnsi="Alef"/>
            <w:color w:val="1d1d1d"/>
            <w:sz w:val="23"/>
            <w:szCs w:val="23"/>
            <w:rtl w:val="1"/>
          </w:rPr>
          <w:t xml:space="preserve"> </w:t>
        </w:r>
      </w:ins>
      <w:del w:author="אורפז פישל" w:id="3" w:date="2018-03-26T14:46:29Z">
        <w:r w:rsidDel="00000000" w:rsidR="00000000" w:rsidRPr="00000000">
          <w:rPr>
            <w:rFonts w:ascii="Alef" w:cs="Alef" w:eastAsia="Alef" w:hAnsi="Alef"/>
            <w:color w:val="1d1d1d"/>
            <w:sz w:val="23"/>
            <w:szCs w:val="23"/>
            <w:rtl w:val="1"/>
          </w:rPr>
          <w:delText xml:space="preserve">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5."</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6.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סוהרסנים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אזקבאן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7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לשמר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ניתנים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לתיקון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ומצחיקה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בשום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ותלמידה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ins w:author="טלי הימן" w:id="4" w:date="2018-04-08T13:04:41Z">
        <w:r w:rsidDel="00000000" w:rsidR="00000000" w:rsidRPr="00000000">
          <w:rPr>
            <w:rFonts w:ascii="Alef" w:cs="Alef" w:eastAsia="Alef" w:hAnsi="Alef"/>
            <w:color w:val="1d1d1d"/>
            <w:sz w:val="23"/>
            <w:szCs w:val="23"/>
            <w:rtl w:val="1"/>
          </w:rPr>
          <w:t xml:space="preserve">ב</w:t>
        </w:r>
      </w:ins>
      <w:del w:author="טלי הימן" w:id="4" w:date="2018-04-08T13:04:41Z">
        <w:r w:rsidDel="00000000" w:rsidR="00000000" w:rsidRPr="00000000">
          <w:rPr>
            <w:rFonts w:ascii="Alef" w:cs="Alef" w:eastAsia="Alef" w:hAnsi="Alef"/>
            <w:color w:val="1d1d1d"/>
            <w:sz w:val="23"/>
            <w:szCs w:val="23"/>
            <w:rtl w:val="1"/>
          </w:rPr>
          <w:delText xml:space="preserve">למשך</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שארית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מבולגנת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הגובלינים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מלחמה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זייפני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במיוחד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ins w:author="טלי הימן" w:id="5" w:date="2018-04-08T13:05:29Z">
        <w:r w:rsidDel="00000000" w:rsidR="00000000" w:rsidRPr="00000000">
          <w:rPr>
            <w:rtl w:val="0"/>
          </w:rPr>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צורתכם</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קריס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ט</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פ</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ריו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ישנם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מההתחלה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התרכזות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חופשי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מוגבלות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בטיחותי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אנימאגוס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המקורית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ins w:author="אורפז פישל" w:id="6" w:date="2018-03-26T16:06:20Z">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מנגו</w:t>
        </w:r>
      </w:ins>
      <w:del w:author="אורפז פישל" w:id="6" w:date="2018-03-26T16:06:20Z">
        <w:r w:rsidDel="00000000" w:rsidR="00000000" w:rsidRPr="00000000">
          <w:rPr>
            <w:rFonts w:ascii="Alef" w:cs="Alef" w:eastAsia="Alef" w:hAnsi="Alef"/>
            <w:color w:val="1d1d1d"/>
            <w:sz w:val="23"/>
            <w:szCs w:val="23"/>
            <w:rtl w:val="1"/>
          </w:rPr>
          <w:delText xml:space="preserve">בסנט</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מאנגו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יתחוללו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לנחש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יונתן מרילוס" w:id="7" w:date="2019-08-04T11:19:10Z">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3</w:t>
        </w:r>
      </w:ins>
      <w:r w:rsidDel="00000000" w:rsidR="00000000" w:rsidRPr="00000000">
        <w:rPr>
          <w:rFonts w:ascii="Alef" w:cs="Alef" w:eastAsia="Alef" w:hAnsi="Alef"/>
          <w:color w:val="1d1d1d"/>
          <w:sz w:val="23"/>
          <w:szCs w:val="23"/>
          <w:rtl w:val="1"/>
        </w:rPr>
        <w:t xml:space="preserve">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הונחיתי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בעזרת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ייעודי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ins w:author="אורפז פישל" w:id="8" w:date="2018-03-26T16:11:06Z">
        <w:r w:rsidDel="00000000" w:rsidR="00000000" w:rsidRPr="00000000">
          <w:rPr>
            <w:rFonts w:ascii="Alef" w:cs="Alef" w:eastAsia="Alef" w:hAnsi="Alef"/>
            <w:color w:val="1d1d1d"/>
            <w:sz w:val="23"/>
            <w:szCs w:val="23"/>
            <w:rtl w:val="0"/>
          </w:rPr>
          <w:t xml:space="preserve">,</w:t>
        </w:r>
      </w:ins>
      <w:del w:author="אורפז פישל" w:id="8" w:date="2018-03-26T16:11:06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ins w:author="אורפז פישל" w:id="9" w:date="2018-03-26T16:11:10Z">
        <w:r w:rsidDel="00000000" w:rsidR="00000000" w:rsidRPr="00000000">
          <w:rPr>
            <w:rFonts w:ascii="Alef" w:cs="Alef" w:eastAsia="Alef" w:hAnsi="Alef"/>
            <w:color w:val="1d1d1d"/>
            <w:sz w:val="23"/>
            <w:szCs w:val="23"/>
            <w:rtl w:val="0"/>
          </w:rPr>
          <w:t xml:space="preserve">,</w:t>
        </w:r>
      </w:ins>
      <w:del w:author="אורפז פישל" w:id="9" w:date="2018-03-26T16:11:10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ins w:author="אורפז פישל" w:id="10" w:date="2018-03-26T16:12:23Z">
        <w:r w:rsidDel="00000000" w:rsidR="00000000" w:rsidRPr="00000000">
          <w:rPr>
            <w:rFonts w:ascii="Alef" w:cs="Alef" w:eastAsia="Alef" w:hAnsi="Alef"/>
            <w:color w:val="1d1d1d"/>
            <w:sz w:val="23"/>
            <w:szCs w:val="23"/>
            <w:rtl w:val="0"/>
          </w:rPr>
          <w:t xml:space="preserve">.</w:t>
        </w:r>
      </w:ins>
      <w:del w:author="אורפז פישל" w:id="10" w:date="2018-03-26T16:12:23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 </w:t>
      </w:r>
      <w:ins w:author="אורפז פישל" w:id="11" w:date="2018-03-26T16:12:24Z">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del w:author="אורפז פישל" w:id="12" w:date="2018-03-26T16:12:30Z">
        <w:r w:rsidDel="00000000" w:rsidR="00000000" w:rsidRPr="00000000">
          <w:rPr>
            <w:rFonts w:ascii="Alef" w:cs="Alef" w:eastAsia="Alef" w:hAnsi="Alef"/>
            <w:color w:val="1d1d1d"/>
            <w:sz w:val="23"/>
            <w:szCs w:val="23"/>
            <w:rtl w:val="1"/>
          </w:rPr>
          <w:delText xml:space="preserve">בטח</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כאובייקטים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הגפרורים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גפרור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bidi w:val="1"/>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עפעפה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לעברו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ברפטואר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ומתאכזב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מהופנטים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del w:author="Assaf Goldberger" w:id="13" w:date="2020-09-03T15:20:34Z">
        <w:r w:rsidDel="00000000" w:rsidR="00000000" w:rsidRPr="00000000">
          <w:rPr>
            <w:rFonts w:ascii="Alef" w:cs="Alef" w:eastAsia="Alef" w:hAnsi="Alef"/>
            <w:color w:val="1d1d1d"/>
            <w:sz w:val="23"/>
            <w:szCs w:val="23"/>
            <w:rtl w:val="1"/>
          </w:rPr>
          <w:delText xml:space="preserve">כמובן</w:delText>
        </w:r>
      </w:del>
      <w:ins w:author="Assaf Goldberger" w:id="13" w:date="2020-09-03T15:20:34Z">
        <w:r w:rsidDel="00000000" w:rsidR="00000000" w:rsidRPr="00000000">
          <w:rPr>
            <w:rFonts w:ascii="Alef" w:cs="Alef" w:eastAsia="Alef" w:hAnsi="Alef"/>
            <w:color w:val="1d1d1d"/>
            <w:sz w:val="23"/>
            <w:szCs w:val="23"/>
            <w:rtl w:val="1"/>
          </w:rPr>
          <w:t xml:space="preserve">ברור</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ins w:author="Anonymous" w:id="14" w:date="2020-03-16T16:21:47Z">
        <w:commentRangeStart w:id="3"/>
        <w:commentRangeStart w:id="4"/>
        <w:r w:rsidDel="00000000" w:rsidR="00000000" w:rsidRPr="00000000">
          <w:rPr>
            <w:rFonts w:ascii="Alef" w:cs="Alef" w:eastAsia="Alef" w:hAnsi="Alef"/>
            <w:color w:val="1d1d1d"/>
            <w:sz w:val="23"/>
            <w:szCs w:val="23"/>
            <w:rtl w:val="1"/>
          </w:rPr>
          <w:t xml:space="preserve">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ins>
      <w:ins w:author="Anonymous" w:id="15" w:date="2020-03-16T16:22:20Z">
        <w:commentRangeEnd w:id="3"/>
        <w:r w:rsidDel="00000000" w:rsidR="00000000" w:rsidRPr="00000000">
          <w:commentReference w:id="3"/>
        </w:r>
        <w:commentRangeEnd w:id="4"/>
        <w:r w:rsidDel="00000000" w:rsidR="00000000" w:rsidRPr="00000000">
          <w:commentReference w:id="4"/>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ins>
      <w:ins w:author="Anonymous" w:id="14" w:date="2020-03-16T16:21:47Z"/>
      <w:ins w:author="Anonymous" w:id="16" w:date="2020-03-16T16:22:24Z">
        <w:r w:rsidDel="00000000" w:rsidR="00000000" w:rsidRPr="00000000">
          <w:rPr>
            <w:rFonts w:ascii="Alef" w:cs="Alef" w:eastAsia="Alef" w:hAnsi="Alef"/>
            <w:color w:val="1d1d1d"/>
            <w:sz w:val="23"/>
            <w:szCs w:val="23"/>
            <w:rtl w:val="1"/>
          </w:rPr>
          <w:t xml:space="preserve">כפול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ins>
      <w:ins w:author="Anonymous" w:id="14" w:date="2020-03-16T16:21:47Z">
        <w:del w:author="Anonymous" w:id="17" w:date="2020-03-16T16:22:33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del>
      </w:ins>
      <w:del w:author="Anonymous" w:id="14" w:date="2020-03-16T16:21:4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אפס</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ins w:author="Daniel Reshef" w:id="18" w:date="2019-03-01T18:40:16Z">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del w:author="Daniel Reshef" w:id="18" w:date="2019-03-01T18:40:16Z">
        <w:r w:rsidDel="00000000" w:rsidR="00000000" w:rsidRPr="00000000">
          <w:rPr>
            <w:rFonts w:ascii="Alef" w:cs="Alef" w:eastAsia="Alef" w:hAnsi="Alef"/>
            <w:color w:val="1d1d1d"/>
            <w:sz w:val="23"/>
            <w:szCs w:val="23"/>
            <w:rtl w:val="1"/>
          </w:rPr>
          <w:delText xml:space="preserve">כש</w:delText>
        </w:r>
      </w:del>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19" w:date="2020-03-16T16:22:57Z">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ins>
      <w:ins w:author="Anonymous" w:id="20" w:date="2020-03-16T16:23:02Z">
        <w:r w:rsidDel="00000000" w:rsidR="00000000" w:rsidRPr="00000000">
          <w:rPr>
            <w:rFonts w:ascii="Alef" w:cs="Alef" w:eastAsia="Alef" w:hAnsi="Alef"/>
            <w:color w:val="1d1d1d"/>
            <w:sz w:val="23"/>
            <w:szCs w:val="23"/>
            <w:rtl w:val="1"/>
          </w:rPr>
          <w:t xml:space="preserve">כפול</w:t>
        </w:r>
      </w:ins>
      <w:del w:author="Anonymous" w:id="19" w:date="2020-03-16T16:22:57Z">
        <w:r w:rsidDel="00000000" w:rsidR="00000000" w:rsidRPr="00000000">
          <w:rPr>
            <w:rFonts w:ascii="Alef" w:cs="Alef" w:eastAsia="Alef" w:hAnsi="Alef"/>
            <w:color w:val="1d1d1d"/>
            <w:sz w:val="23"/>
            <w:szCs w:val="23"/>
            <w:rtl w:val="1"/>
          </w:rPr>
          <w:delText xml:space="preserve">שמונה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כפול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ארבע</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חלקי</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כשאפסילון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-10:47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שלושה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-14:47.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Rule="auto"/>
        <w:jc w:val="both"/>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bidi w:val="1"/>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del w:author="אביעד דוקוב" w:id="0" w:date="2019-05-19T14:19:24Z">
        <w:r w:rsidDel="00000000" w:rsidR="00000000" w:rsidRPr="00000000">
          <w:rPr>
            <w:rFonts w:ascii="Alef" w:cs="Alef" w:eastAsia="Alef" w:hAnsi="Alef"/>
            <w:b w:val="1"/>
            <w:sz w:val="32"/>
            <w:szCs w:val="32"/>
            <w:rtl w:val="1"/>
          </w:rPr>
          <w:delText xml:space="preserve">פ</w:delText>
        </w:r>
      </w:del>
      <w:r w:rsidDel="00000000" w:rsidR="00000000" w:rsidRPr="00000000">
        <w:rPr>
          <w:rFonts w:ascii="Alef" w:cs="Alef" w:eastAsia="Alef" w:hAnsi="Alef"/>
          <w:b w:val="1"/>
          <w:bCs/>
          <w:sz w:val="32"/>
          <w:szCs w:val="32"/>
          <w:rtl w:val="1"/>
        </w:rPr>
        <w:t xml:space="preserve">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16</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vertAlign w:val="subscript"/>
        </w:rPr>
      </w:pPr>
      <w:r w:rsidDel="00000000" w:rsidR="00000000" w:rsidRPr="00000000">
        <w:rPr>
          <w:rFonts w:ascii="Alef" w:cs="Alef" w:eastAsia="Alef" w:hAnsi="Alef"/>
          <w:b w:val="1"/>
          <w:bCs/>
          <w:sz w:val="36"/>
          <w:szCs w:val="36"/>
          <w:rtl w:val="1"/>
        </w:rPr>
        <w:t xml:space="preserve">לחשוב</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מחוץ</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1"/>
        </w:rPr>
        <w:t xml:space="preserve">לקופסא</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שונה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באוניברסיטה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ממוקמת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גיאומטריה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אוקלידית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ins w:author="יונתן מרילוס" w:id="1" w:date="2019-08-04T11:31:02Z"/>
          <w:rFonts w:ascii="Alef" w:cs="Alef" w:eastAsia="Alef" w:hAnsi="Alef"/>
          <w:color w:val="1d1d1d"/>
          <w:sz w:val="23"/>
          <w:szCs w:val="23"/>
        </w:rPr>
      </w:pP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אוניברסיטאי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author="יונתן מרילוס" w:id="1" w:date="2019-08-04T11:31:02Z">
        <w:r w:rsidDel="00000000" w:rsidR="00000000" w:rsidRPr="00000000">
          <w:rPr>
            <w:rFonts w:ascii="Alef" w:cs="Alef" w:eastAsia="Alef" w:hAnsi="Alef"/>
            <w:color w:val="1d1d1d"/>
            <w:sz w:val="23"/>
            <w:szCs w:val="23"/>
            <w:rtl w:val="0"/>
          </w:rPr>
          <w:t xml:space="preserve"> </w:t>
        </w:r>
      </w:ins>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מעוקלת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מזכיר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לתיאורי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del w:author="אליה צמח" w:id="2" w:date="2018-06-04T11:29:38Z">
        <w:r w:rsidDel="00000000" w:rsidR="00000000" w:rsidRPr="00000000">
          <w:rPr>
            <w:rFonts w:ascii="Alef" w:cs="Alef" w:eastAsia="Alef" w:hAnsi="Alef"/>
            <w:color w:val="1d1d1d"/>
            <w:sz w:val="23"/>
            <w:szCs w:val="23"/>
            <w:rtl w:val="1"/>
          </w:rPr>
          <w:delText xml:space="preserve">ח</w:delText>
        </w:r>
      </w:del>
      <w:r w:rsidDel="00000000" w:rsidR="00000000" w:rsidRPr="00000000">
        <w:rPr>
          <w:rFonts w:ascii="Alef" w:cs="Alef" w:eastAsia="Alef" w:hAnsi="Alef"/>
          <w:color w:val="1d1d1d"/>
          <w:sz w:val="23"/>
          <w:szCs w:val="23"/>
          <w:rtl w:val="1"/>
        </w:rPr>
        <w:t xml:space="preserve">שיד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וינסנט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משרתים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הלעגני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שתיוולדו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צווארם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ושתפגוש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להשוויץ</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התאמנו</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שספגת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מטומטמים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שהמשרתים</w:t>
      </w:r>
      <w:ins w:author="אורפז פישל" w:id="3" w:date="2018-03-26T19:04:13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יתנהגו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סתמו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פקודה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14:30, </w:t>
      </w:r>
      <w:r w:rsidDel="00000000" w:rsidR="00000000" w:rsidRPr="00000000">
        <w:rPr>
          <w:rFonts w:ascii="Alef" w:cs="Alef" w:eastAsia="Alef" w:hAnsi="Alef"/>
          <w:color w:val="1d1d1d"/>
          <w:sz w:val="23"/>
          <w:szCs w:val="23"/>
          <w:rtl w:val="1"/>
        </w:rPr>
        <w:t xml:space="preserve">והשעה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11:23 , "14:23,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האודיטוריום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גריפינבוקים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שזרקת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4" w:date="2018-03-26T19:07:0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וורינגטון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האזהרה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הפלפאפים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תנאיך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הצטמצמו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ins w:author="אורפז פישל" w:id="5" w:date="2018-03-26T19:10:24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ללהטט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לראות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ins w:author="אורפז פישל" w:id="6" w:date="2018-03-26T19:10:47Z">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ins>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14:35, </w:t>
      </w:r>
      <w:r w:rsidDel="00000000" w:rsidR="00000000" w:rsidRPr="00000000">
        <w:rPr>
          <w:rFonts w:ascii="Alef" w:cs="Alef" w:eastAsia="Alef" w:hAnsi="Alef"/>
          <w:color w:val="1d1d1d"/>
          <w:sz w:val="23"/>
          <w:szCs w:val="23"/>
          <w:rtl w:val="1"/>
        </w:rPr>
        <w:t xml:space="preserve">כשרוב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תפוסים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השטוחים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מהופעתן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המייסדים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קדחתנית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תטרחו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שבזבזו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התגוננות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מפני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כוחות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ins w:author="Anonymous" w:id="7" w:date="2018-08-08T06:27:52Z">
        <w:r w:rsidDel="00000000" w:rsidR="00000000" w:rsidRPr="00000000">
          <w:rPr>
            <w:rFonts w:ascii="Alef" w:cs="Alef" w:eastAsia="Alef" w:hAnsi="Alef"/>
            <w:color w:val="1d1d1d"/>
            <w:sz w:val="23"/>
            <w:szCs w:val="23"/>
            <w:rtl w:val="1"/>
          </w:rPr>
          <w:t xml:space="preserve">להתיך</w:t>
        </w:r>
      </w:ins>
      <w:del w:author="Anonymous" w:id="7" w:date="2018-08-08T06:27:52Z">
        <w:r w:rsidDel="00000000" w:rsidR="00000000" w:rsidRPr="00000000">
          <w:rPr>
            <w:rFonts w:ascii="Alef" w:cs="Alef" w:eastAsia="Alef" w:hAnsi="Alef"/>
            <w:color w:val="1d1d1d"/>
            <w:sz w:val="23"/>
            <w:szCs w:val="23"/>
            <w:rtl w:val="1"/>
          </w:rPr>
          <w:delText xml:space="preserve">להמס</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מהזנבקרן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ההונגרי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לנגוס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יצמיח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צלקתית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הטרול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שוליותיי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בשלמותה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הסוהרסן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תתעתקו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בבגרותכם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המפלצת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אורפז פישל" w:id="8" w:date="2018-03-26T19:20: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אכזרית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שאיפות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המבועתות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במדויק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שיבחרו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ארגנתי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חינוכיות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די</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ופעילויות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בהטבות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ישגיחו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i w:val="1"/>
          <w:color w:val="1d1d1d"/>
          <w:sz w:val="23"/>
          <w:szCs w:val="23"/>
          <w:rPrChange w:author="יונתן מרילוס" w:id="9" w:date="2019-08-04T13:40:29Z">
            <w:rPr>
              <w:rFonts w:ascii="Arial" w:cs="Arial" w:eastAsia="Arial" w:hAnsi="Arial"/>
              <w:color w:val="1d1d1d"/>
              <w:sz w:val="23"/>
              <w:szCs w:val="23"/>
            </w:rPr>
          </w:rPrChange>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b w:val="1"/>
          <w:bCs/>
          <w:i w:val="1"/>
          <w:iCs/>
          <w:color w:val="1d1d1d"/>
          <w:sz w:val="23"/>
          <w:szCs w:val="23"/>
          <w:rtl w:val="1"/>
        </w:rPr>
        <w:t xml:space="preserve">חזיז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אנרגיה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פעל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שהבטיחו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מפניי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חוקי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הפיזיקה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עומד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התלמיד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מסוכן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בכיתה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תורת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ולמרות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הרמיוני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עקפה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ins w:author="אורפז פישל" w:id="10" w:date="2018-03-26T19:38:08Z">
        <w:r w:rsidDel="00000000" w:rsidR="00000000" w:rsidRPr="00000000">
          <w:rPr>
            <w:rFonts w:ascii="Alef" w:cs="Alef" w:eastAsia="Alef" w:hAnsi="Alef"/>
            <w:color w:val="1d1d1d"/>
            <w:sz w:val="23"/>
            <w:szCs w:val="23"/>
            <w:rtl w:val="1"/>
          </w:rPr>
          <w:t xml:space="preserve">קינן</w:t>
        </w:r>
        <w:r w:rsidDel="00000000" w:rsidR="00000000" w:rsidRPr="00000000">
          <w:rPr>
            <w:rFonts w:ascii="Alef" w:cs="Alef" w:eastAsia="Alef" w:hAnsi="Alef"/>
            <w:color w:val="1d1d1d"/>
            <w:sz w:val="23"/>
            <w:szCs w:val="23"/>
            <w:rtl w:val="1"/>
          </w:rPr>
          <w:t xml:space="preserve"> </w:t>
        </w:r>
      </w:ins>
      <w:del w:author="אורפז פישל" w:id="10" w:date="2018-03-26T19:38:08Z">
        <w:r w:rsidDel="00000000" w:rsidR="00000000" w:rsidRPr="00000000">
          <w:rPr>
            <w:rFonts w:ascii="Alef" w:cs="Alef" w:eastAsia="Alef" w:hAnsi="Alef"/>
            <w:color w:val="1d1d1d"/>
            <w:sz w:val="23"/>
            <w:szCs w:val="23"/>
            <w:rtl w:val="1"/>
          </w:rPr>
          <w:delText xml:space="preserve">שכן</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w:t>
      </w:r>
      <w:ins w:author="Anonymous" w:id="11" w:date="2018-08-08T06:35:51Z">
        <w:r w:rsidDel="00000000" w:rsidR="00000000" w:rsidRPr="00000000">
          <w:rPr>
            <w:rFonts w:ascii="Alef" w:cs="Alef" w:eastAsia="Alef" w:hAnsi="Alef"/>
            <w:color w:val="1d1d1d"/>
            <w:sz w:val="23"/>
            <w:szCs w:val="23"/>
            <w:rtl w:val="0"/>
          </w:rPr>
          <w:t xml:space="preserve">.</w:t>
        </w:r>
      </w:ins>
      <w:del w:author="Anonymous" w:id="11" w:date="2018-08-08T06:35:51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הסתפקה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הרגילים</w:t>
      </w:r>
      <w:r w:rsidDel="00000000" w:rsidR="00000000" w:rsidRPr="00000000">
        <w:rPr>
          <w:rFonts w:ascii="Alef" w:cs="Alef" w:eastAsia="Alef" w:hAnsi="Alef"/>
          <w:color w:val="1d1d1d"/>
          <w:sz w:val="23"/>
          <w:szCs w:val="23"/>
          <w:rtl w:val="1"/>
        </w:rPr>
        <w:t xml:space="preserve">; </w:t>
      </w:r>
      <w:del w:author="Anonymous" w:id="12" w:date="2018-08-08T06:35:55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1"/>
        </w:rPr>
        <w:t xml:space="preserve">ב</w:t>
      </w:r>
      <w:ins w:author="Anonymous" w:id="13" w:date="2018-08-08T06:36:02Z">
        <w:r w:rsidDel="00000000" w:rsidR="00000000" w:rsidRPr="00000000">
          <w:rPr>
            <w:rFonts w:ascii="Alef" w:cs="Alef" w:eastAsia="Alef" w:hAnsi="Alef"/>
            <w:color w:val="1d1d1d"/>
            <w:sz w:val="23"/>
            <w:szCs w:val="23"/>
            <w:rtl w:val="0"/>
          </w:rPr>
          <w:t xml:space="preserve">.</w:t>
        </w:r>
      </w:ins>
      <w:del w:author="Anonymous" w:id="13" w:date="2018-08-08T06:36:02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אדלברט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המרכזית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להבהיר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בחרי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מפחד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ותיכשלי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צדק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אסו</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מתמרמר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רוכש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המוגבהת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לאוזניי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תחקרתי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סכינים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לדוגמה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כמתנקשים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שטויות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משהו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טעות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בהפתעה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דוקרנים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בתרעומת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ביקשת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הגנתי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Fonts w:ascii="Alef" w:cs="Alef" w:eastAsia="Alef" w:hAnsi="Alef"/>
          <w:i w:val="1"/>
          <w:iCs/>
          <w:color w:val="1d1d1d"/>
          <w:sz w:val="23"/>
          <w:szCs w:val="23"/>
          <w:rtl w:val="0"/>
        </w:rPr>
        <w:t xml:space="preserve">.</w:t>
      </w:r>
      <w:ins w:author="אורפז פישל" w:id="14" w:date="2018-03-26T19:55:37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הזדעזע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צנזו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הצנזורים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שגאוניותו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הכוונה</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להרוג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בקדחתנות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הסמכותי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פסיכופת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ולשקול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תעשה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הבלונדיני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סו</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המתמשך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התחמקת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רייבנקלו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יטלטל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b w:val="1"/>
          <w:color w:val="1d1d1d"/>
          <w:sz w:val="23"/>
          <w:szCs w:val="23"/>
        </w:rPr>
      </w:pP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תעשה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זאת</w:t>
      </w:r>
      <w:r w:rsidDel="00000000" w:rsidR="00000000" w:rsidRPr="00000000">
        <w:rPr>
          <w:rFonts w:ascii="Alef" w:cs="Alef" w:eastAsia="Alef" w:hAnsi="Alef"/>
          <w:b w:val="1"/>
          <w:bCs/>
          <w:color w:val="1d1d1d"/>
          <w:sz w:val="23"/>
          <w:szCs w:val="23"/>
          <w:rtl w:val="1"/>
        </w:rPr>
        <w:br w:type="textWrapping"/>
      </w:r>
      <w:r w:rsidDel="00000000" w:rsidR="00000000" w:rsidRPr="00000000">
        <w:rPr>
          <w:rFonts w:ascii="Alef" w:cs="Alef" w:eastAsia="Alef" w:hAnsi="Alef"/>
          <w:b w:val="1"/>
          <w:bCs/>
          <w:color w:val="1d1d1d"/>
          <w:sz w:val="23"/>
          <w:szCs w:val="23"/>
          <w:rtl w:val="1"/>
        </w:rPr>
        <w:t xml:space="preserve">רעיון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גרוע</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bidi w:val="1"/>
        <w:spacing w:after="220" w:line="240" w:lineRule="auto"/>
        <w:rPr>
          <w:rFonts w:ascii="Arial" w:cs="Arial" w:eastAsia="Arial" w:hAnsi="Arial"/>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bidi w:val="1"/>
        <w:spacing w:after="200" w:line="240"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commentRangeStart w:id="0"/>
      <w:commentRangeStart w:id="1"/>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Fonts w:ascii="Alef" w:cs="Alef" w:eastAsia="Alef" w:hAnsi="Alef"/>
          <w:b w:val="1"/>
          <w:bCs/>
          <w:sz w:val="28"/>
          <w:szCs w:val="28"/>
          <w:rtl w:val="0"/>
        </w:rPr>
        <w:t xml:space="preserve">17</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איתור</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ההשערה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ins w:author="אליחי הילמן" w:id="0" w:date="2020-03-05T19:08:15Z">
        <w:r w:rsidDel="00000000" w:rsidR="00000000" w:rsidRPr="00000000">
          <w:rPr>
            <w:rFonts w:ascii="Alef" w:cs="Alef" w:eastAsia="Alef" w:hAnsi="Alef"/>
            <w:color w:val="1d1d1d"/>
            <w:sz w:val="23"/>
            <w:szCs w:val="23"/>
            <w:rtl w:val="0"/>
          </w:rPr>
          <w:t xml:space="preserve"> </w:t>
        </w:r>
      </w:ins>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7:24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ברפיון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הדוממות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מבריק</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באינדקס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גולדשטיין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del w:author="אורפז פישל" w:id="1" w:date="2018-03-27T12:04:4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וקיפץ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והתכונן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ואנתוני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4:28,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7:28) </w:t>
      </w:r>
      <w:r w:rsidDel="00000000" w:rsidR="00000000" w:rsidRPr="00000000">
        <w:rPr>
          <w:rFonts w:ascii="Alef" w:cs="Alef" w:eastAsia="Alef" w:hAnsi="Alef"/>
          <w:color w:val="1d1d1d"/>
          <w:sz w:val="23"/>
          <w:szCs w:val="23"/>
          <w:rtl w:val="1"/>
        </w:rPr>
        <w:t xml:space="preserve">ועצם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שייחנק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האלגוריתם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יכתוב</w:t>
      </w:r>
      <w:r w:rsidDel="00000000" w:rsidR="00000000" w:rsidRPr="00000000">
        <w:rPr>
          <w:rFonts w:ascii="Alef" w:cs="Alef" w:eastAsia="Alef" w:hAnsi="Alef"/>
          <w:color w:val="1d1d1d"/>
          <w:sz w:val="23"/>
          <w:szCs w:val="23"/>
          <w:rtl w:val="1"/>
        </w:rPr>
        <w:t xml:space="preserve"> "101×101"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יקפל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שבכך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וימצא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181,429,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וישלח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-997, </w:t>
      </w:r>
      <w:r w:rsidDel="00000000" w:rsidR="00000000" w:rsidRPr="00000000">
        <w:rPr>
          <w:rFonts w:ascii="Alef" w:cs="Alef" w:eastAsia="Alef" w:hAnsi="Alef"/>
          <w:color w:val="1d1d1d"/>
          <w:sz w:val="23"/>
          <w:szCs w:val="23"/>
          <w:rtl w:val="1"/>
        </w:rPr>
        <w:t xml:space="preserve">ובמקרה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למספר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ויכתוב</w:t>
      </w:r>
      <w:r w:rsidDel="00000000" w:rsidR="00000000" w:rsidRPr="00000000">
        <w:rPr>
          <w:rFonts w:ascii="Alef" w:cs="Alef" w:eastAsia="Alef" w:hAnsi="Alef"/>
          <w:color w:val="1d1d1d"/>
          <w:sz w:val="23"/>
          <w:szCs w:val="23"/>
          <w:rtl w:val="1"/>
        </w:rPr>
        <w:t xml:space="preserve"> 101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997×997,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היציבה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יחידה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181,429.</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0"/>
        </w:rPr>
        <w:t xml:space="preserve">P</w:t>
      </w: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color w:val="1d1d1d"/>
          <w:sz w:val="23"/>
          <w:szCs w:val="23"/>
          <w:rtl w:val="0"/>
        </w:rPr>
        <w:t xml:space="preserve">NP</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מנעולים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ins w:author="אורפז פישל" w:id="2" w:date="2018-03-27T12:15:32Z">
        <w:r w:rsidDel="00000000" w:rsidR="00000000" w:rsidRPr="00000000">
          <w:rPr>
            <w:rFonts w:ascii="Alef" w:cs="Alef" w:eastAsia="Alef" w:hAnsi="Alef"/>
            <w:color w:val="1d1d1d"/>
            <w:sz w:val="23"/>
            <w:szCs w:val="23"/>
            <w:rtl w:val="1"/>
          </w:rPr>
          <w:t xml:space="preserve">טריק</w:t>
        </w:r>
      </w:ins>
      <w:del w:author="אורפז פישל" w:id="2" w:date="2018-03-27T12:15:32Z">
        <w:r w:rsidDel="00000000" w:rsidR="00000000" w:rsidRPr="00000000">
          <w:rPr>
            <w:rFonts w:ascii="Alef" w:cs="Alef" w:eastAsia="Alef" w:hAnsi="Alef"/>
            <w:color w:val="1d1d1d"/>
            <w:sz w:val="23"/>
            <w:szCs w:val="23"/>
            <w:rtl w:val="1"/>
          </w:rPr>
          <w:delText xml:space="preserve">צ</w:delText>
        </w:r>
        <w:r w:rsidDel="00000000" w:rsidR="00000000" w:rsidRPr="00000000">
          <w:rPr>
            <w:rFonts w:ascii="Alef" w:cs="Alef" w:eastAsia="Alef" w:hAnsi="Alef"/>
            <w:color w:val="1d1d1d"/>
            <w:sz w:val="23"/>
            <w:szCs w:val="23"/>
            <w:rtl w:val="1"/>
          </w:rPr>
          <w:delText xml:space="preserve">'</w:delText>
        </w:r>
        <w:r w:rsidDel="00000000" w:rsidR="00000000" w:rsidRPr="00000000">
          <w:rPr>
            <w:rFonts w:ascii="Alef" w:cs="Alef" w:eastAsia="Alef" w:hAnsi="Alef"/>
            <w:color w:val="1d1d1d"/>
            <w:sz w:val="23"/>
            <w:szCs w:val="23"/>
            <w:rtl w:val="1"/>
          </w:rPr>
          <w:delText xml:space="preserve">יט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הסטנדרטים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ביד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2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תתעסק</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נייר</w:t>
      </w:r>
      <w:r w:rsidDel="00000000" w:rsidR="00000000" w:rsidRPr="00000000">
        <w:rPr>
          <w:rFonts w:ascii="Alef" w:cs="Alef" w:eastAsia="Alef" w:hAnsi="Alef"/>
          <w:color w:val="1d1d1d"/>
          <w:sz w:val="23"/>
          <w:szCs w:val="23"/>
          <w:rtl w:val="1"/>
        </w:rPr>
        <w:t xml:space="preserve"> 1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15:32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שהעיצובים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מיטביים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ולסנוור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רכיבה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מטאטא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ins w:author="אורפז פישל" w:id="3" w:date="2018-03-27T12:27:06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אינטלקטואלי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במדשאה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ותיק</w:t>
      </w:r>
      <w:ins w:author="יונתן מרילוס" w:id="4" w:date="2019-08-04T14:48:50Z">
        <w:r w:rsidDel="00000000" w:rsidR="00000000" w:rsidRPr="00000000">
          <w:rPr>
            <w:rFonts w:ascii="Alef" w:cs="Alef" w:eastAsia="Alef" w:hAnsi="Alef"/>
            <w:color w:val="1d1d1d"/>
            <w:sz w:val="23"/>
            <w:szCs w:val="23"/>
            <w:rtl w:val="0"/>
          </w:rPr>
          <w:t xml:space="preserve">. </w:t>
        </w:r>
      </w:ins>
      <w:ins w:author="דרור אלקנה וינברג" w:id="5" w:date="2020-07-30T20:04:49Z">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תק</w:t>
        </w:r>
        <w:del w:author="דרור אלקנה וינברג" w:id="5" w:date="2020-07-30T20:04:49Z">
          <w:r w:rsidDel="00000000" w:rsidR="00000000" w:rsidRPr="00000000">
            <w:rPr>
              <w:rFonts w:ascii="Alef" w:cs="Alef" w:eastAsia="Alef" w:hAnsi="Alef"/>
              <w:color w:val="1d1d1d"/>
              <w:sz w:val="23"/>
              <w:szCs w:val="23"/>
              <w:rtl w:val="1"/>
            </w:rPr>
            <w:delText xml:space="preserve">נ</w:delText>
          </w:r>
        </w:del>
      </w:ins>
      <w:ins w:author="יונתן מרילוס" w:id="4" w:date="2019-08-04T14:48:50Z">
        <w:del w:author="דרור אלקנה וינברג" w:id="5" w:date="2020-07-30T20:04:49Z">
          <w:r w:rsidDel="00000000" w:rsidR="00000000" w:rsidRPr="00000000">
            <w:rPr>
              <w:rFonts w:ascii="Alef" w:cs="Alef" w:eastAsia="Alef" w:hAnsi="Alef"/>
              <w:color w:val="1d1d1d"/>
              <w:sz w:val="23"/>
              <w:szCs w:val="23"/>
              <w:rtl w:val="0"/>
            </w:rPr>
            <w:delText xml:space="preserve">.</w:delText>
          </w:r>
        </w:del>
      </w:ins>
      <w:r w:rsidDel="00000000" w:rsidR="00000000" w:rsidRPr="00000000">
        <w:rPr>
          <w:rFonts w:ascii="Alef" w:cs="Alef" w:eastAsia="Alef" w:hAnsi="Alef"/>
          <w:color w:val="1d1d1d"/>
          <w:sz w:val="23"/>
          <w:szCs w:val="23"/>
          <w:rtl w:val="1"/>
        </w:rPr>
        <w:t xml:space="preserve">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ועמידות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כשאשמיע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במשרוקית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לשריקה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בליווי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בהילוך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סמוי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מורה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לתעופה</w:t>
      </w:r>
      <w:ins w:author="אורפז פישל" w:id="6" w:date="2018-03-27T12:29:17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המטומטמים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נפילתו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וינגארדיום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לביוסה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קרטוע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חבילת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המשודרגת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החמצן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מפרקתו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בבעתה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לונגבוטום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הקטע</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קווידיץ</w:t>
      </w:r>
      <w:ins w:author="אורפז פישל" w:id="7" w:date="2018-03-27T12:35:54Z">
        <w:r w:rsidDel="00000000" w:rsidR="00000000" w:rsidRPr="00000000">
          <w:rPr>
            <w:rFonts w:ascii="Alef" w:cs="Alef" w:eastAsia="Alef" w:hAnsi="Alef"/>
            <w:color w:val="1d1d1d"/>
            <w:sz w:val="23"/>
            <w:szCs w:val="23"/>
            <w:rtl w:val="0"/>
          </w:rPr>
          <w:t xml:space="preserve">'</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לצחקק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אורפז פישל" w:id="8" w:date="2018-03-27T12:36:25Z">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ins>
      <w:del w:author="אורפז פישל" w:id="8" w:date="2018-03-27T12:36:25Z">
        <w:r w:rsidDel="00000000" w:rsidR="00000000" w:rsidRPr="00000000">
          <w:rPr>
            <w:rFonts w:ascii="Alef" w:cs="Alef" w:eastAsia="Alef" w:hAnsi="Alef"/>
            <w:color w:val="1d1d1d"/>
            <w:sz w:val="23"/>
            <w:szCs w:val="23"/>
            <w:rtl w:val="1"/>
          </w:rPr>
          <w:delText xml:space="preserve">זה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הצית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השאר</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פרצופים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בעצלתיים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למרח</w:t>
      </w:r>
      <w:del w:author="אורפז פישל" w:id="9" w:date="2018-03-27T12:44:34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מוקפדת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מנהיגות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commentRangeStart w:id="2"/>
      <w:r w:rsidDel="00000000" w:rsidR="00000000" w:rsidRPr="00000000">
        <w:rPr>
          <w:rFonts w:ascii="Alef" w:cs="Alef" w:eastAsia="Alef" w:hAnsi="Alef"/>
          <w:color w:val="1d1d1d"/>
          <w:sz w:val="23"/>
          <w:szCs w:val="23"/>
          <w:rtl w:val="1"/>
        </w:rPr>
        <w:t xml:space="preserve">מנעולים</w:t>
      </w:r>
      <w:commentRangeEnd w:id="2"/>
      <w:r w:rsidDel="00000000" w:rsidR="00000000" w:rsidRPr="00000000">
        <w:commentReference w:id="2"/>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מפריע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לתוכניות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תסתום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זכוכית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והמריא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סילוקו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לצעוק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ח</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הפלפאף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ins w:author="Adina M" w:id="10" w:date="2020-09-01T19:13:25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ins w:author="Adina M" w:id="11" w:date="2020-09-01T19:13:36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ins w:author="Adina M" w:id="12" w:date="2020-09-01T19:13:40Z">
        <w:r w:rsidDel="00000000" w:rsidR="00000000" w:rsidRPr="00000000">
          <w:rPr>
            <w:rFonts w:ascii="Alef" w:cs="Alef" w:eastAsia="Alef" w:hAnsi="Alef"/>
            <w:b w:val="1"/>
            <w:i w:val="1"/>
            <w:color w:val="1d1d1d"/>
            <w:sz w:val="23"/>
            <w:szCs w:val="23"/>
            <w:rtl w:val="0"/>
          </w:rPr>
          <w:t xml:space="preserve">...</w:t>
        </w:r>
      </w:ins>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גאון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כחמש</w:t>
      </w:r>
      <w:r w:rsidDel="00000000" w:rsidR="00000000" w:rsidRPr="00000000">
        <w:rPr>
          <w:rFonts w:ascii="Alef" w:cs="Alef" w:eastAsia="Alef" w:hAnsi="Alef"/>
          <w:color w:val="1d1d1d"/>
          <w:sz w:val="23"/>
          <w:szCs w:val="23"/>
          <w:rtl w:val="1"/>
        </w:rPr>
        <w:t xml:space="preserve"> </w:t>
      </w:r>
      <w:ins w:author="Adina M" w:id="13" w:date="2020-09-01T19:14:24Z">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del w:author="Adina M" w:id="14" w:date="2020-09-01T19:14:18Z">
        <w:r w:rsidDel="00000000" w:rsidR="00000000" w:rsidRPr="00000000">
          <w:rPr>
            <w:rFonts w:ascii="Alef" w:cs="Alef" w:eastAsia="Alef" w:hAnsi="Alef"/>
            <w:color w:val="1d1d1d"/>
            <w:sz w:val="23"/>
            <w:szCs w:val="23"/>
            <w:rtl w:val="1"/>
          </w:rPr>
          <w:delText xml:space="preserve">וחצי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השומרית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שרביטים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שלוף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גרגורי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גויל</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הזכרון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נוויל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וקורא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קרב</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ההשראה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בחינניות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ובהפגנתיות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השיגעון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b w:val="1"/>
          <w:bCs/>
          <w:i w:val="1"/>
          <w:iCs/>
          <w:color w:val="1d1d1d"/>
          <w:sz w:val="23"/>
          <w:szCs w:val="23"/>
          <w:rtl w:val="1"/>
        </w:rPr>
        <w:t xml:space="preserve">! </w:t>
      </w:r>
      <w:ins w:author="דרור אלקנה וינברג" w:id="15" w:date="2020-07-29T14:23:48Z">
        <w:r w:rsidDel="00000000" w:rsidR="00000000" w:rsidRPr="00000000">
          <w:rPr>
            <w:rFonts w:ascii="Alef" w:cs="Alef" w:eastAsia="Alef" w:hAnsi="Alef"/>
            <w:b w:val="1"/>
            <w:i w:val="1"/>
            <w:color w:val="1d1d1d"/>
            <w:sz w:val="23"/>
            <w:szCs w:val="23"/>
            <w:rtl w:val="1"/>
          </w:rPr>
          <w:t xml:space="preserve">קשקושים</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בלאבוש</w:t>
        </w:r>
        <w:r w:rsidDel="00000000" w:rsidR="00000000" w:rsidRPr="00000000">
          <w:rPr>
            <w:rFonts w:ascii="Alef" w:cs="Alef" w:eastAsia="Alef" w:hAnsi="Alef"/>
            <w:b w:val="1"/>
            <w:i w:val="1"/>
            <w:color w:val="1d1d1d"/>
            <w:sz w:val="23"/>
            <w:szCs w:val="23"/>
            <w:rtl w:val="1"/>
          </w:rPr>
          <w:t xml:space="preserve">! </w:t>
        </w:r>
        <w:r w:rsidDel="00000000" w:rsidR="00000000" w:rsidRPr="00000000">
          <w:rPr>
            <w:rFonts w:ascii="Alef" w:cs="Alef" w:eastAsia="Alef" w:hAnsi="Alef"/>
            <w:b w:val="1"/>
            <w:i w:val="1"/>
            <w:color w:val="1d1d1d"/>
            <w:sz w:val="23"/>
            <w:szCs w:val="23"/>
            <w:rtl w:val="1"/>
          </w:rPr>
          <w:t xml:space="preserve">קוקו</w:t>
        </w:r>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ש</w:delText>
        </w:r>
      </w:del>
      <w:ins w:author="דרור אלקנה וינברג" w:id="15" w:date="2020-07-29T14:23:48Z">
        <w:del w:author="דרור אלקנה וינברג" w:id="15" w:date="2020-07-29T14:23:48Z">
          <w:r w:rsidDel="00000000" w:rsidR="00000000" w:rsidRPr="00000000">
            <w:rPr>
              <w:rtl w:val="0"/>
            </w:rPr>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שפיץ</w:delText>
          </w:r>
          <w:r w:rsidDel="00000000" w:rsidR="00000000" w:rsidRPr="00000000">
            <w:rPr>
              <w:rFonts w:ascii="Alef" w:cs="Alef" w:eastAsia="Alef" w:hAnsi="Alef"/>
              <w:b w:val="1"/>
              <w:color w:val="1d1d1d"/>
              <w:sz w:val="23"/>
              <w:szCs w:val="23"/>
              <w:rtl w:val="1"/>
            </w:rPr>
            <w:delText xml:space="preserve">!!</w:delText>
          </w:r>
          <w:r w:rsidDel="00000000" w:rsidR="00000000" w:rsidRPr="00000000">
            <w:rPr>
              <w:rFonts w:ascii="Alef" w:cs="Alef" w:eastAsia="Alef" w:hAnsi="Alef"/>
              <w:b w:val="1"/>
              <w:color w:val="1d1d1d"/>
              <w:sz w:val="23"/>
              <w:szCs w:val="23"/>
              <w:rtl w:val="1"/>
            </w:rPr>
            <w:delText xml:space="preserve">ן</w:delText>
          </w:r>
        </w:del>
      </w:ins>
      <w:del w:author="דרור אלקנה וינברג" w:id="15" w:date="2020-07-29T14:23:48Z">
        <w:r w:rsidDel="00000000" w:rsidR="00000000" w:rsidRPr="00000000">
          <w:rPr>
            <w:rFonts w:ascii="Alef" w:cs="Alef" w:eastAsia="Alef" w:hAnsi="Alef"/>
            <w:b w:val="1"/>
            <w:color w:val="1d1d1d"/>
            <w:sz w:val="23"/>
            <w:szCs w:val="23"/>
            <w:rtl w:val="1"/>
          </w:rPr>
          <w:delText xml:space="preserve">מחה</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לצון</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בום</w:delText>
        </w:r>
        <w:r w:rsidDel="00000000" w:rsidR="00000000" w:rsidRPr="00000000">
          <w:rPr>
            <w:rFonts w:ascii="Alef" w:cs="Alef" w:eastAsia="Alef" w:hAnsi="Alef"/>
            <w:b w:val="1"/>
            <w:color w:val="1d1d1d"/>
            <w:sz w:val="23"/>
            <w:szCs w:val="23"/>
            <w:rtl w:val="1"/>
          </w:rPr>
          <w:delText xml:space="preserve"> </w:delText>
        </w:r>
        <w:r w:rsidDel="00000000" w:rsidR="00000000" w:rsidRPr="00000000">
          <w:rPr>
            <w:rFonts w:ascii="Alef" w:cs="Alef" w:eastAsia="Alef" w:hAnsi="Alef"/>
            <w:b w:val="1"/>
            <w:color w:val="1d1d1d"/>
            <w:sz w:val="23"/>
            <w:szCs w:val="23"/>
            <w:rtl w:val="1"/>
          </w:rPr>
          <w:delText xml:space="preserve">טראח</w:delText>
        </w:r>
        <w:r w:rsidDel="00000000" w:rsidR="00000000" w:rsidRPr="00000000">
          <w:rPr>
            <w:rFonts w:ascii="Alef" w:cs="Alef" w:eastAsia="Alef" w:hAnsi="Alef"/>
            <w:b w:val="1"/>
            <w:color w:val="1d1d1d"/>
            <w:sz w:val="23"/>
            <w:szCs w:val="23"/>
            <w:rtl w:val="1"/>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ברתיעה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תחפור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ולהטמין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color w:val="1d1d1d"/>
          <w:sz w:val="23"/>
          <w:szCs w:val="23"/>
          <w:rtl w:val="1"/>
        </w:rPr>
        <w:t xml:space="preserve">חי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לאלתר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משרת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לשיפוט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לאוויר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רפלקסים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17:09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רשאי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במחולל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בצורה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האנונימי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לאתגר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לבחור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בהורדות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מפסיד</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באפשרות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לנצח</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הגאווה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סצנה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להסביר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הורדת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יכול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המשפט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יאומן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אחראי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ערניים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להשתבש</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בפברואר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סאמרס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שבוגארט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הבגרות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והכשיפומטרי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השכלתם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תלמידי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לסתום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כמגנט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מבדחת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ואשפוך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חיפושיות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17:32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color w:val="1d1d1d"/>
          <w:sz w:val="23"/>
          <w:szCs w:val="23"/>
          <w:rtl w:val="1"/>
        </w:rPr>
        <w:t xml:space="preserve">שמחה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טראח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והמנופח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w:t>
      </w:r>
      <w:ins w:author="Adina M" w:id="16" w:date="2020-09-01T19:26:56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w:t>
      </w:r>
      <w:ins w:author="כרם שולמית גינת" w:id="17" w:date="2019-01-04T08:09:37Z">
        <w:r w:rsidDel="00000000" w:rsidR="00000000" w:rsidRPr="00000000">
          <w:rPr>
            <w:rFonts w:ascii="Alef" w:cs="Alef" w:eastAsia="Alef" w:hAnsi="Alef"/>
            <w:color w:val="1d1d1d"/>
            <w:sz w:val="23"/>
            <w:szCs w:val="23"/>
            <w:rtl w:val="1"/>
          </w:rPr>
          <w:t xml:space="preserve">תת</w:t>
        </w:r>
      </w:ins>
      <w:del w:author="כרם שולמית גינת" w:id="17" w:date="2019-01-04T08:09:37Z">
        <w:r w:rsidDel="00000000" w:rsidR="00000000" w:rsidRPr="00000000">
          <w:rPr>
            <w:rFonts w:ascii="Alef" w:cs="Alef" w:eastAsia="Alef" w:hAnsi="Alef"/>
            <w:color w:val="1d1d1d"/>
            <w:sz w:val="23"/>
            <w:szCs w:val="23"/>
            <w:rtl w:val="1"/>
          </w:rPr>
          <w:delText xml:space="preserve">טט</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וטבעית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תנועתו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ודוממת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לולייני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סיבוב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תקתקו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שנצנץ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באמייל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וולפריק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בקיצור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שהשתקעה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בבטנו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ins w:author="דרור אלקנה וינברג" w:id="18" w:date="2020-07-30T20:16:02Z">
        <w:r w:rsidDel="00000000" w:rsidR="00000000" w:rsidRPr="00000000">
          <w:rPr>
            <w:rFonts w:ascii="Alef" w:cs="Alef" w:eastAsia="Alef" w:hAnsi="Alef"/>
            <w:b w:val="1"/>
            <w:i w:val="1"/>
            <w:color w:val="1d1d1d"/>
            <w:sz w:val="23"/>
            <w:szCs w:val="23"/>
            <w:rtl w:val="1"/>
          </w:rPr>
          <w:t xml:space="preserve">לפאניקה</w:t>
        </w:r>
      </w:ins>
      <w:del w:author="דרור אלקנה וינברג" w:id="18" w:date="2020-07-30T20:16:02Z">
        <w:r w:rsidDel="00000000" w:rsidR="00000000" w:rsidRPr="00000000">
          <w:rPr>
            <w:rFonts w:ascii="Alef" w:cs="Alef" w:eastAsia="Alef" w:hAnsi="Alef"/>
            <w:b w:val="1"/>
            <w:i w:val="1"/>
            <w:color w:val="1d1d1d"/>
            <w:sz w:val="23"/>
            <w:szCs w:val="23"/>
            <w:rtl w:val="1"/>
          </w:rPr>
          <w:delText xml:space="preserve">לפניקה</w:delText>
        </w:r>
      </w:del>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קטנות</w:t>
      </w:r>
      <w:r w:rsidDel="00000000" w:rsidR="00000000" w:rsidRPr="00000000">
        <w:rPr>
          <w:rFonts w:ascii="Alef" w:cs="Alef" w:eastAsia="Alef" w:hAnsi="Alef"/>
          <w:color w:val="1d1d1d"/>
          <w:sz w:val="23"/>
          <w:szCs w:val="23"/>
          <w:rtl w:val="1"/>
        </w:rPr>
        <w:t xml:space="preserve">. "</w:t>
      </w:r>
      <w:ins w:author="Ahiya Meislish" w:id="19" w:date="2020-07-26T09:34:17Z">
        <w:commentRangeStart w:id="3"/>
        <w:r w:rsidDel="00000000" w:rsidR="00000000" w:rsidRPr="00000000">
          <w:rPr>
            <w:rFonts w:ascii="Alef" w:cs="Alef" w:eastAsia="Alef" w:hAnsi="Alef"/>
            <w:color w:val="1d1d1d"/>
            <w:sz w:val="23"/>
            <w:szCs w:val="23"/>
            <w:rtl w:val="1"/>
          </w:rPr>
          <w:t xml:space="preserve">קרמבו</w:t>
        </w:r>
      </w:ins>
      <w:del w:author="Ahiya Meislish" w:id="19" w:date="2020-07-26T09:34:17Z">
        <w:commentRangeEnd w:id="3"/>
        <w:r w:rsidDel="00000000" w:rsidR="00000000" w:rsidRPr="00000000">
          <w:commentReference w:id="3"/>
        </w:r>
        <w:r w:rsidDel="00000000" w:rsidR="00000000" w:rsidRPr="00000000">
          <w:rPr>
            <w:rFonts w:ascii="Alef" w:cs="Alef" w:eastAsia="Alef" w:hAnsi="Alef"/>
            <w:color w:val="1d1d1d"/>
            <w:sz w:val="23"/>
            <w:szCs w:val="23"/>
            <w:rtl w:val="1"/>
          </w:rPr>
          <w:delText xml:space="preserve">סוכריות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לימון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להגניב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אס</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לפגיעה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לקטגוריה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del w:author="Ahiya Meislish" w:id="20" w:date="2020-07-26T09:34:36Z">
        <w:r w:rsidDel="00000000" w:rsidR="00000000" w:rsidRPr="00000000">
          <w:rPr>
            <w:rFonts w:ascii="Alef" w:cs="Alef" w:eastAsia="Alef" w:hAnsi="Alef"/>
            <w:color w:val="1d1d1d"/>
            <w:sz w:val="23"/>
            <w:szCs w:val="23"/>
            <w:rtl w:val="1"/>
          </w:rPr>
          <w:delText xml:space="preserve">מ</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קונפדרציית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הבינלאומית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סירב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תוקף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לפואנטה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הגזים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ins w:author="אורפז פישל" w:id="21" w:date="2018-03-27T13:50:0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ins w:author="אורפז פישל" w:id="22" w:date="2018-03-27T13:53:37Z">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הפאי</w:t>
        </w:r>
      </w:ins>
      <w:del w:author="אורפז פישל" w:id="22" w:date="2018-03-27T13:53:37Z">
        <w:r w:rsidDel="00000000" w:rsidR="00000000" w:rsidRPr="00000000">
          <w:rPr>
            <w:rFonts w:ascii="Alef" w:cs="Alef" w:eastAsia="Alef" w:hAnsi="Alef"/>
            <w:color w:val="1d1d1d"/>
            <w:sz w:val="23"/>
            <w:szCs w:val="23"/>
            <w:rtl w:val="1"/>
          </w:rPr>
          <w:delText xml:space="preserve">שתי</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העוגות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ins w:author="אורפז פישל" w:id="23" w:date="2018-03-27T13:53:42Z">
        <w:r w:rsidDel="00000000" w:rsidR="00000000" w:rsidRPr="00000000">
          <w:rPr>
            <w:rFonts w:ascii="Alef" w:cs="Alef" w:eastAsia="Alef" w:hAnsi="Alef"/>
            <w:color w:val="1d1d1d"/>
            <w:sz w:val="23"/>
            <w:szCs w:val="23"/>
            <w:rtl w:val="1"/>
          </w:rPr>
          <w:t xml:space="preserve">הפאי</w:t>
        </w:r>
      </w:ins>
      <w:del w:author="אורפז פישל" w:id="23" w:date="2018-03-27T13:53:42Z">
        <w:r w:rsidDel="00000000" w:rsidR="00000000" w:rsidRPr="00000000">
          <w:rPr>
            <w:rFonts w:ascii="Alef" w:cs="Alef" w:eastAsia="Alef" w:hAnsi="Alef"/>
            <w:color w:val="1d1d1d"/>
            <w:sz w:val="23"/>
            <w:szCs w:val="23"/>
            <w:rtl w:val="1"/>
          </w:rPr>
          <w:delText xml:space="preserve">העוגות</w:delText>
        </w:r>
        <w:r w:rsidDel="00000000" w:rsidR="00000000" w:rsidRPr="00000000">
          <w:rPr>
            <w:rFonts w:ascii="Alef" w:cs="Alef" w:eastAsia="Alef" w:hAnsi="Alef"/>
            <w:color w:val="1d1d1d"/>
            <w:sz w:val="23"/>
            <w:szCs w:val="23"/>
            <w:rtl w:val="1"/>
          </w:rPr>
          <w:delText xml:space="preserve"> </w:delText>
        </w:r>
      </w:del>
      <w:ins w:author="אורפז פישל" w:id="23" w:date="2018-03-27T13:53:42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הזדמנות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לחמוק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מידיו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ההנגזה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ברקו</w:t>
      </w:r>
      <w:r w:rsidDel="00000000" w:rsidR="00000000" w:rsidRPr="00000000">
        <w:rPr>
          <w:rFonts w:ascii="Alef" w:cs="Alef" w:eastAsia="Alef" w:hAnsi="Alef"/>
          <w:color w:val="1d1d1d"/>
          <w:sz w:val="23"/>
          <w:szCs w:val="23"/>
          <w:rtl w:val="1"/>
        </w:rPr>
        <w:t xml:space="preserve"> </w:t>
      </w:r>
      <w:del w:author="אורפז פישל" w:id="24" w:date="2018-03-27T13:55:39Z">
        <w:r w:rsidDel="00000000" w:rsidR="00000000" w:rsidRPr="00000000">
          <w:rPr>
            <w:rFonts w:ascii="Alef" w:cs="Alef" w:eastAsia="Alef" w:hAnsi="Alef"/>
            <w:color w:val="1d1d1d"/>
            <w:sz w:val="23"/>
            <w:szCs w:val="23"/>
            <w:rtl w:val="1"/>
          </w:rPr>
          <w:delText xml:space="preserve">מרוב</w:delText>
        </w:r>
        <w:r w:rsidDel="00000000" w:rsidR="00000000" w:rsidRPr="00000000">
          <w:rPr>
            <w:rFonts w:ascii="Alef" w:cs="Alef" w:eastAsia="Alef" w:hAnsi="Alef"/>
            <w:color w:val="1d1d1d"/>
            <w:sz w:val="23"/>
            <w:szCs w:val="23"/>
            <w:rtl w:val="1"/>
          </w:rPr>
          <w:delText xml:space="preserve"> </w:delText>
        </w:r>
      </w:del>
      <w:ins w:author="אורפז פישל" w:id="24" w:date="2018-03-27T13:55: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התלהבות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הרפתקאות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דיאגון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אחת</w:t>
      </w:r>
      <w:ins w:author="אורפז פישל" w:id="25" w:date="2018-03-27T13:55:51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שעשויה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לובשה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אופטימי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i w:val="1"/>
          <w:iCs/>
          <w:color w:val="1d1d1d"/>
          <w:sz w:val="23"/>
          <w:szCs w:val="23"/>
          <w:rtl w:val="1"/>
        </w:rPr>
        <w:t xml:space="preserve">נדרים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כובלים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אורפז פישל" w:id="26" w:date="2018-03-27T13:58:16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שיטילו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ההיעלמות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והמנצנצת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היווצרה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מנדיבותו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ונבוך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שסוף</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ותחכוך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ממכשיריו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רהוט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דראקו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הנדהמות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השמאלית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מבחינתי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ככה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ובריאים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געייה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ברווז</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התסמינים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ציטוט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טולקין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גנדלף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מוגלגים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הטבעות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טולקין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תעבור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הוורודה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לחגורתו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בעגמומיות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באלרוגים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קסמהדרין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שמתבררים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דהויה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יימס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בתערובת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קסומה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4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ייגנב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כטירוף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שהיא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קיימת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המכשירים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תעדוף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פורמלית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ומצפצף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בקופסה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גלאים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הקופסאות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בממוצע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להבאתה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סנורדגראס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מורטימר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מקדמים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למרכז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תשומת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איתור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להפניית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הוכחה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למיליוני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מחשבה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הוודאות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ההסתברותית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בלוגיקה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הקלאסית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פשוט</w:t>
      </w:r>
      <w:ins w:author="אורפז פישל" w:id="27" w:date="2018-03-27T14:47:56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רמז</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אנלוגיה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שהיסחבות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תשוקתו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del w:author="אורפז פישל" w:id="28" w:date="2018-03-27T14:50:14Z">
        <w:r w:rsidDel="00000000" w:rsidR="00000000" w:rsidRPr="00000000">
          <w:rPr>
            <w:rFonts w:ascii="Alef" w:cs="Alef" w:eastAsia="Alef" w:hAnsi="Alef"/>
            <w:color w:val="1d1d1d"/>
            <w:sz w:val="23"/>
            <w:szCs w:val="23"/>
            <w:rtl w:val="1"/>
          </w:rPr>
          <w:delText xml:space="preserve">ב</w:delText>
        </w:r>
      </w:del>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ירושה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אבן</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איפה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החיפוש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מרופטות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רקיחת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למתקדמים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שאוצר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בתוכו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נורא</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הרסני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להישבע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ההצהרה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שהסקרנות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באקראי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ההערות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צמצם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המצהיבים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מאנגלית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משורבטת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ישתמש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סטראל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באוכמניות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למשך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ואולי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ימות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להיצמד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בתלמיד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הגריפינדורי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תקפיד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w:t>
      </w:r>
      <w:ins w:author="dina mashmush" w:id="29" w:date="2018-12-27T10:14:41Z">
        <w:r w:rsidDel="00000000" w:rsidR="00000000" w:rsidRPr="00000000">
          <w:rPr>
            <w:rFonts w:ascii="Alef" w:cs="Alef" w:eastAsia="Alef" w:hAnsi="Alef"/>
            <w:b w:val="1"/>
            <w:i w:val="1"/>
            <w:color w:val="1d1d1d"/>
            <w:sz w:val="23"/>
            <w:szCs w:val="23"/>
            <w:rtl w:val="1"/>
          </w:rPr>
          <w:t xml:space="preserve">א</w:t>
        </w:r>
      </w:ins>
      <w:r w:rsidDel="00000000" w:rsidR="00000000" w:rsidRPr="00000000">
        <w:rPr>
          <w:rFonts w:ascii="Alef" w:cs="Alef" w:eastAsia="Alef" w:hAnsi="Alef"/>
          <w:b w:val="1"/>
          <w:bCs/>
          <w:i w:val="1"/>
          <w:iCs/>
          <w:color w:val="1d1d1d"/>
          <w:sz w:val="23"/>
          <w:szCs w:val="23"/>
          <w:rtl w:val="1"/>
        </w:rPr>
        <w:t xml:space="preserve">ניקה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לברוח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באמצע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שיחה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יתחיל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להוריד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להקשות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אוהב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והמגוואמפ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בפיתוי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יבטח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במישהו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נכון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תוהה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מופלאים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תהפכו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לחברים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להתערב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כולכם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מיעוט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הושיט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במופגן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ממילא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בזרועותיו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המתרחבת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והגיהוק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מתלונן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בערמומיות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הרייבנקלואי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ההמעטה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ספטמבר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קובייה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בלורפ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השליפציקים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הזאת</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עיטושים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commentRangeStart w:id="4"/>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commentRangeEnd w:id="4"/>
      <w:r w:rsidDel="00000000" w:rsidR="00000000" w:rsidRPr="00000000">
        <w:commentReference w:id="4"/>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i w:val="1"/>
          <w:iCs/>
          <w:color w:val="1d1d1d"/>
          <w:sz w:val="23"/>
          <w:szCs w:val="23"/>
          <w:rtl w:val="1"/>
        </w:rPr>
        <w:t xml:space="preserve">דבר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הוויב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הארבעה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השחורות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והנוצצות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לפספס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תגיד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לומר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אומרת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פוקס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ins w:author="Anonymous" w:id="30" w:date="2018-08-08T07:51:07Z">
        <w:r w:rsidDel="00000000" w:rsidR="00000000" w:rsidRPr="00000000">
          <w:rPr>
            <w:rFonts w:ascii="Alef" w:cs="Alef" w:eastAsia="Alef" w:hAnsi="Alef"/>
            <w:color w:val="1d1d1d"/>
            <w:sz w:val="23"/>
            <w:szCs w:val="23"/>
            <w:rtl w:val="1"/>
          </w:rPr>
          <w:t xml:space="preserve">נכב</w:t>
        </w:r>
      </w:ins>
      <w:ins w:author="Adina M" w:id="31" w:date="2020-09-01T19:57:32Z">
        <w:r w:rsidDel="00000000" w:rsidR="00000000" w:rsidRPr="00000000">
          <w:rPr>
            <w:rFonts w:ascii="Alef" w:cs="Alef" w:eastAsia="Alef" w:hAnsi="Alef"/>
            <w:color w:val="1d1d1d"/>
            <w:sz w:val="23"/>
            <w:szCs w:val="23"/>
            <w:rtl w:val="1"/>
          </w:rPr>
          <w:t xml:space="preserve">י</w:t>
        </w:r>
      </w:ins>
      <w:ins w:author="Anonymous" w:id="30" w:date="2018-08-08T07:51:07Z">
        <w:r w:rsidDel="00000000" w:rsidR="00000000" w:rsidRPr="00000000">
          <w:rPr>
            <w:rFonts w:ascii="Alef" w:cs="Alef" w:eastAsia="Alef" w:hAnsi="Alef"/>
            <w:color w:val="1d1d1d"/>
            <w:sz w:val="23"/>
            <w:szCs w:val="23"/>
            <w:rtl w:val="1"/>
          </w:rPr>
          <w:t xml:space="preserve">ת</w:t>
        </w:r>
      </w:ins>
      <w:del w:author="Anonymous" w:id="30" w:date="2018-08-08T07:51:07Z">
        <w:r w:rsidDel="00000000" w:rsidR="00000000" w:rsidRPr="00000000">
          <w:rPr>
            <w:rFonts w:ascii="Alef" w:cs="Alef" w:eastAsia="Alef" w:hAnsi="Alef"/>
            <w:color w:val="1d1d1d"/>
            <w:sz w:val="23"/>
            <w:szCs w:val="23"/>
            <w:rtl w:val="1"/>
          </w:rPr>
          <w:delText xml:space="preserve">כבה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ונדלקת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להזדקן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כשגופם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ומותירים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ולהיחרך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והשאירה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חיטטה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התרנגולת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בממשלת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התנצלויות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הגיוני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מקשקש</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שתמרנתי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לטיפולם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הורים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המדומי</w:t>
      </w:r>
      <w:ins w:author="אורפז פישל" w:id="32" w:date="2018-03-27T15:21:14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אידיוט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ייקח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מהם</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מזעזעת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בדריכות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גררר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פשוט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ישרוף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צווחו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סלית</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רין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הפלפאף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וגריפינדור</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האסורה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מסופקני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אלוהומורה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היציאה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הלולייניות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8">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18:21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בקווידיץ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במרביצנים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בשחקנים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במשרד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דיברת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הפזורות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ונצמדו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תנחומיי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שפקפקתי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w:t>
      </w:r>
      <w:r w:rsidDel="00000000" w:rsidR="00000000" w:rsidRPr="00000000">
        <w:rPr>
          <w:rFonts w:ascii="Alef" w:cs="Alef" w:eastAsia="Alef" w:hAnsi="Alef"/>
          <w:b w:val="1"/>
          <w:bCs/>
          <w:i w:val="1"/>
          <w:iCs/>
          <w:color w:val="1d1d1d"/>
          <w:sz w:val="23"/>
          <w:szCs w:val="23"/>
          <w:rtl w:val="1"/>
        </w:rPr>
        <w:t xml:space="preserve">שפויות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להיסחב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קטנה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מרשמלו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בהצלחה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הסיסמה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מקגונגל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תרנגולת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i w:val="1"/>
          <w:iCs/>
          <w:color w:val="1d1d1d"/>
          <w:sz w:val="23"/>
          <w:szCs w:val="23"/>
          <w:rtl w:val="0"/>
        </w:rPr>
        <w:t xml:space="preserve"> – ?</w:t>
      </w:r>
      <w:r w:rsidDel="00000000" w:rsidR="00000000" w:rsidRPr="00000000">
        <w:rPr>
          <w:rFonts w:ascii="Alef" w:cs="Alef" w:eastAsia="Alef" w:hAnsi="Alef"/>
          <w:color w:val="1d1d1d"/>
          <w:sz w:val="23"/>
          <w:szCs w:val="23"/>
          <w:rtl w:val="0"/>
        </w:rPr>
        <w:t xml:space="preserve"> "</w:t>
      </w: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0"/>
        </w:rPr>
        <w:t xml:space="preserve"> </w:t>
      </w:r>
      <w:r w:rsidDel="00000000" w:rsidR="00000000" w:rsidRPr="00000000">
        <w:rPr>
          <w:rFonts w:ascii="Alef" w:cs="Alef" w:eastAsia="Alef" w:hAnsi="Alef"/>
          <w:b w:val="1"/>
          <w:bCs/>
          <w:sz w:val="28"/>
          <w:szCs w:val="28"/>
          <w:rtl w:val="0"/>
        </w:rPr>
        <w:t xml:space="preserve">18</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2"/>
          <w:szCs w:val="32"/>
        </w:rPr>
      </w:pPr>
      <w:r w:rsidDel="00000000" w:rsidR="00000000" w:rsidRPr="00000000">
        <w:rPr>
          <w:rFonts w:ascii="Alef" w:cs="Alef" w:eastAsia="Alef" w:hAnsi="Alef"/>
          <w:b w:val="1"/>
          <w:bCs/>
          <w:sz w:val="32"/>
          <w:szCs w:val="32"/>
          <w:rtl w:val="1"/>
        </w:rPr>
        <w:t xml:space="preserve">היררכיות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שליטה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יטרוף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להצטייר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לפידי</w:t>
      </w:r>
      <w:del w:author="ראובן יעקב דסקל" w:id="0" w:date="2018-10-03T13:54:44Z">
        <w:r w:rsidDel="00000000" w:rsidR="00000000" w:rsidRPr="00000000">
          <w:rPr>
            <w:rFonts w:ascii="Alef" w:cs="Alef" w:eastAsia="Alef" w:hAnsi="Alef"/>
            <w:color w:val="1d1d1d"/>
            <w:sz w:val="23"/>
            <w:szCs w:val="23"/>
            <w:rtl w:val="1"/>
          </w:rPr>
          <w:delText xml:space="preserve">ם</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וכ</w:delText>
        </w:r>
      </w:del>
      <w:r w:rsidDel="00000000" w:rsidR="00000000" w:rsidRPr="00000000">
        <w:rPr>
          <w:rFonts w:ascii="Alef" w:cs="Alef" w:eastAsia="Alef" w:hAnsi="Alef"/>
          <w:color w:val="1d1d1d"/>
          <w:sz w:val="23"/>
          <w:szCs w:val="23"/>
          <w:rtl w:val="1"/>
        </w:rPr>
        <w:t xml:space="preserve">תמי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עכברושים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דרקונים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מקמילן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ins w:author="Anonymous" w:id="1" w:date="2018-03-28T14:33:50Z">
        <w:r w:rsidDel="00000000" w:rsidR="00000000" w:rsidRPr="00000000">
          <w:rPr>
            <w:rFonts w:ascii="Alef" w:cs="Alef" w:eastAsia="Alef" w:hAnsi="Alef"/>
            <w:color w:val="1d1d1d"/>
            <w:sz w:val="23"/>
            <w:szCs w:val="23"/>
            <w:rtl w:val="0"/>
          </w:rPr>
          <w:t xml:space="preserve">,</w:t>
        </w:r>
      </w:ins>
      <w:del w:author="Anonymous" w:id="1" w:date="2018-03-28T14:33:50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תיזהר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ההפלפאפים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del w:author="Anonymous" w:id="2" w:date="2018-03-27T17:51:39Z">
        <w:r w:rsidDel="00000000" w:rsidR="00000000" w:rsidRPr="00000000">
          <w:rPr>
            <w:rFonts w:ascii="Alef" w:cs="Alef" w:eastAsia="Alef" w:hAnsi="Alef"/>
            <w:color w:val="1d1d1d"/>
            <w:sz w:val="23"/>
            <w:szCs w:val="23"/>
            <w:rtl w:val="1"/>
          </w:rPr>
          <w:delText xml:space="preserve">מ</w:delText>
        </w:r>
      </w:del>
      <w:ins w:author="Anonymous" w:id="2" w:date="2018-03-27T17:51:39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ארני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מגמדוני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פיטר</w:t>
      </w:r>
      <w:del w:author="Anonymous" w:id="3" w:date="2019-08-05T06:32:04Z">
        <w:r w:rsidDel="00000000" w:rsidR="00000000" w:rsidRPr="00000000">
          <w:rPr>
            <w:rFonts w:ascii="Alef" w:cs="Alef" w:eastAsia="Alef" w:hAnsi="Alef"/>
            <w:color w:val="1d1d1d"/>
            <w:sz w:val="23"/>
            <w:szCs w:val="23"/>
            <w:rtl w:val="1"/>
          </w:rPr>
          <w:delText xml:space="preserve">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מעסיקים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איגודים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קביעו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ציידים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לקטים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אינטגרלי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קלוריות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הקאפקייק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בזכירת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דיוקנאות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האנרגיה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בגיחותיו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הכושלות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הסטודנטים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אפילו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חושב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תרנגולת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אוקספורד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צינוק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מרתף</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קרקעית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עדיין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האדמה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בצנצנות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שהעכביש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סנטימטר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אקרומנטולה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שהתחשק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הצביע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כשהמתנקש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וקטלני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מלוכלך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באלגנטיות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ודיברו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פינץ</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פלצ</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סוזן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בונז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נמצאת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ידוען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הידוען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אדוני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כשהסתיימה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המבעבעת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המפעפעים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הנוזלים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המתפשטים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מתענג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וזחוח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בבקבוק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בתנאי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מרקחות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ושיקויי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nonymous" w:id="4" w:date="2018-03-28T14:34:47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ins>
      <w:ins w:author="Anonymous" w:id="5" w:date="2018-03-28T14:34:49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4" w:date="2018-03-28T14:34:47Z">
        <w:r w:rsidDel="00000000" w:rsidR="00000000" w:rsidRPr="00000000">
          <w:rPr>
            <w:rFonts w:ascii="Alef" w:cs="Alef" w:eastAsia="Alef" w:hAnsi="Alef"/>
            <w:color w:val="1d1d1d"/>
            <w:sz w:val="23"/>
            <w:szCs w:val="23"/>
            <w:rtl w:val="1"/>
          </w:rPr>
          <w:delText xml:space="preserve">צק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מפתיע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שטריכינובזואר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עלובים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הגמל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מרתקים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מיסודו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אלקטרונים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באורביטל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ולידיעתך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וברדס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מתייחסים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אקוניטון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עשבים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ופטריות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קסומים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לעשירייה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חוצפה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בעמוד</w:t>
      </w:r>
      <w:r w:rsidDel="00000000" w:rsidR="00000000" w:rsidRPr="00000000">
        <w:rPr>
          <w:rFonts w:ascii="Alef" w:cs="Alef" w:eastAsia="Alef" w:hAnsi="Alef"/>
          <w:color w:val="1d1d1d"/>
          <w:sz w:val="23"/>
          <w:szCs w:val="23"/>
          <w:rtl w:val="1"/>
        </w:rPr>
        <w:t xml:space="preserve"> 3."</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אסטרטגיה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לחיסולו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בחנקן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6" w:date="2020-09-01T20:41:41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בסמכותך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ביכולתך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למימושו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כמנהגי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שהבסתי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w:t>
      </w:r>
      <w:ins w:author="Adina M" w:id="7" w:date="2020-09-01T20:43:08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w:t>
      </w:r>
      <w:del w:author="Anonymous" w:id="8" w:date="2018-03-27T18:25:25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מתלוצצת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המתועדת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שוחחת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שמצנפת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המיון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del w:author="Adina M" w:id="9" w:date="2020-09-01T20:44:09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w:t>
      </w:r>
      <w:del w:author="Anonymous" w:id="10" w:date="2018-03-27T18:27:00Z">
        <w:r w:rsidDel="00000000" w:rsidR="00000000" w:rsidRPr="00000000">
          <w:rPr>
            <w:rFonts w:ascii="Alef" w:cs="Alef" w:eastAsia="Alef" w:hAnsi="Alef"/>
            <w:color w:val="1d1d1d"/>
            <w:sz w:val="23"/>
            <w:szCs w:val="23"/>
            <w:rtl w:val="1"/>
          </w:rPr>
          <w:delText xml:space="preserve">י</w:delText>
        </w:r>
      </w:del>
      <w:r w:rsidDel="00000000" w:rsidR="00000000" w:rsidRPr="00000000">
        <w:rPr>
          <w:rFonts w:ascii="Alef" w:cs="Alef" w:eastAsia="Alef" w:hAnsi="Alef"/>
          <w:color w:val="1d1d1d"/>
          <w:sz w:val="23"/>
          <w:szCs w:val="23"/>
          <w:rtl w:val="1"/>
        </w:rPr>
        <w:t xml:space="preserve">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נוויל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נרתעו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אינסטינקטיבית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השתגעתם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סילנציו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ושרבט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והדפדפת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אני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עוזב</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מישהו</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צריך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לצאת</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השתגעת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ומפוחדים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ins w:author="Anonymous" w:id="11" w:date="2018-03-28T14:35:45Z">
        <w:r w:rsidDel="00000000" w:rsidR="00000000" w:rsidRPr="00000000">
          <w:rPr>
            <w:rFonts w:ascii="Alef" w:cs="Alef" w:eastAsia="Alef" w:hAnsi="Alef"/>
            <w:color w:val="1d1d1d"/>
            <w:sz w:val="23"/>
            <w:szCs w:val="23"/>
            <w:rtl w:val="1"/>
          </w:rPr>
          <w:t xml:space="preserve">לבנות</w:t>
        </w:r>
        <w:r w:rsidDel="00000000" w:rsidR="00000000" w:rsidRPr="00000000">
          <w:rPr>
            <w:rFonts w:ascii="Alef" w:cs="Alef" w:eastAsia="Alef" w:hAnsi="Alef"/>
            <w:color w:val="1d1d1d"/>
            <w:sz w:val="23"/>
            <w:szCs w:val="23"/>
            <w:rtl w:val="1"/>
          </w:rPr>
          <w:t xml:space="preserve"> </w:t>
        </w:r>
      </w:ins>
      <w:ins w:author="Anonymous" w:id="12" w:date="2018-03-28T14:35:47Z">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ins>
      <w:del w:author="Anonymous" w:id="11" w:date="2018-03-28T14:35:45Z">
        <w:r w:rsidDel="00000000" w:rsidR="00000000" w:rsidRPr="00000000">
          <w:rPr>
            <w:rFonts w:ascii="Alef" w:cs="Alef" w:eastAsia="Alef" w:hAnsi="Alef"/>
            <w:color w:val="1d1d1d"/>
            <w:sz w:val="23"/>
            <w:szCs w:val="23"/>
            <w:rtl w:val="1"/>
          </w:rPr>
          <w:delText xml:space="preserve">כעת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זועמות</w:delText>
        </w:r>
      </w:del>
      <w:del w:author="Adina M" w:id="13" w:date="2020-09-01T20:46:34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לחלוטין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להתפוגג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color w:val="1d1d1d"/>
          <w:sz w:val="23"/>
          <w:szCs w:val="23"/>
          <w:rtl w:val="1"/>
        </w:rPr>
        <w:t xml:space="preserve">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עשה</w:t>
      </w:r>
      <w:r w:rsidDel="00000000" w:rsidR="00000000" w:rsidRPr="00000000">
        <w:rPr>
          <w:rFonts w:ascii="Alef" w:cs="Alef" w:eastAsia="Alef" w:hAnsi="Alef"/>
          <w:b w:val="1"/>
          <w:bCs/>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צועקים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הצליח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לחשוב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להציל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ins w:author="Anonymous" w:id="14" w:date="2018-03-28T14:36:00Z">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w:t>
        </w:r>
      </w:ins>
      <w:del w:author="Anonymous" w:id="14" w:date="2018-03-28T14:36:00Z">
        <w:r w:rsidDel="00000000" w:rsidR="00000000" w:rsidRPr="00000000">
          <w:rPr>
            <w:rFonts w:ascii="Alef" w:cs="Alef" w:eastAsia="Alef" w:hAnsi="Alef"/>
            <w:b w:val="1"/>
            <w:i w:val="1"/>
            <w:color w:val="1d1d1d"/>
            <w:sz w:val="23"/>
            <w:szCs w:val="23"/>
            <w:rtl w:val="1"/>
          </w:rPr>
          <w:delText xml:space="preserve">צק</w:delText>
        </w:r>
        <w:r w:rsidDel="00000000" w:rsidR="00000000" w:rsidRPr="00000000">
          <w:rPr>
            <w:rFonts w:ascii="Alef" w:cs="Alef" w:eastAsia="Alef" w:hAnsi="Alef"/>
            <w:b w:val="1"/>
            <w:i w:val="1"/>
            <w:color w:val="1d1d1d"/>
            <w:sz w:val="23"/>
            <w:szCs w:val="23"/>
            <w:rtl w:val="1"/>
          </w:rPr>
          <w:delText xml:space="preserve">, </w:delText>
        </w:r>
        <w:r w:rsidDel="00000000" w:rsidR="00000000" w:rsidRPr="00000000">
          <w:rPr>
            <w:rFonts w:ascii="Alef" w:cs="Alef" w:eastAsia="Alef" w:hAnsi="Alef"/>
            <w:b w:val="1"/>
            <w:i w:val="1"/>
            <w:color w:val="1d1d1d"/>
            <w:sz w:val="23"/>
            <w:szCs w:val="23"/>
            <w:rtl w:val="1"/>
          </w:rPr>
          <w:delText xml:space="preserve">צק</w:delText>
        </w:r>
      </w:del>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שהתהילה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הפתרון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עשירייה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מרייבנקלו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חוצפה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אוקיי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לשפיות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מאוכזב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שהתמוטט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שהמונח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קצת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מושפע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קדומות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ושהצד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אנוכי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ופחדן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מבולבל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ומבוהל</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בצלילות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בכיסא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שרפרף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בייאוש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הבטחת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מהמורים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color w:val="1d1d1d"/>
          <w:sz w:val="23"/>
          <w:szCs w:val="23"/>
          <w:rtl w:val="1"/>
        </w:rPr>
        <w:t xml:space="preserve">ובמחשבתה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w:t>
      </w:r>
      <w:ins w:author="Adina M" w:id="15" w:date="2020-09-01T20:49:26Z">
        <w:r w:rsidDel="00000000" w:rsidR="00000000" w:rsidRPr="00000000">
          <w:rPr>
            <w:rFonts w:ascii="Alef" w:cs="Alef" w:eastAsia="Alef" w:hAnsi="Alef"/>
            <w:b w:val="1"/>
            <w:i w:val="1"/>
            <w:color w:val="1d1d1d"/>
            <w:sz w:val="23"/>
            <w:szCs w:val="23"/>
            <w:rtl w:val="1"/>
          </w:rPr>
          <w:t xml:space="preserve">ו</w:t>
        </w:r>
      </w:ins>
      <w:r w:rsidDel="00000000" w:rsidR="00000000" w:rsidRPr="00000000">
        <w:rPr>
          <w:rFonts w:ascii="Alef" w:cs="Alef" w:eastAsia="Alef" w:hAnsi="Alef"/>
          <w:b w:val="1"/>
          <w:bCs/>
          <w:i w:val="1"/>
          <w:iCs/>
          <w:color w:val="1d1d1d"/>
          <w:sz w:val="23"/>
          <w:szCs w:val="23"/>
          <w:rtl w:val="1"/>
        </w:rPr>
        <w:t xml:space="preserve">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ינשוך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בהנהון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למתעלל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רוחו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לתלמידים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שהתמצק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בגרונה</w:t>
      </w:r>
      <w:r w:rsidDel="00000000" w:rsidR="00000000" w:rsidRPr="00000000">
        <w:rPr>
          <w:rFonts w:ascii="Alef" w:cs="Alef" w:eastAsia="Alef" w:hAnsi="Alef"/>
          <w:color w:val="1d1d1d"/>
          <w:sz w:val="23"/>
          <w:szCs w:val="23"/>
          <w:rtl w:val="1"/>
        </w:rPr>
        <w:t xml:space="preserve">. </w:t>
      </w:r>
      <w:ins w:author="Adina M" w:id="16" w:date="2020-09-01T20:51:21Z">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del w:author="Adina M" w:id="17" w:date="2020-09-01T20:51: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והתעלמותך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נדחה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נגדך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b w:val="1"/>
          <w:bCs/>
          <w:color w:val="1d1d1d"/>
          <w:sz w:val="23"/>
          <w:szCs w:val="23"/>
          <w:rtl w:val="1"/>
        </w:rPr>
        <w:t xml:space="preserve">פחיתות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הכבוד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העיקרי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בקמפיין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עיתונאי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ריסנת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מהתבנית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בלעדיך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פרטי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המשפט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והתנועה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נזכר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מרלין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תסגירו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וולדמורט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לדרישותיך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מקפיא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הגנדלף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בורומיר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נ</w:t>
      </w:r>
      <w:r w:rsidDel="00000000" w:rsidR="00000000" w:rsidRPr="00000000">
        <w:rPr>
          <w:rFonts w:ascii="Alef" w:cs="Alef" w:eastAsia="Alef" w:hAnsi="Alef"/>
          <w:b w:val="1"/>
          <w:bCs/>
          <w:i w:val="1"/>
          <w:iCs/>
          <w:color w:val="1d1d1d"/>
          <w:sz w:val="23"/>
          <w:szCs w:val="23"/>
          <w:rtl w:val="1"/>
        </w:rPr>
        <w:t xml:space="preserve">אזגול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עוקב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שכחת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ילדים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חסרי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כואב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יתייחס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ומקצועי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במלוא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ריקוד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פזלו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שכפוף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לתרופות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במרוצת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והקורבנות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התפוצץ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בהיסוס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החמישית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נדפקים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יתעצבנו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שיוחזרו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שההתנהגות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להכפיף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היררכיית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הפירמידה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לאכיפתו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בתחתיתה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להרחיב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חשיבותה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שייפגעו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בהתנהגותך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לחיקוי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ושימשתי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דוגמה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ins w:author="Anonymous" w:id="18" w:date="2018-03-27T19:10:00Z">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ins>
      <w:del w:author="Anonymous" w:id="18" w:date="2018-03-27T19:10:00Z">
        <w:r w:rsidDel="00000000" w:rsidR="00000000" w:rsidRPr="00000000">
          <w:rPr>
            <w:rFonts w:ascii="Alef" w:cs="Alef" w:eastAsia="Alef" w:hAnsi="Alef"/>
            <w:color w:val="1d1d1d"/>
            <w:sz w:val="23"/>
            <w:szCs w:val="23"/>
            <w:rtl w:val="1"/>
          </w:rPr>
          <w:delText xml:space="preserve">מורה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ושמע</w:t>
      </w:r>
      <w:ins w:author="Adina M" w:id="19" w:date="2020-09-01T20:59:54Z">
        <w:r w:rsidDel="00000000" w:rsidR="00000000" w:rsidRPr="00000000">
          <w:rPr>
            <w:rFonts w:ascii="Alef" w:cs="Alef" w:eastAsia="Alef" w:hAnsi="Alef"/>
            <w:color w:val="1d1d1d"/>
            <w:sz w:val="23"/>
            <w:szCs w:val="23"/>
            <w:rtl w:val="1"/>
          </w:rPr>
          <w:t xml:space="preserve">תה</w:t>
        </w:r>
      </w:ins>
      <w:del w:author="Adina M" w:id="19" w:date="2020-09-01T20:59:54Z">
        <w:r w:rsidDel="00000000" w:rsidR="00000000" w:rsidRPr="00000000">
          <w:rPr>
            <w:rFonts w:ascii="Alef" w:cs="Alef" w:eastAsia="Alef" w:hAnsi="Alef"/>
            <w:color w:val="1d1d1d"/>
            <w:sz w:val="23"/>
            <w:szCs w:val="23"/>
            <w:rtl w:val="1"/>
          </w:rPr>
          <w:delText xml:space="preserve">כשיו</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del w:author="Adina M" w:id="20" w:date="2020-09-01T21:00:34Z">
        <w:r w:rsidDel="00000000" w:rsidR="00000000" w:rsidRPr="00000000">
          <w:rPr>
            <w:rFonts w:ascii="Alef" w:cs="Alef" w:eastAsia="Alef" w:hAnsi="Alef"/>
            <w:color w:val="1d1d1d"/>
            <w:sz w:val="23"/>
            <w:szCs w:val="23"/>
            <w:rtl w:val="1"/>
          </w:rPr>
          <w:delText xml:space="preserve">הפגוע</w:delText>
        </w:r>
      </w:del>
      <w:del w:author="Adina M" w:id="21" w:date="2020-09-01T21:00:46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עצומה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לשוחח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תואילי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בטובך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אדרנלין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המייתו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ומשתנה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הוקדשה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למוזיקה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מרפאת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מיוסר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וכשהגרגויל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מכתפה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המהופנט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מתעוררים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וחיבקה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כשהזדקפה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ספרית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פטור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התכרכמו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שותפיך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מתמכרים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התרגלת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בייסורים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מכיסויי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שנשלחו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איענש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שנאת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מינרווה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בכישוף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כשסיימה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הוגן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נאלצתי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דוחות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להפציר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הכועסות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חנוק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שאכזבתי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3">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ins w:author="Adina M" w:id="22" w:date="2020-09-01T21:07:41Z">
        <w:r w:rsidDel="00000000" w:rsidR="00000000" w:rsidRPr="00000000">
          <w:rPr>
            <w:rFonts w:ascii="Alef" w:cs="Alef" w:eastAsia="Alef" w:hAnsi="Alef"/>
            <w:color w:val="1d1d1d"/>
            <w:sz w:val="23"/>
            <w:szCs w:val="23"/>
            <w:rtl w:val="1"/>
          </w:rPr>
          <w:t xml:space="preserve">במשחק</w:t>
        </w:r>
      </w:ins>
      <w:del w:author="Adina M" w:id="22" w:date="2020-09-01T21:07:41Z">
        <w:r w:rsidDel="00000000" w:rsidR="00000000" w:rsidRPr="00000000">
          <w:rPr>
            <w:rFonts w:ascii="Alef" w:cs="Alef" w:eastAsia="Alef" w:hAnsi="Alef"/>
            <w:color w:val="1d1d1d"/>
            <w:sz w:val="23"/>
            <w:szCs w:val="23"/>
            <w:rtl w:val="1"/>
          </w:rPr>
          <w:delText xml:space="preserve">ניצחון</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להתאוששות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ואובדנה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del w:author="Adina M" w:id="23" w:date="2020-09-01T21:08:1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ins w:author="Adina M" w:id="24" w:date="2020-09-01T21:08:14Z">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הצטלצל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החפצים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מכריחים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וגזלתי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ועצובות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בטקסי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לגיבורי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משנשמעה</w:t>
      </w:r>
      <w:r w:rsidDel="00000000" w:rsidR="00000000" w:rsidRPr="00000000">
        <w:rPr>
          <w:rFonts w:ascii="Alef" w:cs="Alef" w:eastAsia="Alef" w:hAnsi="Alef"/>
          <w:color w:val="1d1d1d"/>
          <w:sz w:val="23"/>
          <w:szCs w:val="23"/>
          <w:rtl w:val="1"/>
        </w:rPr>
        <w:t xml:space="preserve">. </w:t>
      </w:r>
      <w:ins w:author="Adina M" w:id="25" w:date="2020-09-01T21:09:49Z">
        <w:r w:rsidDel="00000000" w:rsidR="00000000" w:rsidRPr="00000000">
          <w:rPr>
            <w:rFonts w:ascii="Alef" w:cs="Alef" w:eastAsia="Alef" w:hAnsi="Alef"/>
            <w:color w:val="1d1d1d"/>
            <w:sz w:val="23"/>
            <w:szCs w:val="23"/>
            <w:rtl w:val="1"/>
          </w:rPr>
          <w:t xml:space="preserve">ייתכן</w:t>
        </w:r>
      </w:ins>
      <w:del w:author="Adina M" w:id="25" w:date="2020-09-01T21:09:49Z">
        <w:r w:rsidDel="00000000" w:rsidR="00000000" w:rsidRPr="00000000">
          <w:rPr>
            <w:rFonts w:ascii="Alef" w:cs="Alef" w:eastAsia="Alef" w:hAnsi="Alef"/>
            <w:color w:val="1d1d1d"/>
            <w:sz w:val="23"/>
            <w:szCs w:val="23"/>
            <w:rtl w:val="1"/>
          </w:rPr>
          <w:delText xml:space="preserve">יכול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להיות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ins w:author="Adina M" w:id="26" w:date="2020-09-01T21:10:48Z">
        <w:r w:rsidDel="00000000" w:rsidR="00000000" w:rsidRPr="00000000">
          <w:rPr>
            <w:rFonts w:ascii="Alef" w:cs="Alef" w:eastAsia="Alef" w:hAnsi="Alef"/>
            <w:color w:val="1d1d1d"/>
            <w:sz w:val="23"/>
            <w:szCs w:val="23"/>
            <w:rtl w:val="1"/>
          </w:rPr>
          <w:t xml:space="preserve">אפילו</w:t>
        </w:r>
      </w:ins>
      <w:del w:author="Adina M" w:id="26" w:date="2020-09-01T21:10:48Z">
        <w:r w:rsidDel="00000000" w:rsidR="00000000" w:rsidRPr="00000000">
          <w:rPr>
            <w:rFonts w:ascii="Alef" w:cs="Alef" w:eastAsia="Alef" w:hAnsi="Alef"/>
            <w:color w:val="1d1d1d"/>
            <w:sz w:val="23"/>
            <w:szCs w:val="23"/>
            <w:rtl w:val="1"/>
          </w:rPr>
          <w:delText xml:space="preserve">כלל</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dina M" w:id="27" w:date="2020-09-01T21:10:08Z">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ins>
      <w:del w:author="Adina M" w:id="27" w:date="2020-09-01T21:10:08Z">
        <w:r w:rsidDel="00000000" w:rsidR="00000000" w:rsidRPr="00000000">
          <w:rPr>
            <w:rFonts w:ascii="Alef" w:cs="Alef" w:eastAsia="Alef" w:hAnsi="Alef"/>
            <w:color w:val="1d1d1d"/>
            <w:sz w:val="23"/>
            <w:szCs w:val="23"/>
            <w:rtl w:val="1"/>
          </w:rPr>
          <w:delText xml:space="preserve">ראה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אותה</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ושחצני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ובקימוטי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מודאגים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לידיעתי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שמעשיי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להתעוררות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שהתקיימה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ששכחתי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המשתנקים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ריתוקו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קוויטוס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המו</w:t>
      </w:r>
      <w:ins w:author="Adina M" w:id="28" w:date="2020-09-01T21:12:26Z">
        <w:r w:rsidDel="00000000" w:rsidR="00000000" w:rsidRPr="00000000">
          <w:rPr>
            <w:rFonts w:ascii="Alef" w:cs="Alef" w:eastAsia="Alef" w:hAnsi="Alef"/>
            <w:color w:val="1d1d1d"/>
            <w:sz w:val="23"/>
            <w:szCs w:val="23"/>
            <w:rtl w:val="1"/>
          </w:rPr>
          <w:t xml:space="preserve">ן</w:t>
        </w:r>
      </w:ins>
      <w:del w:author="Adina M" w:id="28" w:date="2020-09-01T21:12:26Z">
        <w:r w:rsidDel="00000000" w:rsidR="00000000" w:rsidRPr="00000000">
          <w:rPr>
            <w:rFonts w:ascii="Alef" w:cs="Alef" w:eastAsia="Alef" w:hAnsi="Alef"/>
            <w:color w:val="1d1d1d"/>
            <w:sz w:val="23"/>
            <w:szCs w:val="23"/>
            <w:rtl w:val="1"/>
          </w:rPr>
          <w:delText xml:space="preserve">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dina M" w:id="29" w:date="2020-09-01T21:12:50Z">
        <w:r w:rsidDel="00000000" w:rsidR="00000000" w:rsidRPr="00000000">
          <w:rPr>
            <w:rFonts w:ascii="Alef" w:cs="Alef" w:eastAsia="Alef" w:hAnsi="Alef"/>
            <w:color w:val="1d1d1d"/>
            <w:sz w:val="23"/>
            <w:szCs w:val="23"/>
            <w:rtl w:val="1"/>
          </w:rPr>
          <w:t xml:space="preserve">תחילתן</w:t>
        </w:r>
      </w:ins>
      <w:del w:author="Adina M" w:id="29" w:date="2020-09-01T21:12:50Z">
        <w:r w:rsidDel="00000000" w:rsidR="00000000" w:rsidRPr="00000000">
          <w:rPr>
            <w:rFonts w:ascii="Alef" w:cs="Alef" w:eastAsia="Alef" w:hAnsi="Alef"/>
            <w:color w:val="1d1d1d"/>
            <w:sz w:val="23"/>
            <w:szCs w:val="23"/>
            <w:rtl w:val="1"/>
          </w:rPr>
          <w:delText xml:space="preserve">התחלה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התקרצף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התייפחו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הודלקו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ומאותו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והלאה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19</w:t>
      </w:r>
      <w:r w:rsidDel="00000000" w:rsidR="00000000" w:rsidRPr="00000000">
        <w:rPr>
          <w:rtl w:val="0"/>
        </w:rPr>
      </w:r>
    </w:p>
    <w:p w:rsidR="00000000" w:rsidDel="00000000" w:rsidP="00000000" w:rsidRDefault="00000000" w:rsidRPr="00000000" w14:paraId="00000002">
      <w:pPr>
        <w:bidi w:val="1"/>
        <w:spacing w:after="200" w:line="276" w:lineRule="auto"/>
        <w:jc w:val="center"/>
        <w:rPr>
          <w:b w:val="1"/>
        </w:rPr>
      </w:pPr>
      <w:r w:rsidDel="00000000" w:rsidR="00000000" w:rsidRPr="00000000">
        <w:rPr>
          <w:rFonts w:ascii="Alef" w:cs="Alef" w:eastAsia="Alef" w:hAnsi="Alef"/>
          <w:b w:val="1"/>
          <w:bCs/>
          <w:sz w:val="32"/>
          <w:szCs w:val="32"/>
          <w:rtl w:val="1"/>
        </w:rPr>
        <w:t xml:space="preserve">דחיית</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סיפוקים</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וגלימותיו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ומהודרות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מגלימותיהם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סתמו</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הזרקורים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עשית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המזויף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תפסיק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כגמולו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התרשמתי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w:t>
      </w:r>
      <w:ins w:author="Anonymous" w:id="0" w:date="2018-03-27T19:50:20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קחותו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אתמול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ns w:author="עדי אטינגר" w:id="2" w:date="2020-05-03T17:42:10Z"/>
          <w:rFonts w:ascii="Alef" w:cs="Alef" w:eastAsia="Alef" w:hAnsi="Alef"/>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w:t>
      </w:r>
      <w:ins w:author="Raz Ashboren" w:id="1" w:date="2020-02-22T22:32:09Z">
        <w:r w:rsidDel="00000000" w:rsidR="00000000" w:rsidRPr="00000000">
          <w:rPr>
            <w:rFonts w:ascii="Alef" w:cs="Alef" w:eastAsia="Alef" w:hAnsi="Alef"/>
            <w:color w:val="1d1d1d"/>
            <w:sz w:val="23"/>
            <w:szCs w:val="23"/>
            <w:rtl w:val="1"/>
          </w:rPr>
          <w:t xml:space="preserve">י</w:t>
        </w:r>
      </w:ins>
      <w:ins w:author="עדי אטינגר" w:id="2" w:date="2020-05-03T17:42:10Z">
        <w:r w:rsidDel="00000000" w:rsidR="00000000" w:rsidRPr="00000000">
          <w:rPr>
            <w:rtl w:val="0"/>
          </w:rPr>
        </w:r>
      </w:ins>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ins w:author="Anonymous" w:id="3" w:date="2019-01-16T11:03:19Z">
        <w:del w:author="Raz Ashboren" w:id="1" w:date="2020-02-22T22:32:09Z">
          <w:r w:rsidDel="00000000" w:rsidR="00000000" w:rsidRPr="00000000">
            <w:rPr>
              <w:rFonts w:ascii="Alef" w:cs="Alef" w:eastAsia="Alef" w:hAnsi="Alef"/>
              <w:color w:val="1d1d1d"/>
              <w:sz w:val="23"/>
              <w:szCs w:val="23"/>
              <w:rtl w:val="1"/>
            </w:rPr>
            <w:delText xml:space="preserve">י</w:delText>
          </w:r>
        </w:del>
      </w:ins>
      <w:del w:author="Raz Ashboren" w:id="1" w:date="2020-02-22T22:32:09Z"/>
      <w:ins w:author="הדס שמעון" w:id="4" w:date="2019-12-25T18:36:12Z">
        <w:del w:author="Raz Ashboren" w:id="1" w:date="2020-02-22T22:32:09Z">
          <w:r w:rsidDel="00000000" w:rsidR="00000000" w:rsidRPr="00000000">
            <w:rPr>
              <w:rFonts w:ascii="Alef" w:cs="Alef" w:eastAsia="Alef" w:hAnsi="Alef"/>
              <w:color w:val="1d1d1d"/>
              <w:sz w:val="23"/>
              <w:szCs w:val="23"/>
              <w:rtl w:val="1"/>
            </w:rPr>
            <w:delText xml:space="preserve">י</w:delText>
          </w:r>
        </w:del>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בנוכחותו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color w:val="1d1d1d"/>
          <w:sz w:val="23"/>
          <w:szCs w:val="23"/>
          <w:rtl w:val="1"/>
        </w:rPr>
        <w:t xml:space="preserve">רצית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שתופץ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מעניין</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בוס</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לגמרי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מזועזע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קודמתי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לשנוא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לחרושת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color w:val="1d1d1d"/>
          <w:sz w:val="23"/>
          <w:szCs w:val="23"/>
          <w:rtl w:val="1"/>
        </w:rPr>
        <w:t xml:space="preserve">במיוחד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ידעתי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גריפינדור</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ומעט</w:t>
      </w:r>
      <w:r w:rsidDel="00000000" w:rsidR="00000000" w:rsidRPr="00000000">
        <w:rPr>
          <w:rFonts w:ascii="Alef" w:cs="Alef" w:eastAsia="Alef" w:hAnsi="Alef"/>
          <w:color w:val="1d1d1d"/>
          <w:sz w:val="23"/>
          <w:szCs w:val="23"/>
          <w:rtl w:val="1"/>
        </w:rPr>
        <w:t xml:space="preserve"> </w:t>
      </w:r>
      <w:ins w:author="Anonymous" w:id="5" w:date="2018-03-27T19:54:45Z">
        <w:r w:rsidDel="00000000" w:rsidR="00000000" w:rsidRPr="00000000">
          <w:rPr>
            <w:rFonts w:ascii="Alef" w:cs="Alef" w:eastAsia="Alef" w:hAnsi="Alef"/>
            <w:color w:val="1d1d1d"/>
            <w:sz w:val="23"/>
            <w:szCs w:val="23"/>
            <w:rtl w:val="1"/>
          </w:rPr>
          <w:t xml:space="preserve">זומם</w:t>
        </w:r>
      </w:ins>
      <w:del w:author="Anonymous" w:id="5" w:date="2018-03-27T19:54:45Z">
        <w:r w:rsidDel="00000000" w:rsidR="00000000" w:rsidRPr="00000000">
          <w:rPr>
            <w:rFonts w:ascii="Alef" w:cs="Alef" w:eastAsia="Alef" w:hAnsi="Alef"/>
            <w:color w:val="1d1d1d"/>
            <w:sz w:val="23"/>
            <w:szCs w:val="23"/>
            <w:rtl w:val="1"/>
          </w:rPr>
          <w:delText xml:space="preserve">זוממני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ומסקנתם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להפעיל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לנפשם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יתגנב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גילית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בהשפעתו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ins w:author="Anonymous" w:id="6" w:date="2018-03-28T14:37:0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חייב</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ינשוף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האהוב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סיפרתי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כפי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שכבר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הבנת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חשיבותו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נעשתה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כעת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גדולה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ודחופה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אף</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רואה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דרך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אפשרית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להתיידד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איתו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ללחוץ</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לנצלה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ודע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מלוא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המשאבים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בית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מאלפוי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יעמדו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לרשותך</w:t>
      </w:r>
      <w:r w:rsidDel="00000000" w:rsidR="00000000" w:rsidRPr="00000000">
        <w:rPr>
          <w:rFonts w:ascii="Alef" w:cs="Alef" w:eastAsia="Alef" w:hAnsi="Alef"/>
          <w:i w:val="1"/>
          <w:iCs/>
          <w:color w:val="1d1d1d"/>
          <w:sz w:val="23"/>
          <w:szCs w:val="23"/>
          <w:rtl w:val="1"/>
        </w:rPr>
        <w:t xml:space="preserve"> </w:t>
      </w:r>
      <w:ins w:author="Anonymous" w:id="7" w:date="2018-03-28T14:37:32Z">
        <w:r w:rsidDel="00000000" w:rsidR="00000000" w:rsidRPr="00000000">
          <w:rPr>
            <w:rFonts w:ascii="Alef" w:cs="Alef" w:eastAsia="Alef" w:hAnsi="Alef"/>
            <w:i w:val="1"/>
            <w:color w:val="1d1d1d"/>
            <w:sz w:val="23"/>
            <w:szCs w:val="23"/>
            <w:rtl w:val="1"/>
          </w:rPr>
          <w:t xml:space="preserve">בעת</w:t>
        </w:r>
      </w:ins>
      <w:del w:author="Anonymous" w:id="7" w:date="2018-03-28T14:37:32Z">
        <w:r w:rsidDel="00000000" w:rsidR="00000000" w:rsidRPr="00000000">
          <w:rPr>
            <w:rFonts w:ascii="Alef" w:cs="Alef" w:eastAsia="Alef" w:hAnsi="Alef"/>
            <w:i w:val="1"/>
            <w:color w:val="1d1d1d"/>
            <w:sz w:val="23"/>
            <w:szCs w:val="23"/>
            <w:rtl w:val="1"/>
          </w:rPr>
          <w:delText xml:space="preserve">במקרה</w:delText>
        </w:r>
        <w:r w:rsidDel="00000000" w:rsidR="00000000" w:rsidRPr="00000000">
          <w:rPr>
            <w:rFonts w:ascii="Alef" w:cs="Alef" w:eastAsia="Alef" w:hAnsi="Alef"/>
            <w:i w:val="1"/>
            <w:color w:val="1d1d1d"/>
            <w:sz w:val="23"/>
            <w:szCs w:val="23"/>
            <w:rtl w:val="1"/>
          </w:rPr>
          <w:delText xml:space="preserve"> </w:delText>
        </w:r>
      </w:del>
      <w:r w:rsidDel="00000000" w:rsidR="00000000" w:rsidRPr="00000000">
        <w:rPr>
          <w:rFonts w:ascii="Alef" w:cs="Alef" w:eastAsia="Alef" w:hAnsi="Alef"/>
          <w:i w:val="1"/>
          <w:iCs/>
          <w:color w:val="1d1d1d"/>
          <w:sz w:val="23"/>
          <w:szCs w:val="23"/>
          <w:rtl w:val="1"/>
        </w:rPr>
        <w:t xml:space="preserve">הצורך</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התיאורטי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מאוד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לדאוג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וכבונוס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ממתחרה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ההנהגה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ערך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הסגנון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כישרון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מדהים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יועץ</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תיפגע</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לוציוס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כמוני</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מכולם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הזומבי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מצטער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להזדרז</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בחיפזון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בקרוב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שאפשרתי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קרדיט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הבוצדמית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חלש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נוסטלגיה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לטלוויזיה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ולמחשבים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והגדולה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תכננתי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ההגנה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פרוטגו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משתמשים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כיום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האצילי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ששואפים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השאפתנים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כשגדלתי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וששאיפתי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וגורלותיהם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נהדר</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מסובכת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אבראקדברא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המונח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הנכון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אבדה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קדברה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8" w:date="2018-03-27T20:28:52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המרושעת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לעומת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לסתותיו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מורנליית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פאלקונסביין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היטלר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מטפח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שטיפחתי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צעיר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בחריקת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מטומטם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התחלתי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ושיניתי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גרגורי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נקפצו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טורחים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commentRangeStart w:id="0"/>
      <w:commentRangeStart w:id="1"/>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דרגה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דילוגים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התעופף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באוויר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מקטיעת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הסתערותו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קפיצית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בידיים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הדגמתי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שלומדים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הטכניקה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הבסיסיים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שמלמדים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מתמודדים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ותקפתי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color w:val="1d1d1d"/>
          <w:sz w:val="23"/>
          <w:szCs w:val="23"/>
        </w:rPr>
      </w:pPr>
      <w:r w:rsidDel="00000000" w:rsidR="00000000" w:rsidRPr="00000000">
        <w:rPr>
          <w:rFonts w:ascii="Alef" w:cs="Alef" w:eastAsia="Alef" w:hAnsi="Alef"/>
          <w:b w:val="1"/>
          <w:bCs/>
          <w:i w:val="1"/>
          <w:iCs/>
          <w:color w:val="1d1d1d"/>
          <w:sz w:val="23"/>
          <w:szCs w:val="23"/>
          <w:rtl w:val="1"/>
        </w:rPr>
        <w:t xml:space="preserve">אאוץ</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הוראותיו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המפורשות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נאסר</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עליי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בכינויים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בשפתם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ייתכן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המכובד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ins w:author="Anonymous" w:id="9" w:date="2020-03-25T16:33:49Z">
        <w:r w:rsidDel="00000000" w:rsidR="00000000" w:rsidRPr="00000000">
          <w:rPr>
            <w:rFonts w:ascii="Alef" w:cs="Alef" w:eastAsia="Alef" w:hAnsi="Alef"/>
            <w:color w:val="1d1d1d"/>
            <w:sz w:val="23"/>
            <w:szCs w:val="23"/>
            <w:rtl w:val="1"/>
          </w:rPr>
          <w:t xml:space="preserve">כבר</w:t>
        </w:r>
      </w:ins>
      <w:del w:author="Anonymous" w:id="9" w:date="2020-03-25T16:33:49Z">
        <w:r w:rsidDel="00000000" w:rsidR="00000000" w:rsidRPr="00000000">
          <w:rPr>
            <w:rFonts w:ascii="Alef" w:cs="Alef" w:eastAsia="Alef" w:hAnsi="Alef"/>
            <w:color w:val="1d1d1d"/>
            <w:sz w:val="23"/>
            <w:szCs w:val="23"/>
            <w:rtl w:val="1"/>
          </w:rPr>
          <w:delText xml:space="preserve">אפילו</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ins w:author="Anonymous" w:id="10" w:date="2018-03-27T20:53:46Z">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ins>
      <w:r w:rsidDel="00000000" w:rsidR="00000000" w:rsidRPr="00000000">
        <w:rPr>
          <w:rFonts w:ascii="Alef" w:cs="Alef" w:eastAsia="Alef" w:hAnsi="Alef"/>
          <w:color w:val="1d1d1d"/>
          <w:sz w:val="23"/>
          <w:szCs w:val="23"/>
          <w:rtl w:val="1"/>
        </w:rPr>
        <w:t xml:space="preserve">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del w:author="Anonymous" w:id="11" w:date="2018-03-27T20:53:49Z">
        <w:r w:rsidDel="00000000" w:rsidR="00000000" w:rsidRPr="00000000">
          <w:rPr>
            <w:rFonts w:ascii="Alef" w:cs="Alef" w:eastAsia="Alef" w:hAnsi="Alef"/>
            <w:color w:val="1d1d1d"/>
            <w:sz w:val="23"/>
            <w:szCs w:val="23"/>
            <w:rtl w:val="1"/>
          </w:rPr>
          <w:delText xml:space="preserve">ההוא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השרביט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וכשעזבתי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להשקיע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ועודנו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הדוג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פוטנציאלי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נידח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12" w:date="2018-03-27T20:54:15Z">
        <w:r w:rsidDel="00000000" w:rsidR="00000000" w:rsidRPr="00000000">
          <w:rPr>
            <w:rFonts w:ascii="Alef" w:cs="Alef" w:eastAsia="Alef" w:hAnsi="Alef"/>
            <w:color w:val="1d1d1d"/>
            <w:sz w:val="23"/>
            <w:szCs w:val="23"/>
            <w:rtl w:val="0"/>
          </w:rPr>
          <w:t xml:space="preserve">-</w:t>
        </w:r>
      </w:ins>
      <w:del w:author="Anonymous" w:id="12" w:date="2018-03-27T20:54:15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13" w:date="2018-03-27T20:54:17Z">
        <w:r w:rsidDel="00000000" w:rsidR="00000000" w:rsidRPr="00000000">
          <w:rPr>
            <w:rFonts w:ascii="Alef" w:cs="Alef" w:eastAsia="Alef" w:hAnsi="Alef"/>
            <w:color w:val="1d1d1d"/>
            <w:sz w:val="23"/>
            <w:szCs w:val="23"/>
            <w:rtl w:val="0"/>
          </w:rPr>
          <w:t xml:space="preserve">-</w:t>
        </w:r>
      </w:ins>
      <w:del w:author="Anonymous" w:id="13" w:date="2018-03-27T20:54:1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4" w:date="2018-03-27T20:54:18Z">
        <w:r w:rsidDel="00000000" w:rsidR="00000000" w:rsidRPr="00000000">
          <w:rPr>
            <w:rFonts w:ascii="Alef" w:cs="Alef" w:eastAsia="Alef" w:hAnsi="Alef"/>
            <w:color w:val="1d1d1d"/>
            <w:sz w:val="23"/>
            <w:szCs w:val="23"/>
            <w:rtl w:val="0"/>
          </w:rPr>
          <w:t xml:space="preserve">-</w:t>
        </w:r>
      </w:ins>
      <w:del w:author="Anonymous" w:id="14" w:date="2018-03-27T20:54:18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להתגלגל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בקרושיאטוס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שנטרפה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במזגם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אוניברסלי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להילחם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עשתונותיי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בקרניהם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כשהטפרים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יגדילו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סיכוייהם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שהדגמת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ins w:author="Anonymous" w:id="15" w:date="2020-03-25T16:39:23Z">
        <w:r w:rsidDel="00000000" w:rsidR="00000000" w:rsidRPr="00000000">
          <w:rPr>
            <w:rFonts w:ascii="Alef" w:cs="Alef" w:eastAsia="Alef" w:hAnsi="Alef"/>
            <w:color w:val="1d1d1d"/>
            <w:sz w:val="23"/>
            <w:szCs w:val="23"/>
            <w:rtl w:val="0"/>
          </w:rPr>
          <w:t xml:space="preserve"> </w:t>
        </w:r>
      </w:ins>
      <w:ins w:author="Anonymous" w:id="16" w:date="2020-03-25T16:39:2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כש</w:t>
      </w:r>
      <w:ins w:author="Anonymous" w:id="17" w:date="2018-03-27T21:02:27Z">
        <w:r w:rsidDel="00000000" w:rsidR="00000000" w:rsidRPr="00000000">
          <w:rPr>
            <w:rFonts w:ascii="Alef" w:cs="Alef" w:eastAsia="Alef" w:hAnsi="Alef"/>
            <w:i w:val="1"/>
            <w:color w:val="1d1d1d"/>
            <w:sz w:val="23"/>
            <w:szCs w:val="23"/>
            <w:rtl w:val="1"/>
          </w:rPr>
          <w:t xml:space="preserve">פרופסור</w:t>
        </w:r>
      </w:ins>
      <w:ins w:author="Anonymous" w:id="18" w:date="2020-03-25T16:38:58Z">
        <w:r w:rsidDel="00000000" w:rsidR="00000000" w:rsidRPr="00000000">
          <w:rPr>
            <w:rFonts w:ascii="Alef" w:cs="Alef" w:eastAsia="Alef" w:hAnsi="Alef"/>
            <w:b w:val="1"/>
            <w:i w:val="1"/>
            <w:color w:val="1d1d1d"/>
            <w:sz w:val="23"/>
            <w:szCs w:val="23"/>
            <w:rtl w:val="0"/>
            <w:rPrChange w:author="Anonymous" w:id="19" w:date="2018-03-27T21:02:27Z">
              <w:rPr>
                <w:rFonts w:ascii="Alef" w:cs="Alef" w:eastAsia="Alef" w:hAnsi="Alef"/>
                <w:i w:val="1"/>
                <w:color w:val="1d1d1d"/>
                <w:sz w:val="23"/>
                <w:szCs w:val="23"/>
              </w:rPr>
            </w:rPrChange>
          </w:rPr>
          <w:t xml:space="preserve"> </w:t>
        </w:r>
      </w:ins>
      <w:del w:author="Anonymous" w:id="20" w:date="2020-03-25T16:38:55Z">
        <w:r w:rsidDel="00000000" w:rsidR="00000000" w:rsidRPr="00000000">
          <w:rPr>
            <w:rFonts w:ascii="Alef" w:cs="Alef" w:eastAsia="Alef" w:hAnsi="Alef"/>
            <w:b w:val="1"/>
            <w:i w:val="1"/>
            <w:color w:val="1d1d1d"/>
            <w:sz w:val="23"/>
            <w:szCs w:val="23"/>
            <w:rtl w:val="1"/>
          </w:rPr>
          <w:delText xml:space="preserve">מורה</w:delText>
        </w:r>
        <w:r w:rsidDel="00000000" w:rsidR="00000000" w:rsidRPr="00000000">
          <w:rPr>
            <w:rFonts w:ascii="Alef" w:cs="Alef" w:eastAsia="Alef" w:hAnsi="Alef"/>
            <w:b w:val="1"/>
            <w:i w:val="1"/>
            <w:color w:val="1d1d1d"/>
            <w:sz w:val="23"/>
            <w:szCs w:val="23"/>
            <w:rtl w:val="0"/>
          </w:rPr>
          <w:delText xml:space="preserve"> </w:delText>
        </w:r>
      </w:del>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טפריך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הסלמת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פעם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נוספת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סטרת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להחריד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בפירוט</w:t>
      </w:r>
      <w:ins w:author="Anonymous" w:id="21" w:date="2018-03-27T21:03:09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i w:val="1"/>
          <w:iCs/>
          <w:color w:val="1d1d1d"/>
          <w:sz w:val="23"/>
          <w:szCs w:val="23"/>
          <w:rtl w:val="1"/>
        </w:rPr>
        <w:t xml:space="preserve">מדויק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לחלוטין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הבאה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בהשוואה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בריטניה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לסיכונים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הסטירה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ממתין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המאסטר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ולפיכך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שהחוויה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שחווית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מימיך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אינו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דיחוי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קטלנית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במסגרת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שדיברת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יכעיס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לתכנן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ins w:author="Anonymous" w:id="22" w:date="2020-03-25T16:51:13Z">
        <w:r w:rsidDel="00000000" w:rsidR="00000000" w:rsidRPr="00000000">
          <w:rPr>
            <w:rFonts w:ascii="Alef" w:cs="Alef" w:eastAsia="Alef" w:hAnsi="Alef"/>
            <w:color w:val="1d1d1d"/>
            <w:sz w:val="23"/>
            <w:szCs w:val="23"/>
            <w:rtl w:val="1"/>
          </w:rPr>
          <w:t xml:space="preserve">ארשה</w:t>
        </w:r>
      </w:ins>
      <w:del w:author="Anonymous" w:id="22" w:date="2020-03-25T16:51:13Z">
        <w:r w:rsidDel="00000000" w:rsidR="00000000" w:rsidRPr="00000000">
          <w:rPr>
            <w:rFonts w:ascii="Alef" w:cs="Alef" w:eastAsia="Alef" w:hAnsi="Alef"/>
            <w:color w:val="1d1d1d"/>
            <w:sz w:val="23"/>
            <w:szCs w:val="23"/>
            <w:rtl w:val="1"/>
          </w:rPr>
          <w:delText xml:space="preserve">אתיר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ותסלים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נשימותיו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להתנשפויות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ומבוהלות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יפטרו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ins w:author="יהודה פלהיימר" w:id="23" w:date="2020-07-12T14:22:45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ובנוכחות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ins>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מהדהד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בפשטות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לרחמים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הונפו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להעמיד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שאת</w:t>
      </w:r>
      <w:ins w:author="Anonymous" w:id="24" w:date="2018-03-27T21:43:08Z">
        <w:r w:rsidDel="00000000" w:rsidR="00000000" w:rsidRPr="00000000">
          <w:rPr>
            <w:rFonts w:ascii="Alef" w:cs="Alef" w:eastAsia="Alef" w:hAnsi="Alef"/>
            <w:color w:val="1d1d1d"/>
            <w:sz w:val="23"/>
            <w:szCs w:val="23"/>
            <w:rtl w:val="1"/>
          </w:rPr>
          <w:t xml:space="preserve">ה</w:t>
        </w:r>
      </w:ins>
      <w:del w:author="Anonymous" w:id="24" w:date="2018-03-27T21:43:08Z">
        <w:r w:rsidDel="00000000" w:rsidR="00000000" w:rsidRPr="00000000">
          <w:rPr>
            <w:rFonts w:ascii="Alef" w:cs="Alef" w:eastAsia="Alef" w:hAnsi="Alef"/>
            <w:color w:val="1d1d1d"/>
            <w:sz w:val="23"/>
            <w:szCs w:val="23"/>
            <w:rtl w:val="1"/>
          </w:rPr>
          <w:delText xml:space="preserve">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del w:author="Anonymous" w:id="25" w:date="2018-03-27T21:43:11Z">
        <w:r w:rsidDel="00000000" w:rsidR="00000000" w:rsidRPr="00000000">
          <w:rPr>
            <w:rFonts w:ascii="Alef" w:cs="Alef" w:eastAsia="Alef" w:hAnsi="Alef"/>
            <w:color w:val="1d1d1d"/>
            <w:sz w:val="23"/>
            <w:szCs w:val="23"/>
            <w:rtl w:val="1"/>
          </w:rPr>
          <w:delText xml:space="preserve">ים</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בפתאומיות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לשולחנותיהן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אתנקם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שיסייעו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בבקשה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להפסיק</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האלה</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כהתנצלות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לתפוס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לדגדג</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באנקונדה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למה</w:t>
      </w:r>
      <w:ins w:author="Anonymous" w:id="26" w:date="2018-03-27T21:43:4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ליצור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רושם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ואכזרי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w:t>
      </w:r>
      <w:del w:author="Anonymous" w:id="27" w:date="2018-03-27T21:44:53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מאפיין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לימד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אותך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כיצד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מתנהגים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התרוממו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יתאימו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המקצועית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הסידורים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הגנרלים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בפעילות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התעמת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התנאים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שנאכפה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המשותפות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בדוג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נפילותיו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ובתוכו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אגרוף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ויהדק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וסירב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אכוון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בהוגוורטס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יזרקו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לכלא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תשתלט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שינהגו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באשר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חופשיים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שחטף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הקבוצה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בולטים</w:t>
      </w:r>
      <w:r w:rsidDel="00000000" w:rsidR="00000000" w:rsidRPr="00000000">
        <w:rPr>
          <w:rFonts w:ascii="Alef" w:cs="Alef" w:eastAsia="Alef" w:hAnsi="Alef"/>
          <w:color w:val="1d1d1d"/>
          <w:sz w:val="23"/>
          <w:szCs w:val="23"/>
          <w:rtl w:val="1"/>
        </w:rPr>
        <w:t xml:space="preserve">, </w:t>
      </w:r>
      <w:ins w:author="Anonymous" w:id="28" w:date="2018-03-27T21:50:40Z">
        <w:r w:rsidDel="00000000" w:rsidR="00000000" w:rsidRPr="00000000">
          <w:rPr>
            <w:rFonts w:ascii="Alef" w:cs="Alef" w:eastAsia="Alef" w:hAnsi="Alef"/>
            <w:color w:val="1d1d1d"/>
            <w:sz w:val="23"/>
            <w:szCs w:val="23"/>
            <w:rtl w:val="1"/>
          </w:rPr>
          <w:t xml:space="preserve">ב</w:t>
        </w:r>
      </w:ins>
      <w:ins w:author="Anonymous" w:id="29" w:date="2018-03-27T21:50:30Z">
        <w:del w:author="Anonymous" w:id="30" w:date="2018-03-27T21:50:47Z">
          <w:r w:rsidDel="00000000" w:rsidR="00000000" w:rsidRPr="00000000">
            <w:rPr>
              <w:rFonts w:ascii="Alef" w:cs="Alef" w:eastAsia="Alef" w:hAnsi="Alef"/>
              <w:color w:val="1d1d1d"/>
              <w:sz w:val="23"/>
              <w:szCs w:val="23"/>
              <w:rtl w:val="1"/>
            </w:rPr>
            <w:delText xml:space="preserve">זיפים</w:delText>
          </w:r>
        </w:del>
      </w:ins>
      <w:del w:author="Anonymous" w:id="29" w:date="2018-03-27T21:50:30Z">
        <w:r w:rsidDel="00000000" w:rsidR="00000000" w:rsidRPr="00000000">
          <w:rPr>
            <w:rFonts w:ascii="Alef" w:cs="Alef" w:eastAsia="Alef" w:hAnsi="Alef"/>
            <w:color w:val="1d1d1d"/>
            <w:sz w:val="23"/>
            <w:szCs w:val="23"/>
            <w:rtl w:val="1"/>
          </w:rPr>
          <w:delText xml:space="preserve">שיער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פנים</w:delText>
        </w:r>
      </w:del>
      <w:ins w:author="Anonymous" w:id="31" w:date="2018-03-27T21:50:49Z">
        <w:r w:rsidDel="00000000" w:rsidR="00000000" w:rsidRPr="00000000">
          <w:rPr>
            <w:rFonts w:ascii="Alef" w:cs="Alef" w:eastAsia="Alef" w:hAnsi="Alef"/>
            <w:color w:val="1d1d1d"/>
            <w:sz w:val="23"/>
            <w:szCs w:val="23"/>
            <w:rtl w:val="1"/>
          </w:rPr>
          <w:t xml:space="preserve">זיפים</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nonymous" w:id="32" w:date="2018-03-27T21:50:41Z">
        <w:r w:rsidDel="00000000" w:rsidR="00000000" w:rsidRPr="00000000">
          <w:rPr>
            <w:rFonts w:ascii="Alef" w:cs="Alef" w:eastAsia="Alef" w:hAnsi="Alef"/>
            <w:color w:val="1d1d1d"/>
            <w:sz w:val="23"/>
            <w:szCs w:val="23"/>
            <w:rtl w:val="1"/>
          </w:rPr>
          <w:t xml:space="preserve">ב</w:t>
        </w:r>
      </w:ins>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משעמם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מגרונם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ומהוסס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חיוכו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טמפרטורת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מרלין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התנגשת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תתנצל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נשמע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הצליח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ארבע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לפקפק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במניעיו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לקח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להכריז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לכישלון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תכעס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להתרומם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והצטלל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ותוצאותיהן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בתנועה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סבלנות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בפסימיות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למזרן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מריאותיו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בגופו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שדחפו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מפסידן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תפסיק</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סחרחורת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ודעכה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לחילופין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המזרן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נעתקה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עלול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לסכן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מודעות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מוחלט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w:t>
      </w:r>
      <w:ins w:author="Anonymous" w:id="33" w:date="2018-03-27T21:56:08Z">
        <w:r w:rsidDel="00000000" w:rsidR="00000000" w:rsidRPr="00000000">
          <w:rPr>
            <w:rFonts w:ascii="Alef" w:cs="Alef" w:eastAsia="Alef" w:hAnsi="Alef"/>
            <w:b w:val="1"/>
            <w:i w:val="1"/>
            <w:color w:val="1d1d1d"/>
            <w:sz w:val="23"/>
            <w:szCs w:val="23"/>
            <w:rtl w:val="1"/>
          </w:rPr>
          <w:t xml:space="preserve">י</w:t>
        </w:r>
      </w:ins>
      <w:r w:rsidDel="00000000" w:rsidR="00000000" w:rsidRPr="00000000">
        <w:rPr>
          <w:rFonts w:ascii="Alef" w:cs="Alef" w:eastAsia="Alef" w:hAnsi="Alef"/>
          <w:b w:val="1"/>
          <w:bCs/>
          <w:i w:val="1"/>
          <w:iCs/>
          <w:color w:val="1d1d1d"/>
          <w:sz w:val="23"/>
          <w:szCs w:val="23"/>
          <w:rtl w:val="1"/>
        </w:rPr>
        <w:t xml:space="preserve">קחות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חבורה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בריונים</w:t>
      </w: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סתומים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בהם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תועלת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מלבד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כעבדים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נרצעים</w:t>
      </w:r>
      <w:r w:rsidDel="00000000" w:rsidR="00000000" w:rsidRPr="00000000">
        <w:rPr>
          <w:rFonts w:ascii="Alef" w:cs="Alef" w:eastAsia="Alef" w:hAnsi="Alef"/>
          <w:i w:val="1"/>
          <w:iCs/>
          <w:color w:val="1d1d1d"/>
          <w:sz w:val="23"/>
          <w:szCs w:val="23"/>
          <w:rtl w:val="0"/>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מותש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בהיעדרו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להיזכר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במנגינה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בדמיונו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משוחררים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לכיוונם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מסתכלים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בתמונת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והעמיד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עצור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נמלטו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נטרקה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גמורה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וכניעות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שמאפשרים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נתפס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ששערו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אוזניים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להסתיר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מאושש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הכפיים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יגוועו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ins w:author="Anonymous" w:id="34" w:date="2018-03-27T22:01:16Z">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ins>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מבוטל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מופתע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התעללות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מכבדים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מנחמים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i w:val="1"/>
          <w:iCs/>
          <w:color w:val="1d1d1d"/>
          <w:sz w:val="23"/>
          <w:szCs w:val="23"/>
          <w:rtl w:val="1"/>
        </w:rPr>
        <w:t xml:space="preserve">זהו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כיבדת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כשסיפרתי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שהנחתי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והחניק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ההישג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רגיל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מחמאותיי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בסדר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צריכות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להחזיר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לקדמותו</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הרגליים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ההתגלמות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i w:val="1"/>
          <w:iCs/>
          <w:color w:val="1d1d1d"/>
          <w:sz w:val="23"/>
          <w:szCs w:val="23"/>
          <w:rtl w:val="1"/>
        </w:rPr>
        <w:t xml:space="preserve">המשיך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הצטרפו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הידד</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גריפינדור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אגודלו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בפליאה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זאביני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ומסוקרן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מהמנוחה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ביושר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שיידרש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בייחוד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b w:val="1"/>
          <w:sz w:val="28"/>
          <w:szCs w:val="28"/>
        </w:rPr>
      </w:pPr>
      <w:r w:rsidDel="00000000" w:rsidR="00000000" w:rsidRPr="00000000">
        <w:rPr>
          <w:rFonts w:ascii="Alef" w:cs="Alef" w:eastAsia="Alef" w:hAnsi="Alef"/>
          <w:b w:val="1"/>
          <w:bCs/>
          <w:sz w:val="28"/>
          <w:szCs w:val="28"/>
          <w:rtl w:val="1"/>
        </w:rPr>
        <w:t xml:space="preserve">פרק</w:t>
      </w:r>
      <w:r w:rsidDel="00000000" w:rsidR="00000000" w:rsidRPr="00000000">
        <w:rPr>
          <w:rFonts w:ascii="Alef" w:cs="Alef" w:eastAsia="Alef" w:hAnsi="Alef"/>
          <w:b w:val="1"/>
          <w:bCs/>
          <w:sz w:val="28"/>
          <w:szCs w:val="28"/>
          <w:rtl w:val="1"/>
        </w:rPr>
        <w:t xml:space="preserve"> </w:t>
      </w:r>
      <w:r w:rsidDel="00000000" w:rsidR="00000000" w:rsidRPr="00000000">
        <w:rPr>
          <w:rFonts w:ascii="Alef" w:cs="Alef" w:eastAsia="Alef" w:hAnsi="Alef"/>
          <w:b w:val="1"/>
          <w:bCs/>
          <w:sz w:val="28"/>
          <w:szCs w:val="28"/>
          <w:rtl w:val="0"/>
        </w:rPr>
        <w:t xml:space="preserve">20</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b w:val="1"/>
          <w:sz w:val="32"/>
          <w:szCs w:val="32"/>
        </w:rPr>
      </w:pPr>
      <w:r w:rsidDel="00000000" w:rsidR="00000000" w:rsidRPr="00000000">
        <w:rPr>
          <w:rFonts w:ascii="Alef" w:cs="Alef" w:eastAsia="Alef" w:hAnsi="Alef"/>
          <w:b w:val="1"/>
          <w:bCs/>
          <w:sz w:val="32"/>
          <w:szCs w:val="32"/>
          <w:rtl w:val="1"/>
        </w:rPr>
        <w:t xml:space="preserve">משפט</w:t>
      </w:r>
      <w:r w:rsidDel="00000000" w:rsidR="00000000" w:rsidRPr="00000000">
        <w:rPr>
          <w:rFonts w:ascii="Alef" w:cs="Alef" w:eastAsia="Alef" w:hAnsi="Alef"/>
          <w:b w:val="1"/>
          <w:bCs/>
          <w:sz w:val="32"/>
          <w:szCs w:val="32"/>
          <w:rtl w:val="1"/>
        </w:rPr>
        <w:t xml:space="preserve"> </w:t>
      </w:r>
      <w:r w:rsidDel="00000000" w:rsidR="00000000" w:rsidRPr="00000000">
        <w:rPr>
          <w:rFonts w:ascii="Alef" w:cs="Alef" w:eastAsia="Alef" w:hAnsi="Alef"/>
          <w:b w:val="1"/>
          <w:bCs/>
          <w:sz w:val="32"/>
          <w:szCs w:val="32"/>
          <w:rtl w:val="1"/>
        </w:rPr>
        <w:t xml:space="preserve">בייס</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בתקרתו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שוכבו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המתקפלת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שהוצבה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מהחטיפים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משוקולד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מרכיבים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שכוסו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בסוכריות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מנצנצות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הקינוחים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והתבררו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כטעימים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b w:val="1"/>
          <w:bCs/>
          <w:color w:val="1d1d1d"/>
          <w:sz w:val="23"/>
          <w:szCs w:val="23"/>
          <w:rtl w:val="1"/>
        </w:rPr>
        <w:t xml:space="preserve">את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הרוויח</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ביושר</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להתרכז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לכבות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w:t>
      </w:r>
      <w:del w:author="Anonymous" w:id="0" w:date="2018-03-28T09:16:4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התקרב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עכשיו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ההקבלות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color w:val="1d1d1d"/>
          <w:sz w:val="23"/>
          <w:szCs w:val="23"/>
          <w:rtl w:val="1"/>
        </w:rPr>
        <w:t xml:space="preserve">עליכם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להבין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אדון</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האופל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באותו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מטרתו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ללמוד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אמנויות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לחימה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ובסופו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דבר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הלך</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משם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מבלי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שלמד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ולו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שיעור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הסתיימו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החרדה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מתרחקים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הקטע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שיביא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לפיטוריו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בסופו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המורה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להתגוננות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חש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בכך</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ידידותיות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מסתורי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והושפלו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וסולחים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לאויביהם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מאמין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תצפית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מאשרת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התיאוריה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קמצוץ</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לעזאזל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משועשע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עדיין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סביר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תוקפיו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תפקיד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שעליו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לשחק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דומה</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לו</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השטח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הדיכוטומיה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היוריסטיקת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הייצוגיות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להגדרה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הבייסיאנית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לפעמים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שירת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ins w:author="Anonymous" w:id="1" w:date="2018-03-28T09:23:53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שיובילו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בשמחה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w:t>
      </w:r>
      <w:ins w:author="Anonymous" w:id="2" w:date="2018-03-28T09:29:51Z">
        <w:r w:rsidDel="00000000" w:rsidR="00000000" w:rsidRPr="00000000">
          <w:rPr>
            <w:rFonts w:ascii="Alef" w:cs="Alef" w:eastAsia="Alef" w:hAnsi="Alef"/>
            <w:color w:val="1d1d1d"/>
            <w:sz w:val="23"/>
            <w:szCs w:val="23"/>
            <w:rtl w:val="1"/>
          </w:rPr>
          <w:t xml:space="preserve">וח</w:t>
        </w:r>
      </w:ins>
      <w:del w:author="Anonymous" w:id="2" w:date="2018-03-28T09:29:51Z">
        <w:r w:rsidDel="00000000" w:rsidR="00000000" w:rsidRPr="00000000">
          <w:rPr>
            <w:rFonts w:ascii="Alef" w:cs="Alef" w:eastAsia="Alef" w:hAnsi="Alef"/>
            <w:color w:val="1d1d1d"/>
            <w:sz w:val="23"/>
            <w:szCs w:val="23"/>
            <w:rtl w:val="1"/>
          </w:rPr>
          <w:delText xml:space="preserve">חו</w:delText>
        </w:r>
      </w:del>
      <w:r w:rsidDel="00000000" w:rsidR="00000000" w:rsidRPr="00000000">
        <w:rPr>
          <w:rFonts w:ascii="Alef" w:cs="Alef" w:eastAsia="Alef" w:hAnsi="Alef"/>
          <w:color w:val="1d1d1d"/>
          <w:sz w:val="23"/>
          <w:szCs w:val="23"/>
          <w:rtl w:val="1"/>
        </w:rPr>
        <w:t xml:space="preserve">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להיפצע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מתרגז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לחלוטין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בהפסקה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תורפה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ונשכתי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בעליונותי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מלחיצים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שהפסיכולוגית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שבדקתי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שהתגלתה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שציפה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אולי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דווקא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ניחשתי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לכעוס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התבנית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לנטוש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שבגללה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רייבנקלו</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שקיימת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נוגדי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ההתעסקות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שהוטלו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הקמצוץ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משכנעת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הרציונלית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בלתי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צפויים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תוצאה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בחיוך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ins w:author="Anonymous" w:id="3" w:date="2018-03-28T09:42:24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חוסר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האונים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הזה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תהפוך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לאדון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בבריונים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ins w:author="Anonymous" w:id="4" w:date="2018-03-28T09:42:3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ייפגעו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חיפש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תועלתנות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המוסרית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הגורסת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העדפותיהם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ins w:author="Anonymous" w:id="5" w:date="2018-03-28T10:41:33Z">
        <w:r w:rsidDel="00000000" w:rsidR="00000000" w:rsidRPr="00000000">
          <w:rPr>
            <w:rFonts w:ascii="Alef" w:cs="Alef" w:eastAsia="Alef" w:hAnsi="Alef"/>
            <w:color w:val="1d1d1d"/>
            <w:sz w:val="23"/>
            <w:szCs w:val="23"/>
            <w:rtl w:val="1"/>
          </w:rPr>
          <w:t xml:space="preserve">מרבית</w:t>
        </w:r>
      </w:ins>
      <w:del w:author="Anonymous" w:id="5" w:date="2018-03-28T10:41:33Z">
        <w:r w:rsidDel="00000000" w:rsidR="00000000" w:rsidRPr="00000000">
          <w:rPr>
            <w:rFonts w:ascii="Alef" w:cs="Alef" w:eastAsia="Alef" w:hAnsi="Alef"/>
            <w:color w:val="1d1d1d"/>
            <w:sz w:val="23"/>
            <w:szCs w:val="23"/>
            <w:rtl w:val="1"/>
          </w:rPr>
          <w:delText xml:space="preserve">מירב</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ושפשף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מלבד</w:t>
      </w:r>
      <w:ins w:author="Anonymous" w:id="6" w:date="2018-03-28T10:42:53Z">
        <w:r w:rsidDel="00000000" w:rsidR="00000000" w:rsidRPr="00000000">
          <w:rPr>
            <w:rFonts w:ascii="Alef" w:cs="Alef" w:eastAsia="Alef" w:hAnsi="Alef"/>
            <w:b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הרצונות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לפעול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לשיקולים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מפשע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הנפילים</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שקראתי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ונעלבתי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הנוכחית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אימצו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שכשהייתי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ופתרתי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לשביעות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בתאונה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הדחף</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טוב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במחשבותיו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מתנהלת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תופף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לסלזאר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איסט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הצעד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לחתול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המדע</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מדען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וקולו</w:t>
      </w:r>
      <w:r w:rsidDel="00000000" w:rsidR="00000000" w:rsidRPr="00000000">
        <w:rPr>
          <w:rFonts w:ascii="Alef" w:cs="Alef" w:eastAsia="Alef" w:hAnsi="Alef"/>
          <w:color w:val="1d1d1d"/>
          <w:sz w:val="23"/>
          <w:szCs w:val="23"/>
          <w:rtl w:val="1"/>
        </w:rPr>
        <w:t xml:space="preserve"> </w:t>
      </w:r>
      <w:ins w:author="Anonymous" w:id="7" w:date="2018-03-28T10:48:07Z">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והתחדד</w:t>
        </w:r>
      </w:ins>
      <w:del w:author="Anonymous" w:id="7" w:date="2018-03-28T10:48:07Z">
        <w:r w:rsidDel="00000000" w:rsidR="00000000" w:rsidRPr="00000000">
          <w:rPr>
            <w:rFonts w:ascii="Alef" w:cs="Alef" w:eastAsia="Alef" w:hAnsi="Alef"/>
            <w:color w:val="1d1d1d"/>
            <w:sz w:val="23"/>
            <w:szCs w:val="23"/>
            <w:rtl w:val="1"/>
          </w:rPr>
          <w:delText xml:space="preserve">נעשה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חזק</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וחד</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יותר</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שבתלמידיי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המכשף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הדגול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מבזבז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לחולדות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מזלזל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שאיפתך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האמיתית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יהרגו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כיליון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ins w:author="Anonymous" w:id="8" w:date="2018-03-28T10:50:02Z">
        <w:r w:rsidDel="00000000" w:rsidR="00000000" w:rsidRPr="00000000">
          <w:rPr>
            <w:rFonts w:ascii="Alef" w:cs="Alef" w:eastAsia="Alef" w:hAnsi="Alef"/>
            <w:color w:val="1d1d1d"/>
            <w:sz w:val="23"/>
            <w:szCs w:val="23"/>
            <w:rtl w:val="0"/>
          </w:rPr>
          <w:t xml:space="preserve">-</w:t>
        </w:r>
      </w:ins>
      <w:del w:author="Anonymous" w:id="8" w:date="2018-03-28T10:50:02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שאין</w:t>
      </w:r>
      <w:ins w:author="Anonymous" w:id="9" w:date="2018-03-28T10:50:07Z">
        <w:r w:rsidDel="00000000" w:rsidR="00000000" w:rsidRPr="00000000">
          <w:rPr>
            <w:rFonts w:ascii="Alef" w:cs="Alef" w:eastAsia="Alef" w:hAnsi="Alef"/>
            <w:color w:val="1d1d1d"/>
            <w:sz w:val="23"/>
            <w:szCs w:val="23"/>
            <w:rtl w:val="0"/>
          </w:rPr>
          <w:t xml:space="preserve">-</w:t>
        </w:r>
      </w:ins>
      <w:del w:author="Anonymous" w:id="9" w:date="2018-03-28T10:50:07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לנקוב</w:t>
      </w:r>
      <w:ins w:author="Anonymous" w:id="10" w:date="2018-03-28T10:50:09Z">
        <w:r w:rsidDel="00000000" w:rsidR="00000000" w:rsidRPr="00000000">
          <w:rPr>
            <w:rFonts w:ascii="Alef" w:cs="Alef" w:eastAsia="Alef" w:hAnsi="Alef"/>
            <w:color w:val="1d1d1d"/>
            <w:sz w:val="23"/>
            <w:szCs w:val="23"/>
            <w:rtl w:val="0"/>
          </w:rPr>
          <w:t xml:space="preserve">-</w:t>
        </w:r>
      </w:ins>
      <w:del w:author="Anonymous" w:id="10" w:date="2018-03-28T10:50:09Z">
        <w:r w:rsidDel="00000000" w:rsidR="00000000" w:rsidRPr="00000000">
          <w:rPr>
            <w:rFonts w:ascii="Alef" w:cs="Alef" w:eastAsia="Alef" w:hAnsi="Alef"/>
            <w:color w:val="1d1d1d"/>
            <w:sz w:val="23"/>
            <w:szCs w:val="23"/>
            <w:rtl w:val="0"/>
          </w:rPr>
          <w:delText xml:space="preserve"> </w:delText>
        </w:r>
      </w:del>
      <w:r w:rsidDel="00000000" w:rsidR="00000000" w:rsidRPr="00000000">
        <w:rPr>
          <w:rFonts w:ascii="Alef" w:cs="Alef" w:eastAsia="Alef" w:hAnsi="Alef"/>
          <w:color w:val="1d1d1d"/>
          <w:sz w:val="23"/>
          <w:szCs w:val="23"/>
          <w:rtl w:val="1"/>
        </w:rPr>
        <w:t xml:space="preserve">בשמו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לייצר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ויחמיר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פותחים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להתאפק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חולק</w:t>
      </w:r>
      <w:r w:rsidDel="00000000" w:rsidR="00000000" w:rsidRPr="00000000">
        <w:rPr>
          <w:rFonts w:ascii="Alef" w:cs="Alef" w:eastAsia="Alef" w:hAnsi="Alef"/>
          <w:b w:val="1"/>
          <w:bCs/>
          <w:i w:val="1"/>
          <w:iCs/>
          <w:color w:val="1d1d1d"/>
          <w:sz w:val="23"/>
          <w:szCs w:val="23"/>
          <w:rtl w:val="1"/>
          <w:rPrChange w:author="דרור אלקנה וינברג" w:id="11" w:date="2020-08-05T21:20:51Z">
            <w:rPr>
              <w:rFonts w:ascii="Alef" w:cs="Alef" w:eastAsia="Alef" w:hAnsi="Alef"/>
              <w:b w:val="1"/>
              <w:color w:val="1d1d1d"/>
              <w:sz w:val="23"/>
              <w:szCs w:val="23"/>
            </w:rPr>
          </w:rPrChange>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שחסרות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האינטליגנציה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הנחוצות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האידיוטים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שוטים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השמדה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סיסמאות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להחריד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שפיזיקאים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הגרעיני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שהשתחרר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סמויים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למסטרנטים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ולדוקטורנטים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מלזרוק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ששומעים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מתמהמהים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בפרויקט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להימלט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מכוכב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w:t>
      </w:r>
      <w:del w:author="Anonymous" w:id="12" w:date="2018-03-28T10:53:16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במשותף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הקפד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במילתך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שמסביבנו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תזוז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ליפול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ציפייה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שאוזניו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שעקפו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והתפוגגו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במרכז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וריחף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והתבהר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לנוכח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נחפז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להחמיץ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שמטשטשים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יהלומים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המשובצים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אינסופי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קטנטנים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נראו</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מתועב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פה</w:t>
      </w:r>
      <w:r w:rsidDel="00000000" w:rsidR="00000000" w:rsidRPr="00000000">
        <w:rPr>
          <w:rFonts w:ascii="Alef" w:cs="Alef" w:eastAsia="Alef" w:hAnsi="Alef"/>
          <w:color w:val="1d1d1d"/>
          <w:sz w:val="23"/>
          <w:szCs w:val="23"/>
          <w:rtl w:val="1"/>
        </w:rPr>
        <w:t xml:space="preserve"> </w:t>
      </w:r>
      <w:ins w:author="Anonymous" w:id="13" w:date="2018-03-28T11:08:44Z">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ins>
      <w:del w:author="Anonymous" w:id="13" w:date="2018-03-28T11:08:44Z">
        <w:r w:rsidDel="00000000" w:rsidR="00000000" w:rsidRPr="00000000">
          <w:rPr>
            <w:rFonts w:ascii="Alef" w:cs="Alef" w:eastAsia="Alef" w:hAnsi="Alef"/>
            <w:color w:val="1d1d1d"/>
            <w:sz w:val="23"/>
            <w:szCs w:val="23"/>
            <w:rtl w:val="1"/>
          </w:rPr>
          <w:delText xml:space="preserve">כמה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זמן</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נטול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הפעוטים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הועפו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מציריהן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קווירינוס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מעז</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סערה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וכאפס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לעומתה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תחושת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המפחיד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להתמודד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הזעזוע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מחלקיו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שהצפייה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הופרעה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אלבוס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פרסיבל</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כקרח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b w:val="1"/>
          <w:bCs/>
          <w:i w:val="1"/>
          <w:iCs/>
          <w:color w:val="1d1d1d"/>
          <w:sz w:val="23"/>
          <w:szCs w:val="23"/>
          <w:rtl w:val="1"/>
        </w:rPr>
        <w:t xml:space="preserve">טראח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בחוזקה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המנהל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הוגוורטס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הראוי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צעדיו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בתדהמה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ומנומס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לאט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ובהדרגה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השתנתה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כועסת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לימדתי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הנמיך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עוצמת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להתלונן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חתיכת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חושב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בניסיון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דיווח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גיחך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מספיק</w:t>
      </w:r>
      <w:commentRangeEnd w:id="0"/>
      <w:r w:rsidDel="00000000" w:rsidR="00000000" w:rsidRPr="00000000">
        <w:commentReference w:id="0"/>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מוטרדות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מופתעות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שהסיפור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האבודות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הנקודה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לעזאזל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במאבק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צהריים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וברוקולי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בסדר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הם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הבלבול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להיגיון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עקבות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שמבאר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שחיפשתי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ושאלתי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בודק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היית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לבקש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קודם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לחששותיו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שמדאיג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המעשה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הבטחת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בעתיד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כוונתך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תמהני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הבעתו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תיארתי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מונע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החינמיים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שהסתכל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בתקיפות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החשבון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בגרינגוטס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ניטרלי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הכבוד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אירועי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לתודעתו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שיוטל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אובליוויאטה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קימט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שירותים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נחוצים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במהירות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חוכמתך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שחלקתי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להערכה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שאקדיש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וקפואות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חסכוני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שבהיותך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ממילא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להתאמץ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להדחיק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תרגילים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מקדימים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ממליץ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שתזדרז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לענייניכם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בהליכה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במקצת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שימורו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תוכנית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הפיוניר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גשושות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שחלפו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למסלולים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שיוציאו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כוכבי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וציור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הסעיפים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בנעליי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במקומי</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ונחש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החלטת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להקפיד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תתרברב</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שהיכרותנו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להעמיק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קיבלת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שמעדכן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התפתחויות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10 </w:t>
      </w:r>
      <w:r w:rsidDel="00000000" w:rsidR="00000000" w:rsidRPr="00000000">
        <w:rPr>
          <w:rFonts w:ascii="Alef" w:cs="Alef" w:eastAsia="Alef" w:hAnsi="Alef"/>
          <w:color w:val="1d1d1d"/>
          <w:sz w:val="23"/>
          <w:szCs w:val="23"/>
          <w:rtl w:val="1"/>
        </w:rPr>
        <w:t xml:space="preserve">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כשדיווחו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פיוניר</w:t>
      </w:r>
      <w:r w:rsidDel="00000000" w:rsidR="00000000" w:rsidRPr="00000000">
        <w:rPr>
          <w:rFonts w:ascii="Alef" w:cs="Alef" w:eastAsia="Alef" w:hAnsi="Alef"/>
          <w:color w:val="1d1d1d"/>
          <w:sz w:val="23"/>
          <w:szCs w:val="23"/>
          <w:rtl w:val="1"/>
        </w:rPr>
        <w:t xml:space="preserve"> 11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התגנבתי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ins w:author="Anonymous" w:id="14" w:date="2018-03-28T14:38:30Z">
        <w:r w:rsidDel="00000000" w:rsidR="00000000" w:rsidRPr="00000000">
          <w:rPr>
            <w:rFonts w:ascii="Alef" w:cs="Alef" w:eastAsia="Alef" w:hAnsi="Alef"/>
            <w:color w:val="1d1d1d"/>
            <w:sz w:val="23"/>
            <w:szCs w:val="23"/>
            <w:rtl w:val="1"/>
          </w:rPr>
          <w:t xml:space="preserve">א</w:t>
        </w:r>
      </w:ins>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המוזהבת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תשרוד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מהמתוכנן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בחמישה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ניצחת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ללוחית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סקרנית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בדעתו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הוא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מדקה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הולוגרפית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מלחמת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הכוכבים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להוסיף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מתנדב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סופנית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הגנבת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לנאס</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w:t>
      </w:r>
      <w:r w:rsidDel="00000000" w:rsidR="00000000" w:rsidRPr="00000000">
        <w:rPr>
          <w:rFonts w:ascii="Alef" w:cs="Alef" w:eastAsia="Alef" w:hAnsi="Alef"/>
          <w:b w:val="1"/>
          <w:bCs/>
          <w:i w:val="1"/>
          <w:iCs/>
          <w:color w:val="1d1d1d"/>
          <w:sz w:val="23"/>
          <w:szCs w:val="23"/>
          <w:rtl w:val="1"/>
        </w:rPr>
        <w:t xml:space="preserve">רוח</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הדסקית</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יסו</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del w:author="Anonymous" w:id="15" w:date="2018-03-28T14:38:1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בנסיבות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המושלמת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מחשבותיו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הבנתי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ins w:author="Anonymous" w:id="16" w:date="2018-03-28T14:30:23Z">
        <w:r w:rsidDel="00000000" w:rsidR="00000000" w:rsidRPr="00000000">
          <w:rPr>
            <w:rFonts w:ascii="Alef" w:cs="Alef" w:eastAsia="Alef" w:hAnsi="Alef"/>
            <w:color w:val="1d1d1d"/>
            <w:sz w:val="23"/>
            <w:szCs w:val="23"/>
            <w:rtl w:val="1"/>
          </w:rPr>
          <w:t xml:space="preserve">חשאיות</w:t>
        </w:r>
      </w:ins>
      <w:ins w:author="Anonymous" w:id="17" w:date="2018-03-28T14:30:28Z">
        <w:r w:rsidDel="00000000" w:rsidR="00000000" w:rsidRPr="00000000">
          <w:rPr>
            <w:rFonts w:ascii="Alef" w:cs="Alef" w:eastAsia="Alef" w:hAnsi="Alef"/>
            <w:color w:val="1d1d1d"/>
            <w:sz w:val="23"/>
            <w:szCs w:val="23"/>
            <w:rtl w:val="0"/>
          </w:rPr>
          <w:t xml:space="preserve"> </w:t>
        </w:r>
      </w:ins>
      <w:del w:author="Anonymous" w:id="16" w:date="2018-03-28T14:30:23Z">
        <w:r w:rsidDel="00000000" w:rsidR="00000000" w:rsidRPr="00000000">
          <w:rPr>
            <w:rFonts w:ascii="Alef" w:cs="Alef" w:eastAsia="Alef" w:hAnsi="Alef"/>
            <w:color w:val="1d1d1d"/>
            <w:sz w:val="23"/>
            <w:szCs w:val="23"/>
            <w:rtl w:val="1"/>
          </w:rPr>
          <w:delText xml:space="preserve">דיסקרטיות</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בקשר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ציבורית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בעיתונים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קווירינוס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החלטתי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ההשלכות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תודה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הכול</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שולחנו</w:t>
      </w:r>
      <w:r w:rsidDel="00000000" w:rsidR="00000000" w:rsidRPr="00000000">
        <w:rPr>
          <w:rFonts w:ascii="Alef" w:cs="Alef" w:eastAsia="Alef" w:hAnsi="Alef"/>
          <w:color w:val="1d1d1d"/>
          <w:sz w:val="23"/>
          <w:szCs w:val="23"/>
          <w:rtl w:val="1"/>
        </w:rPr>
        <w:t xml:space="preserve"> </w:t>
      </w:r>
      <w:ins w:author="Anonymous" w:id="18" w:date="2018-03-28T11:31:13Z">
        <w:r w:rsidDel="00000000" w:rsidR="00000000" w:rsidRPr="00000000">
          <w:rPr>
            <w:rFonts w:ascii="Alef" w:cs="Alef" w:eastAsia="Alef" w:hAnsi="Alef"/>
            <w:color w:val="1d1d1d"/>
            <w:sz w:val="23"/>
            <w:szCs w:val="23"/>
            <w:rtl w:val="1"/>
          </w:rPr>
          <w:t xml:space="preserve">בכבדות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ins>
      <w:del w:author="Anonymous" w:id="18" w:date="2018-03-28T11:31:13Z">
        <w:r w:rsidDel="00000000" w:rsidR="00000000" w:rsidRPr="00000000">
          <w:rPr>
            <w:rFonts w:ascii="Alef" w:cs="Alef" w:eastAsia="Alef" w:hAnsi="Alef"/>
            <w:color w:val="1d1d1d"/>
            <w:sz w:val="23"/>
            <w:szCs w:val="23"/>
            <w:rtl w:val="1"/>
          </w:rPr>
          <w:delText xml:space="preserve">ביתר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שאת</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76"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מהכיתה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bidi w:val="1"/>
        <w:spacing w:after="200" w:line="276" w:lineRule="auto"/>
        <w:jc w:val="both"/>
        <w:rPr/>
      </w:pPr>
      <w:r w:rsidDel="00000000" w:rsidR="00000000" w:rsidRPr="00000000">
        <w:rPr>
          <w:rtl w:val="0"/>
        </w:rPr>
      </w:r>
    </w:p>
    <w:p>
      <w:r>
        <w:br w:type="page"/>
      </w:r>
    </w:p>
    <w:sectPr>
      <w:pgSz w:h="15840" w:w="12240"/>
      <w:pgMar w:bottom="1440" w:top="1440" w:left="1440" w:right="1440" w:header="0" w:footer="720"/>
      <w:pgNumType w:start="1"/>
    </w:sect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פרק</w:t>
      </w:r>
      <w:r w:rsidDel="00000000" w:rsidR="00000000" w:rsidRPr="00000000">
        <w:rPr>
          <w:rFonts w:ascii="Alef" w:cs="Alef" w:eastAsia="Alef" w:hAnsi="Alef"/>
          <w:b w:val="1"/>
          <w:bCs/>
          <w:sz w:val="36"/>
          <w:szCs w:val="36"/>
          <w:rtl w:val="1"/>
        </w:rPr>
        <w:t xml:space="preserve"> </w:t>
      </w:r>
      <w:r w:rsidDel="00000000" w:rsidR="00000000" w:rsidRPr="00000000">
        <w:rPr>
          <w:rFonts w:ascii="Alef" w:cs="Alef" w:eastAsia="Alef" w:hAnsi="Alef"/>
          <w:b w:val="1"/>
          <w:bCs/>
          <w:sz w:val="36"/>
          <w:szCs w:val="36"/>
          <w:rtl w:val="0"/>
        </w:rPr>
        <w:t xml:space="preserve">2</w:t>
      </w:r>
      <w:r w:rsidDel="00000000" w:rsidR="00000000" w:rsidRPr="00000000">
        <w:rPr>
          <w:rFonts w:ascii="Alef" w:cs="Alef" w:eastAsia="Alef" w:hAnsi="Alef"/>
          <w:b w:val="1"/>
          <w:bCs/>
          <w:sz w:val="36"/>
          <w:szCs w:val="36"/>
          <w:rtl w:val="0"/>
        </w:rPr>
        <w:t xml:space="preserve">1</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bidi w:val="1"/>
        <w:spacing w:after="200" w:line="276" w:lineRule="auto"/>
        <w:jc w:val="center"/>
        <w:rPr>
          <w:rFonts w:ascii="Calibri" w:cs="Calibri" w:eastAsia="Calibri" w:hAnsi="Calibri"/>
          <w:b w:val="1"/>
          <w:sz w:val="36"/>
          <w:szCs w:val="36"/>
        </w:rPr>
      </w:pPr>
      <w:r w:rsidDel="00000000" w:rsidR="00000000" w:rsidRPr="00000000">
        <w:rPr>
          <w:rFonts w:ascii="Alef" w:cs="Alef" w:eastAsia="Alef" w:hAnsi="Alef"/>
          <w:b w:val="1"/>
          <w:bCs/>
          <w:sz w:val="36"/>
          <w:szCs w:val="36"/>
          <w:rtl w:val="1"/>
        </w:rPr>
        <w:t xml:space="preserve">רציונליזציה</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לזיהוי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פליטיק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מקגונגל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ספראוט</w:t>
      </w:r>
      <w:ins w:author="Anonymous" w:id="0" w:date="2018-03-28T14:29:24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ואילו</w:t>
        </w:r>
      </w:ins>
      <w:del w:author="Anonymous" w:id="0" w:date="2018-03-28T14:29:24Z">
        <w:r w:rsidDel="00000000" w:rsidR="00000000" w:rsidRPr="00000000">
          <w:rPr>
            <w:rFonts w:ascii="Alef" w:cs="Alef" w:eastAsia="Alef" w:hAnsi="Alef"/>
            <w:color w:val="1d1d1d"/>
            <w:sz w:val="23"/>
            <w:szCs w:val="23"/>
            <w:rtl w:val="0"/>
          </w:rPr>
          <w:delText xml:space="preserve">.</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הנדירים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ניתן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אליה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עצמה</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ns w:author="יונה שלום" w:id="1" w:date="2018-09-14T14:49:16Z"/>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הנאה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מניצחונותיה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ins w:author="יונה שלום" w:id="1" w:date="2018-09-14T14:49:16Z">
        <w:r w:rsidDel="00000000" w:rsidR="00000000" w:rsidRPr="00000000">
          <w:rPr>
            <w:rtl w:val="0"/>
          </w:rPr>
        </w:r>
      </w:ins>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חכמים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שנקודות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אמיתית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ליהנות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הנסיעה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מערבולת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לרמוס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השתוקקה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הפצעים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del w:author="דרור אלקנה וינברג" w:id="3" w:date="2018-09-20T12:03:36Z"/>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ניצחה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וניצחה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זכתה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בנקודת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כיף</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שניצחון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ins w:author="Adina M" w:id="2" w:date="2020-09-01T22:37:05Z">
        <w:r w:rsidDel="00000000" w:rsidR="00000000" w:rsidRPr="00000000">
          <w:rPr>
            <w:rFonts w:ascii="Alef" w:cs="Alef" w:eastAsia="Alef" w:hAnsi="Alef"/>
            <w:b w:val="1"/>
            <w:i w:val="1"/>
            <w:color w:val="1d1d1d"/>
            <w:sz w:val="23"/>
            <w:szCs w:val="23"/>
            <w:rtl w:val="1"/>
          </w:rPr>
          <w:t xml:space="preserve">ממכר</w:t>
        </w:r>
      </w:ins>
      <w:del w:author="Adina M" w:id="2" w:date="2020-09-01T22:37:05Z">
        <w:r w:rsidDel="00000000" w:rsidR="00000000" w:rsidRPr="00000000">
          <w:rPr>
            <w:rFonts w:ascii="Alef" w:cs="Alef" w:eastAsia="Alef" w:hAnsi="Alef"/>
            <w:b w:val="1"/>
            <w:i w:val="1"/>
            <w:color w:val="1d1d1d"/>
            <w:sz w:val="23"/>
            <w:szCs w:val="23"/>
            <w:rtl w:val="1"/>
          </w:rPr>
          <w:delText xml:space="preserve">כיף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מסמים</w:t>
      </w:r>
      <w:r w:rsidDel="00000000" w:rsidR="00000000" w:rsidRPr="00000000">
        <w:rPr>
          <w:rFonts w:ascii="Alef" w:cs="Alef" w:eastAsia="Alef" w:hAnsi="Alef"/>
          <w:color w:val="1d1d1d"/>
          <w:sz w:val="23"/>
          <w:szCs w:val="23"/>
          <w:rtl w:val="1"/>
        </w:rPr>
        <w:t xml:space="preserve">.</w:t>
      </w:r>
      <w:del w:author="דרור אלקנה וינברג" w:id="3" w:date="2018-09-20T12:03:36Z">
        <w:r w:rsidDel="00000000" w:rsidR="00000000" w:rsidRPr="00000000">
          <w:rPr>
            <w:rtl w:val="0"/>
          </w:rPr>
        </w:r>
      </w:del>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החיוכים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העניקו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כשעשתה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באגביות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וקלטה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לפצוח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דיסני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שהעלים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פחדיה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רומנטית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מחזר</w:t>
      </w:r>
      <w:r w:rsidDel="00000000" w:rsidR="00000000" w:rsidRPr="00000000">
        <w:rPr>
          <w:rFonts w:ascii="Alef" w:cs="Alef" w:eastAsia="Alef" w:hAnsi="Alef"/>
          <w:b w:val="1"/>
          <w:bCs/>
          <w:color w:val="1d1d1d"/>
          <w:sz w:val="23"/>
          <w:szCs w:val="23"/>
          <w:rtl w:val="1"/>
        </w:rPr>
        <w:t xml:space="preserve">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כזה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נהנית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אקדמית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מפורסם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מופיע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מדבר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שאיכשהו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קטן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ומסכן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קווירל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למעט</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מוחצ</w:t>
      </w:r>
      <w:r w:rsidDel="00000000" w:rsidR="00000000" w:rsidRPr="00000000">
        <w:rPr>
          <w:rFonts w:ascii="Alef" w:cs="Alef" w:eastAsia="Alef" w:hAnsi="Alef"/>
          <w:b w:val="1"/>
          <w:bCs/>
          <w:color w:val="1d1d1d"/>
          <w:sz w:val="23"/>
          <w:szCs w:val="23"/>
          <w:rtl w:val="1"/>
        </w:rPr>
        <w:t xml:space="preserve">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לרכיבה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מטאטא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מערכת</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יחסים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הספר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לרקוד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וצרוף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14:45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תולדות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הכישוף</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בתחולדה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הסתכלה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w:t>
      </w:r>
      <w:r w:rsidDel="00000000" w:rsidR="00000000" w:rsidRPr="00000000">
        <w:rPr>
          <w:rFonts w:ascii="Alef" w:cs="Alef" w:eastAsia="Alef" w:hAnsi="Alef"/>
          <w:color w:val="1d1d1d"/>
          <w:sz w:val="23"/>
          <w:szCs w:val="23"/>
          <w:rtl w:val="1"/>
        </w:rPr>
        <w:t xml:space="preserve"> </w:t>
      </w:r>
      <w:ins w:author="Anonymous" w:id="4" w:date="2018-03-28T14:41:00Z">
        <w:r w:rsidDel="00000000" w:rsidR="00000000" w:rsidRPr="00000000">
          <w:rPr>
            <w:rFonts w:ascii="Alef" w:cs="Alef" w:eastAsia="Alef" w:hAnsi="Alef"/>
            <w:color w:val="1d1d1d"/>
            <w:sz w:val="23"/>
            <w:szCs w:val="23"/>
            <w:rtl w:val="1"/>
          </w:rPr>
          <w:t xml:space="preserve">מתקדם</w:t>
        </w:r>
      </w:ins>
      <w:ins w:author="Anonymous" w:id="5" w:date="2018-03-28T14:41:05Z">
        <w:r w:rsidDel="00000000" w:rsidR="00000000" w:rsidRPr="00000000">
          <w:rPr>
            <w:rFonts w:ascii="Alef" w:cs="Alef" w:eastAsia="Alef" w:hAnsi="Alef"/>
            <w:color w:val="1d1d1d"/>
            <w:sz w:val="23"/>
            <w:szCs w:val="23"/>
            <w:rtl w:val="0"/>
          </w:rPr>
          <w:t xml:space="preserve"> </w:t>
        </w:r>
      </w:ins>
      <w:del w:author="Anonymous" w:id="4" w:date="2018-03-28T14:41:00Z">
        <w:r w:rsidDel="00000000" w:rsidR="00000000" w:rsidRPr="00000000">
          <w:rPr>
            <w:rFonts w:ascii="Alef" w:cs="Alef" w:eastAsia="Alef" w:hAnsi="Alef"/>
            <w:color w:val="1d1d1d"/>
            <w:sz w:val="23"/>
            <w:szCs w:val="23"/>
            <w:rtl w:val="1"/>
          </w:rPr>
          <w:delText xml:space="preserve">מתקתק</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מחרידה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14:47.</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בנעשה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ins w:author="Anonymous" w:id="6" w:date="2018-03-28T11:46:08Z">
        <w:r w:rsidDel="00000000" w:rsidR="00000000" w:rsidRPr="00000000">
          <w:rPr>
            <w:rFonts w:ascii="Alef" w:cs="Alef" w:eastAsia="Alef" w:hAnsi="Alef"/>
            <w:color w:val="1d1d1d"/>
            <w:sz w:val="23"/>
            <w:szCs w:val="23"/>
            <w:rtl w:val="1"/>
          </w:rPr>
          <w:t xml:space="preserve">אש</w:t>
        </w:r>
      </w:ins>
      <w:ins w:author="" w:id="7">
        <w:del w:author="Anonymous" w:id="6" w:date="2018-03-28T11:46:08Z">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בשדה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קוצים</w:t>
        </w:r>
      </w:ins>
      <w:del w:author="Anonymous" w:id="8" w:date="2018-03-28T11:41:50Z">
        <w:r w:rsidDel="00000000" w:rsidR="00000000" w:rsidRPr="00000000">
          <w:rPr>
            <w:rFonts w:ascii="Alef" w:cs="Alef" w:eastAsia="Alef" w:hAnsi="Alef"/>
            <w:color w:val="1d1d1d"/>
            <w:sz w:val="23"/>
            <w:szCs w:val="23"/>
            <w:rtl w:val="1"/>
          </w:rPr>
          <w:delText xml:space="preserve">חלב</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שנשפך</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התגודדו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מצטופפים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ונשענים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ויושבים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מסעדי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כיסאות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לוודא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חמצן</w:t>
      </w:r>
      <w:r w:rsidDel="00000000" w:rsidR="00000000" w:rsidRPr="00000000">
        <w:rPr>
          <w:rFonts w:ascii="Alef" w:cs="Alef" w:eastAsia="Alef" w:hAnsi="Alef"/>
          <w:color w:val="1d1d1d"/>
          <w:sz w:val="23"/>
          <w:szCs w:val="23"/>
          <w:rtl w:val="1"/>
        </w:rPr>
        <w:t xml:space="preserve">. </w:t>
      </w:r>
      <w:del w:author="Anonymous" w:id="9" w:date="2018-03-28T11:45:0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ללחישות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שנמוגו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מוחלטת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14:46.</w:t>
      </w: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המתח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תבוסתו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ins w:author="Adina M" w:id="10" w:date="2020-09-01T22:40:21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del w:author="Adina M" w:id="11" w:date="2020-09-01T22:40:24Z">
        <w:r w:rsidDel="00000000" w:rsidR="00000000" w:rsidRPr="00000000">
          <w:rPr>
            <w:rFonts w:ascii="Alef" w:cs="Alef" w:eastAsia="Alef" w:hAnsi="Alef"/>
            <w:color w:val="1d1d1d"/>
            <w:sz w:val="23"/>
            <w:szCs w:val="23"/>
            <w:rtl w:val="1"/>
          </w:rPr>
          <w:delText xml:space="preserve">היה</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del w:author="Adina M" w:id="12" w:date="2020-09-01T22:40:30Z">
        <w:r w:rsidDel="00000000" w:rsidR="00000000" w:rsidRPr="00000000">
          <w:rPr>
            <w:rFonts w:ascii="Alef" w:cs="Alef" w:eastAsia="Alef" w:hAnsi="Alef"/>
            <w:color w:val="1d1d1d"/>
            <w:sz w:val="23"/>
            <w:szCs w:val="23"/>
            <w:rtl w:val="1"/>
          </w:rPr>
          <w:delText xml:space="preserve">היה</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ניתן</w:t>
      </w:r>
      <w:ins w:author="Adina M" w:id="13" w:date="2020-09-01T22:40:33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ins w:author="Anonymous" w:id="14" w:date="2018-03-28T11:45:43Z">
        <w:r w:rsidDel="00000000" w:rsidR="00000000" w:rsidRPr="00000000">
          <w:rPr>
            <w:rFonts w:ascii="Alef" w:cs="Alef" w:eastAsia="Alef" w:hAnsi="Alef"/>
            <w:color w:val="1d1d1d"/>
            <w:sz w:val="23"/>
            <w:szCs w:val="23"/>
            <w:rtl w:val="1"/>
          </w:rPr>
          <w:t xml:space="preserve">עלול</w:t>
        </w:r>
      </w:ins>
      <w:del w:author="Anonymous" w:id="14" w:date="2018-03-28T11:45:43Z">
        <w:r w:rsidDel="00000000" w:rsidR="00000000" w:rsidRPr="00000000">
          <w:rPr>
            <w:rFonts w:ascii="Alef" w:cs="Alef" w:eastAsia="Alef" w:hAnsi="Alef"/>
            <w:color w:val="1d1d1d"/>
            <w:sz w:val="23"/>
            <w:szCs w:val="23"/>
            <w:rtl w:val="1"/>
          </w:rPr>
          <w:delText xml:space="preserve">עשוי</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ולהקיש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באצבעותיו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פתאומית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אופייני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ins w:author="Anonymous" w:id="15" w:date="2018-03-28T11:45:48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עוד</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לכן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ראייתה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14:47.</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ושנתקלתי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עיכובים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צפויים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הפסדת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בתחרות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שלנו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נשיפה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קולקטיבית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לנשום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ins w:author="Anonymous" w:id="16" w:date="2018-03-28T11:47:41Z">
        <w:r w:rsidDel="00000000" w:rsidR="00000000" w:rsidRPr="00000000">
          <w:rPr>
            <w:rFonts w:ascii="Alef" w:cs="Alef" w:eastAsia="Alef" w:hAnsi="Alef"/>
            <w:color w:val="1d1d1d"/>
            <w:sz w:val="23"/>
            <w:szCs w:val="23"/>
            <w:rtl w:val="1"/>
          </w:rPr>
          <w:t xml:space="preserve">רושף</w:t>
        </w:r>
      </w:ins>
      <w:del w:author="Anonymous" w:id="16" w:date="2018-03-28T11:47:41Z">
        <w:r w:rsidDel="00000000" w:rsidR="00000000" w:rsidRPr="00000000">
          <w:rPr>
            <w:rFonts w:ascii="Alef" w:cs="Alef" w:eastAsia="Alef" w:hAnsi="Alef"/>
            <w:color w:val="1d1d1d"/>
            <w:sz w:val="23"/>
            <w:szCs w:val="23"/>
            <w:rtl w:val="1"/>
          </w:rPr>
          <w:delText xml:space="preserve">של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אש</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רושפת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ריחפה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וטהור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מבט</w:t>
      </w:r>
      <w:ins w:author="Anonymous" w:id="17" w:date="2018-03-28T11:47:35Z">
        <w:r w:rsidDel="00000000" w:rsidR="00000000" w:rsidRPr="00000000">
          <w:rPr>
            <w:rFonts w:ascii="Alef" w:cs="Alef" w:eastAsia="Alef" w:hAnsi="Alef"/>
            <w:color w:val="1d1d1d"/>
            <w:sz w:val="23"/>
            <w:szCs w:val="23"/>
            <w:rtl w:val="1"/>
          </w:rPr>
          <w:t xml:space="preserve">ו</w:t>
        </w:r>
      </w:ins>
      <w:del w:author="Anonymous" w:id="17" w:date="2018-03-28T11:47:35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האש</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הרושף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סנייפ</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איבדתי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שהשתגעתי</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אווו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מישהו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w:t>
      </w:r>
      <w:r w:rsidDel="00000000" w:rsidR="00000000" w:rsidRPr="00000000">
        <w:rPr>
          <w:rFonts w:ascii="Alef" w:cs="Alef" w:eastAsia="Alef" w:hAnsi="Alef"/>
          <w:b w:val="1"/>
          <w:bCs/>
          <w:i w:val="1"/>
          <w:iCs/>
          <w:color w:val="1d1d1d"/>
          <w:sz w:val="23"/>
          <w:szCs w:val="23"/>
          <w:rtl w:val="1"/>
        </w:rPr>
        <w:t xml:space="preserve">כשל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התכנון</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תדהמה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ניבטה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מזכיר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סיימתי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שהשאלת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התמימה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שהצליחה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קשים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כשצאצאיו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ההומו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סאפיינס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יסתכלו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ההיסטוריה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הגלקסיה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ויתהו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השתבש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המקורית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סנטרה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ונראתה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תוהה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הפסדת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הסבירה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זוכר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שהסכמתי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עטתה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מהורהרת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נצביע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מה</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מורמות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מתבונן</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color w:val="1d1d1d"/>
          <w:sz w:val="23"/>
          <w:szCs w:val="23"/>
          <w:rtl w:val="1"/>
        </w:rPr>
        <w:t xml:space="preserve">ביתר</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תשומת</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לב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מהצופים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תעצרו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קולטים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העקביות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ייאלץ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הנהונים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נלהבים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התקבלו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הבנות</w:t>
      </w:r>
      <w:r w:rsidDel="00000000" w:rsidR="00000000" w:rsidRPr="00000000">
        <w:rPr>
          <w:rFonts w:ascii="Alef" w:cs="Alef" w:eastAsia="Alef" w:hAnsi="Alef"/>
          <w:color w:val="1d1d1d"/>
          <w:sz w:val="23"/>
          <w:szCs w:val="23"/>
          <w:rtl w:val="1"/>
        </w:rPr>
        <w:t xml:space="preserve"> </w:t>
      </w:r>
      <w:del w:author="Adina M" w:id="18" w:date="2020-09-01T22:43:12Z">
        <w:r w:rsidDel="00000000" w:rsidR="00000000" w:rsidRPr="00000000">
          <w:rPr>
            <w:rFonts w:ascii="Alef" w:cs="Alef" w:eastAsia="Alef" w:hAnsi="Alef"/>
            <w:color w:val="1d1d1d"/>
            <w:sz w:val="23"/>
            <w:szCs w:val="23"/>
            <w:rtl w:val="1"/>
          </w:rPr>
          <w:delText xml:space="preserve">שאותן</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שיתפה</w:delText>
        </w:r>
        <w:r w:rsidDel="00000000" w:rsidR="00000000" w:rsidRPr="00000000">
          <w:rPr>
            <w:rFonts w:ascii="Alef" w:cs="Alef" w:eastAsia="Alef" w:hAnsi="Alef"/>
            <w:color w:val="1d1d1d"/>
            <w:sz w:val="23"/>
            <w:szCs w:val="23"/>
            <w:rtl w:val="1"/>
          </w:rPr>
          <w:delText xml:space="preserve"> </w:delText>
        </w:r>
      </w:del>
      <w:ins w:author="Adina M" w:id="18" w:date="2020-09-01T22:43:12Z">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פנלופה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קלירווטר</w:t>
      </w:r>
      <w:ins w:author="Adina M" w:id="19" w:date="2020-09-01T22:43:3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שיתפה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w:t>
      </w:r>
      <w:del w:author="Anonymous" w:id="20" w:date="2018-03-28T11:49:45Z">
        <w:r w:rsidDel="00000000" w:rsidR="00000000" w:rsidRPr="00000000">
          <w:rPr>
            <w:rFonts w:ascii="Alef" w:cs="Alef" w:eastAsia="Alef" w:hAnsi="Alef"/>
            <w:color w:val="1d1d1d"/>
            <w:sz w:val="23"/>
            <w:szCs w:val="23"/>
            <w:rtl w:val="1"/>
          </w:rPr>
          <w:delText xml:space="preserve">ו</w:delText>
        </w:r>
      </w:del>
      <w:r w:rsidDel="00000000" w:rsidR="00000000" w:rsidRPr="00000000">
        <w:rPr>
          <w:rFonts w:ascii="Alef" w:cs="Alef" w:eastAsia="Alef" w:hAnsi="Alef"/>
          <w:color w:val="1d1d1d"/>
          <w:sz w:val="23"/>
          <w:szCs w:val="23"/>
          <w:rtl w:val="1"/>
        </w:rPr>
        <w:t xml:space="preserve">כניתה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9">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היכליהם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לפגוש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להפגין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כשהידית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הישנים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מקלון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שבקושי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המקיף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המסדרון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כשהדלת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נסגרה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ההסתגלות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להתבונן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אפלוליות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הצונן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ועטויים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מהסיפורים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שחבריו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בתבוסה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שנחלתי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לאחרונה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אוטומטית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שבגללה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צריך</w:t>
      </w:r>
      <w:ins w:author="Anonymous" w:id="21" w:date="2018-03-28T11:55:42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להאשים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מטיפשותי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שעשיתי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עזרה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שהפסדתי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בחצי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פעולותיו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אידיוט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ביצועה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כמכריע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העובדה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שאילולא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ביקשת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הייתי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מנצח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ההפסד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התפשטו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שינשופים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בקצב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מצטער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שהוא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מצמית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העברתי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בחברתה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בבגדים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שסופקו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בביקור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מרתקים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כגון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מבעבע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זעיר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שבעיניי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נזלת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שהתעקשו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לעסוק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מועילים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לפזר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בשינוי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w:t>
      </w:r>
      <w:ins w:author="Anonymous" w:id="22" w:date="2018-03-28T12:31:55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i w:val="1"/>
          <w:iCs/>
          <w:color w:val="1d1d1d"/>
          <w:sz w:val="23"/>
          <w:szCs w:val="23"/>
          <w:rtl w:val="1"/>
        </w:rPr>
        <w:t xml:space="preserve">וכשאדרוש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להחזיר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טובה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תעשה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השכיל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לנקוט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היסטרי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ינהג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טאקט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שיצחקק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אובדן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תפיץ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שהגריינג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שאריותיו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מפוזרות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תריסר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ומכיוון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בגריפינדור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עורמה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במתקפות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חזיתיות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ייבהלו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ספקנות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יהיה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דייט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אימתני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אמיקוס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וכשמוסיפים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המילים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עצמן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בהגיגית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לאחסן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הזיכרון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לבגוד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עניינים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מוצלל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המסתורי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רציניות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w:t>
      </w:r>
      <w:r w:rsidDel="00000000" w:rsidR="00000000" w:rsidRPr="00000000">
        <w:rPr>
          <w:rFonts w:ascii="Alef" w:cs="Alef" w:eastAsia="Alef" w:hAnsi="Alef"/>
          <w:b w:val="1"/>
          <w:bCs/>
          <w:color w:val="1d1d1d"/>
          <w:sz w:val="23"/>
          <w:szCs w:val="23"/>
          <w:rtl w:val="1"/>
        </w:rPr>
        <w:t xml:space="preserve">סוף</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עמד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גדולים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מהכרת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del w:author="Adina M" w:id="23" w:date="2020-09-01T22:47:13Z">
        <w:r w:rsidDel="00000000" w:rsidR="00000000" w:rsidRPr="00000000">
          <w:rPr>
            <w:rFonts w:ascii="Alef" w:cs="Alef" w:eastAsia="Alef" w:hAnsi="Alef"/>
            <w:color w:val="1d1d1d"/>
            <w:sz w:val="23"/>
            <w:szCs w:val="23"/>
            <w:rtl w:val="1"/>
          </w:rPr>
          <w:delText xml:space="preserve">אשר</w:delText>
        </w:r>
        <w:r w:rsidDel="00000000" w:rsidR="00000000" w:rsidRPr="00000000">
          <w:rPr>
            <w:rFonts w:ascii="Alef" w:cs="Alef" w:eastAsia="Alef" w:hAnsi="Alef"/>
            <w:color w:val="1d1d1d"/>
            <w:sz w:val="23"/>
            <w:szCs w:val="23"/>
            <w:rtl w:val="1"/>
          </w:rPr>
          <w:delText xml:space="preserve"> </w:delText>
        </w:r>
      </w:del>
      <w:ins w:author="Adina M" w:id="23" w:date="2020-09-01T22:47:13Z">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author="Adina M" w:id="24" w:date="2020-09-01T22:47:55Z">
        <w:r w:rsidDel="00000000" w:rsidR="00000000" w:rsidRPr="00000000">
          <w:rPr>
            <w:rFonts w:ascii="Alef" w:cs="Alef" w:eastAsia="Alef" w:hAnsi="Alef"/>
            <w:color w:val="1d1d1d"/>
            <w:sz w:val="23"/>
            <w:szCs w:val="23"/>
            <w:rtl w:val="1"/>
          </w:rPr>
          <w:t xml:space="preserve">טמון</w:t>
        </w:r>
      </w:ins>
      <w:del w:author="Adina M" w:id="24" w:date="2020-09-01T22:47:55Z">
        <w:r w:rsidDel="00000000" w:rsidR="00000000" w:rsidRPr="00000000">
          <w:rPr>
            <w:rFonts w:ascii="Alef" w:cs="Alef" w:eastAsia="Alef" w:hAnsi="Alef"/>
            <w:color w:val="1d1d1d"/>
            <w:sz w:val="23"/>
            <w:szCs w:val="23"/>
            <w:rtl w:val="1"/>
          </w:rPr>
          <w:delText xml:space="preserve">יש</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תשובותיו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תבצע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משמעותן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להפסיד</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כשתמצא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שהתהליך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מכאיב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מבחינה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האנושי</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עמוקה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הנחייה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הזדמנות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לימוד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לעשות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השיעורים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במצב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שגרמו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להשתבש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מצוין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עמוס</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לבסס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באוקטובר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שהתכוונתי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המערכת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התודעה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השנייה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הפיזי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שמתוות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יפים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לשלילה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מתמטיקה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האפשרות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השלישית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גנטיקה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ואבולוציה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כואבת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וחבריך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שתוצאות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לניסוי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להוציא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w:t>
      </w:r>
      <w:r w:rsidDel="00000000" w:rsidR="00000000" w:rsidRPr="00000000">
        <w:rPr>
          <w:rFonts w:ascii="Alef" w:cs="Alef" w:eastAsia="Alef" w:hAnsi="Alef"/>
          <w:b w:val="1"/>
          <w:bCs/>
          <w:i w:val="1"/>
          <w:iCs/>
          <w:color w:val="1d1d1d"/>
          <w:sz w:val="23"/>
          <w:szCs w:val="23"/>
          <w:rtl w:val="1"/>
        </w:rPr>
        <w:t xml:space="preserve">נכונה</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פעור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אמממ</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שניסיתי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תמיד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לימדו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למצוא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הנכונים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בתסכול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התשובה</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b w:val="1"/>
          <w:bCs/>
          <w:i w:val="1"/>
          <w:iCs/>
          <w:color w:val="1d1d1d"/>
          <w:sz w:val="23"/>
          <w:szCs w:val="23"/>
          <w:rtl w:val="1"/>
        </w:rPr>
        <w:t xml:space="preserve">ה</w:t>
      </w:r>
      <w:r w:rsidDel="00000000" w:rsidR="00000000" w:rsidRPr="00000000">
        <w:rPr>
          <w:rFonts w:ascii="Alef" w:cs="Alef" w:eastAsia="Alef" w:hAnsi="Alef"/>
          <w:b w:val="1"/>
          <w:bCs/>
          <w:color w:val="1d1d1d"/>
          <w:sz w:val="23"/>
          <w:szCs w:val="23"/>
          <w:rtl w:val="1"/>
        </w:rPr>
        <w:t xml:space="preserve">לא</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נכונה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עורמה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רציונליזציה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ולכן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לתחילת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מגבינה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שכתבת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אמיתותה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המסקנה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מתקבעת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כותב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קנייתה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האמיתי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שהשתמשת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להחליט</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בעד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איזו</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תיבה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הנוצצת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ובהתאם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שתקבל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ברציונליות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להחליט</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לטעון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לשכנע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שתומכים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בטוהר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צודקים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פוליטיקה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w:t>
      </w:r>
      <w:r w:rsidDel="00000000" w:rsidR="00000000" w:rsidRPr="00000000">
        <w:rPr>
          <w:rFonts w:ascii="Alef" w:cs="Alef" w:eastAsia="Alef" w:hAnsi="Alef"/>
          <w:b w:val="1"/>
          <w:bCs/>
          <w:i w:val="1"/>
          <w:iCs/>
          <w:color w:val="1d1d1d"/>
          <w:sz w:val="23"/>
          <w:szCs w:val="23"/>
          <w:rtl w:val="1"/>
        </w:rPr>
        <w:t xml:space="preserve">גילוי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הטבע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דרך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להשתנות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בגלל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טיעונים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עובד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יורשים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מהוריהם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לעקוב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מבולבל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אולי</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שבוצדמים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נכתבה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לבחון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ובזכות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ואמיתות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בכעס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לערוך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בעצמך</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אתה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מצומצמות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לזכור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תזכור</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מתווכח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והטיעונים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והפלגים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והצדדים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מדעותיך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הקדומות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ולייחל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תשובתו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וזוהי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בטוח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שפחדתי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שאגלה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לתשובה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נכונה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קשוח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בשקט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לסחוט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לבקש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מלכודת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שהטמנתי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עבורך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הפוליטיות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הבדיקות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שטהורי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באמת</w:t>
      </w:r>
      <w:ins w:author="Adina M" w:id="25" w:date="2020-09-01T22:53:02Z">
        <w:r w:rsidDel="00000000" w:rsidR="00000000" w:rsidRPr="00000000">
          <w:rPr>
            <w:rFonts w:ascii="Alef" w:cs="Alef" w:eastAsia="Alef" w:hAnsi="Alef"/>
            <w:color w:val="1d1d1d"/>
            <w:sz w:val="23"/>
            <w:szCs w:val="23"/>
            <w:rtl w:val="0"/>
          </w:rPr>
          <w:t xml:space="preserve">?</w:t>
        </w:r>
      </w:ins>
      <w:del w:author="Adina M" w:id="25" w:date="2020-09-01T22:53:02Z">
        <w:r w:rsidDel="00000000" w:rsidR="00000000" w:rsidRPr="00000000">
          <w:rPr>
            <w:rFonts w:ascii="Alef" w:cs="Alef" w:eastAsia="Alef" w:hAnsi="Alef"/>
            <w:color w:val="1d1d1d"/>
            <w:sz w:val="23"/>
            <w:szCs w:val="23"/>
            <w:rtl w:val="0"/>
          </w:rPr>
          <w:delText xml:space="preserve">.</w:delText>
        </w:r>
      </w:del>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כן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למדען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המתינה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מתעלמים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המבלבלים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להתעסק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לפיצוץ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פוליטי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מטורף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ולתת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מצוין</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ברכותיי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השאלה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תודה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למנוע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מהאירוניה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לקולו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דורש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להקריב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tl w:val="0"/>
        </w:rPr>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יותר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בדבריך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תקווה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ולהפוך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לאדוני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הקטע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הזה</w:t>
      </w:r>
      <w:r w:rsidDel="00000000" w:rsidR="00000000" w:rsidRPr="00000000">
        <w:rPr>
          <w:rFonts w:ascii="Alef" w:cs="Alef" w:eastAsia="Alef" w:hAnsi="Alef"/>
          <w:i w:val="1"/>
          <w:iCs/>
          <w:color w:val="1d1d1d"/>
          <w:sz w:val="23"/>
          <w:szCs w:val="23"/>
          <w:rtl w:val="0"/>
        </w:rPr>
        <w:t xml:space="preserve"> –"</w:t>
      </w: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במנוד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הרקיד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הרצין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מסוגל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המציאות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עוצמה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חותמים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שהוכחת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התבונה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והמשמעת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ששרדת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סכנות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פחותות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צמרמורת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כנגד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פעמים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כשקוסם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לחקור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ברצונך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נוסף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בהיותם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שלכם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בחופשיות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כשהמחקרים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נשארו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סודיים</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פרצוף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טיפשות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מלכתחילה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מוגלגים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r w:rsidDel="00000000" w:rsidR="00000000" w:rsidRPr="00000000">
        <w:rPr>
          <w:rFonts w:ascii="Alef" w:cs="Alef" w:eastAsia="Alef" w:hAnsi="Alef"/>
          <w:i w:val="1"/>
          <w:iCs/>
          <w:color w:val="1d1d1d"/>
          <w:sz w:val="23"/>
          <w:szCs w:val="23"/>
          <w:rtl w:val="1"/>
        </w:rPr>
        <w:t xml:space="preserve">לא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הייתה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מראש</w:t>
      </w:r>
      <w:ins w:author="Anonymous" w:id="26" w:date="2018-03-28T13:21:28Z">
        <w:r w:rsidDel="00000000" w:rsidR="00000000" w:rsidRPr="00000000">
          <w:rPr>
            <w:rFonts w:ascii="Alef" w:cs="Alef" w:eastAsia="Alef" w:hAnsi="Alef"/>
            <w:b w:val="1"/>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בעיצומה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האויב</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יספרו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לפוליטיקאים</w:t>
      </w:r>
      <w:ins w:author="Anonymous" w:id="27" w:date="2018-03-28T13:21:30Z">
        <w:r w:rsidDel="00000000" w:rsidR="00000000" w:rsidRPr="00000000">
          <w:rPr>
            <w:rFonts w:ascii="Alef" w:cs="Alef" w:eastAsia="Alef" w:hAnsi="Alef"/>
            <w:color w:val="1d1d1d"/>
            <w:sz w:val="23"/>
            <w:szCs w:val="23"/>
            <w:rtl w:val="0"/>
          </w:rPr>
          <w:t xml:space="preserve"> </w:t>
        </w:r>
      </w:ins>
      <w:r w:rsidDel="00000000" w:rsidR="00000000" w:rsidRPr="00000000">
        <w:rPr>
          <w:rFonts w:ascii="Alef" w:cs="Alef" w:eastAsia="Alef" w:hAnsi="Alef"/>
          <w:b w:val="1"/>
          <w:bCs/>
          <w:color w:val="1d1d1d"/>
          <w:sz w:val="23"/>
          <w:szCs w:val="23"/>
          <w:rtl w:val="1"/>
        </w:rPr>
        <w:t xml:space="preserve">שלהם</w:t>
      </w:r>
      <w:r w:rsidDel="00000000" w:rsidR="00000000" w:rsidRPr="00000000">
        <w:rPr>
          <w:rFonts w:ascii="Alef" w:cs="Alef" w:eastAsia="Alef" w:hAnsi="Alef"/>
          <w:color w:val="1d1d1d"/>
          <w:sz w:val="23"/>
          <w:szCs w:val="23"/>
          <w:rtl w:val="0"/>
        </w:rPr>
        <w:t xml:space="preserve"> </w:t>
      </w:r>
      <w:r w:rsidDel="00000000" w:rsidR="00000000" w:rsidRPr="00000000">
        <w:rPr>
          <w:rFonts w:ascii="Alef" w:cs="Alef" w:eastAsia="Alef" w:hAnsi="Alef"/>
          <w:i w:val="1"/>
          <w:iCs/>
          <w:color w:val="1d1d1d"/>
          <w:sz w:val="23"/>
          <w:szCs w:val="23"/>
          <w:rtl w:val="1"/>
        </w:rPr>
        <w:t xml:space="preserve">קודם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באופן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משמעות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הזאת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למוגלגים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חכמות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מההתחלה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התקשח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קבלת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בהתקדמותך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בלימוד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הדיסציפלינות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לסרב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יפה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תשמור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שמדענים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ייוודעו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העמדות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הנאמנויות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כולנו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נעניש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מאיתנו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קסמים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יחשוף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מסוכנים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מלחמה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מתחוללת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הסכמה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למען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אכן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מעניין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לעלות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לשלטון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לשלוט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באמצעות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והקבוצה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תישאר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בהחלט</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נצטרך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וכדומה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חדשות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לגמרי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שכמיות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ברדסים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ללבוש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בסלית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רין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אותך</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טיפש</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מסכות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בינתיים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בשנינו</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נכון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סימן</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המדע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קוראים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דוקטורט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ככה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כאילו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בבקשה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מרגל</w:t>
      </w:r>
      <w:r w:rsidDel="00000000" w:rsidR="00000000" w:rsidRPr="00000000">
        <w:rPr>
          <w:rFonts w:ascii="Alef" w:cs="Alef" w:eastAsia="Alef" w:hAnsi="Alef"/>
          <w:color w:val="1d1d1d"/>
          <w:sz w:val="23"/>
          <w:szCs w:val="23"/>
          <w:rtl w:val="1"/>
        </w:rPr>
        <w:t xml:space="preserve">' – ?"</w:t>
      </w: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תשכח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שאמרתי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משהו</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פורצת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נקבוביות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זקוק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דעת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ומהר</w:t>
      </w:r>
      <w:r w:rsidDel="00000000" w:rsidR="00000000" w:rsidRPr="00000000">
        <w:rPr>
          <w:rtl w:val="0"/>
        </w:rPr>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ואיך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לעצמנו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אוכלי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המדע</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בשרוול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חשב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לעצמו</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חכם</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לפתע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סמוך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מתאים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להסכים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מנשנשים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מאלפוי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נושא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חשבת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השולחנות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המאובקים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במרתפי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צלליתו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האפלולית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בירוק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בדרמטיות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לידתו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הבייסיאני</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91">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שקטה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דשדשה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במסדרונות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הפגישה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לדחוף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חטופות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חלפה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color w:val="1d1d1d"/>
          <w:sz w:val="23"/>
          <w:szCs w:val="23"/>
          <w:rtl w:val="1"/>
        </w:rPr>
        <w:t xml:space="preserve">הקודם</w:t>
      </w:r>
      <w:r w:rsidDel="00000000" w:rsidR="00000000" w:rsidRPr="00000000">
        <w:rPr>
          <w:rFonts w:ascii="Alef" w:cs="Alef" w:eastAsia="Alef" w:hAnsi="Alef"/>
          <w:b w:val="1"/>
          <w:bCs/>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שתסתיים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באפשרותו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w:t>
      </w:r>
      <w:r w:rsidDel="00000000" w:rsidR="00000000" w:rsidRPr="00000000">
        <w:rPr>
          <w:rFonts w:ascii="Alef" w:cs="Alef" w:eastAsia="Alef" w:hAnsi="Alef"/>
          <w:b w:val="1"/>
          <w:bCs/>
          <w:i w:val="1"/>
          <w:iCs/>
          <w:color w:val="1d1d1d"/>
          <w:sz w:val="23"/>
          <w:szCs w:val="23"/>
          <w:rtl w:val="1"/>
        </w:rPr>
        <w:t xml:space="preserve">שישי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ולהרוויח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נפתחה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קליפת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המגן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והשתמש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בארבע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שנותרו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הצהריים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ולצנוח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התעורר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בסביבות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כמתוכנן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ברציפות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ועכשיו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מוקדם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שמחזור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יסגור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הפער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הדיוקן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הדלת</w:t>
      </w:r>
      <w:r w:rsidDel="00000000" w:rsidR="00000000" w:rsidRPr="00000000">
        <w:rPr>
          <w:rFonts w:ascii="Alef" w:cs="Alef" w:eastAsia="Alef" w:hAnsi="Alef"/>
          <w:color w:val="1d1d1d"/>
          <w:sz w:val="23"/>
          <w:szCs w:val="23"/>
          <w:rtl w:val="1"/>
        </w:rPr>
        <w:t xml:space="preserve"> </w:t>
      </w:r>
      <w:del w:author="Adina M" w:id="28" w:date="2020-09-01T22:57:43Z">
        <w:r w:rsidDel="00000000" w:rsidR="00000000" w:rsidRPr="00000000">
          <w:rPr>
            <w:rFonts w:ascii="Alef" w:cs="Alef" w:eastAsia="Alef" w:hAnsi="Alef"/>
            <w:color w:val="1d1d1d"/>
            <w:sz w:val="23"/>
            <w:szCs w:val="23"/>
            <w:rtl w:val="1"/>
          </w:rPr>
          <w:delText xml:space="preserve">שאל</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את</w:delText>
        </w:r>
        <w:r w:rsidDel="00000000" w:rsidR="00000000" w:rsidRPr="00000000">
          <w:rPr>
            <w:rFonts w:ascii="Alef" w:cs="Alef" w:eastAsia="Alef" w:hAnsi="Alef"/>
            <w:color w:val="1d1d1d"/>
            <w:sz w:val="23"/>
            <w:szCs w:val="23"/>
            <w:rtl w:val="1"/>
          </w:rPr>
          <w:delText xml:space="preserve"> </w:delText>
        </w:r>
      </w:del>
      <w:ins w:author="Adina M" w:id="28" w:date="2020-09-01T22:57:43Z">
        <w:r w:rsidDel="00000000" w:rsidR="00000000" w:rsidRPr="00000000">
          <w:rPr>
            <w:rFonts w:ascii="Alef" w:cs="Alef" w:eastAsia="Alef" w:hAnsi="Alef"/>
            <w:color w:val="1d1d1d"/>
            <w:sz w:val="23"/>
            <w:szCs w:val="23"/>
            <w:rtl w:val="1"/>
          </w:rPr>
          <w:t xml:space="preserve">הציג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w:t>
        </w:r>
      </w:ins>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מטופשת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כלשהי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שנועדה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אחת</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שעליה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בחלק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מוחו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במעלה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המדרגות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החליף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לפיג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וצנח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למיטה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וגילה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שהכרית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גבשושית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למדי</w:t>
      </w:r>
      <w:r w:rsidDel="00000000" w:rsidR="00000000" w:rsidRPr="00000000">
        <w:rPr>
          <w:rFonts w:ascii="Alef" w:cs="Alef" w:eastAsia="Alef" w:hAnsi="Alef"/>
          <w:color w:val="1d1d1d"/>
          <w:sz w:val="23"/>
          <w:szCs w:val="23"/>
          <w:rtl w:val="1"/>
        </w:rPr>
        <w:t xml:space="preserve">.</w:t>
      </w:r>
      <w:ins w:author="yoni peles" w:id="29" w:date="2019-03-26T17:53:20Z">
        <w:r w:rsidDel="00000000" w:rsidR="00000000" w:rsidRPr="00000000">
          <w:rPr>
            <w:rFonts w:ascii="Alef" w:cs="Alef" w:eastAsia="Alef" w:hAnsi="Alef"/>
            <w:color w:val="1d1d1d"/>
            <w:sz w:val="23"/>
            <w:szCs w:val="23"/>
            <w:rtl w:val="0"/>
          </w:rPr>
          <w:t xml:space="preserve">.</w:t>
        </w:r>
      </w:ins>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בחוסר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במיטתו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הכרית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color w:val="1d1d1d"/>
          <w:sz w:val="23"/>
          <w:szCs w:val="23"/>
          <w:rtl w:val="1"/>
        </w:rPr>
        <w:t xml:space="preserve">לעיניו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מטבעות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וספר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בשם</w:t>
      </w:r>
      <w:r w:rsidDel="00000000" w:rsidR="00000000" w:rsidRPr="00000000">
        <w:rPr>
          <w:rFonts w:ascii="Alef" w:cs="Alef" w:eastAsia="Alef" w:hAnsi="Alef"/>
          <w:color w:val="1d1d1d"/>
          <w:sz w:val="23"/>
          <w:szCs w:val="23"/>
          <w:rtl w:val="1"/>
        </w:rPr>
        <w:t xml:space="preserve"> </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הלטת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הכרה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האמנות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הנעלמה</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וקרא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וואו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כישרון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נדיר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למציאת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מרשים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אביך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רכשת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לעצמך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אויב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חזק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זוכה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לנאמנותם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הערצתם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ויראתם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אנשי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עכשיו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אחד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יפנה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בחזות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ידידותית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מאיימת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מרגע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ואילך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לסנייפ</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מבאר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תסתכל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בעיניים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לקרוא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מחשבותיך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ספר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שיעזור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ללמוד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להתקדם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הרבה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הדרכה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לקוות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לפחות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לזהות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חדירה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לתודעתך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כדי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שתוכל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למצוא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נוסף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ללימודי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הלטת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מצרף</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אוניות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כמחירם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דפי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התשובות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והחיבורים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לשיעור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תולדות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הקסם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הראשונה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נותן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אותם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המבחנים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והמטלות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מאז</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מותו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חבריך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החדשים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התאומים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לבית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וויזלי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יוכלו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למכור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עותק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לציין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יתגלה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על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פרופסור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קווירל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רבות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סלית</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b w:val="1"/>
          <w:bCs/>
          <w:i w:val="1"/>
          <w:iCs/>
          <w:color w:val="1d1d1d"/>
          <w:sz w:val="23"/>
          <w:szCs w:val="23"/>
          <w:rtl w:val="1"/>
        </w:rPr>
        <w:t xml:space="preserve">רין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ומורה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להתגוננות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שתי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נקודות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לרעתו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בזהירות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שייתן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תאמר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רוצה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שייוודע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ברבים</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דמבלדור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רק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מעמיד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משוגע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תמשיך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להיכנס</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לארונות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ולהיעלם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בוודאי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יסיק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נמצאת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ברשותך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האפשר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החבא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גלימת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ההיעלמות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במקום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בטוח</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בנרתיק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שלך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אינך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יכול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להתחמק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ממנו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ושקול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היטב</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צעדיך</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בנוכחותו</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אנא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היזהר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יותר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בעתיד</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פוטר</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tl w:val="0"/>
        </w:rPr>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סנטה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קלאוס</w:t>
      </w:r>
      <w:r w:rsidDel="00000000" w:rsidR="00000000" w:rsidRPr="00000000">
        <w:rPr>
          <w:rtl w:val="0"/>
        </w:rPr>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בפתק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הכתובים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עצות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טובות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למשרת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ביאור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ההכרה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סוורוס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חשובים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וסודיים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לחלוק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הזהיר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ינסה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לגנוב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הגלימה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מושג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רע</w:t>
      </w:r>
      <w:r w:rsidDel="00000000" w:rsidR="00000000" w:rsidRPr="00000000">
        <w:rPr>
          <w:rFonts w:ascii="Alef" w:cs="Alef" w:eastAsia="Alef" w:hAnsi="Alef"/>
          <w:color w:val="1d1d1d"/>
          <w:sz w:val="23"/>
          <w:szCs w:val="23"/>
          <w:rtl w:val="1"/>
        </w:rPr>
        <w:t xml:space="preserve"> – </w:t>
      </w:r>
      <w:r w:rsidDel="00000000" w:rsidR="00000000" w:rsidRPr="00000000">
        <w:rPr>
          <w:rFonts w:ascii="Alef" w:cs="Alef" w:eastAsia="Alef" w:hAnsi="Alef"/>
          <w:color w:val="1d1d1d"/>
          <w:sz w:val="23"/>
          <w:szCs w:val="23"/>
          <w:rtl w:val="1"/>
        </w:rPr>
        <w:t xml:space="preserve">באותה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מובנת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נראה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מזימות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ישווה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את</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הגרסאות</w:t>
      </w: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הפתק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לשרטט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תמונה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משולבת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שתהיה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מדויקת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כלומר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שניהם</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יסכימו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דחף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לנרתיק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הדליק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המשק</w:t>
      </w:r>
      <w:ins w:author="Anonymous" w:id="30" w:date="2018-03-28T13:55:05Z">
        <w:r w:rsidDel="00000000" w:rsidR="00000000" w:rsidRPr="00000000">
          <w:rPr>
            <w:rFonts w:ascii="Alef" w:cs="Alef" w:eastAsia="Alef" w:hAnsi="Alef"/>
            <w:color w:val="1d1d1d"/>
            <w:sz w:val="23"/>
            <w:szCs w:val="23"/>
            <w:rtl w:val="1"/>
          </w:rPr>
          <w:t xml:space="preserve">י</w:t>
        </w:r>
      </w:ins>
      <w:r w:rsidDel="00000000" w:rsidR="00000000" w:rsidRPr="00000000">
        <w:rPr>
          <w:rFonts w:ascii="Alef" w:cs="Alef" w:eastAsia="Alef" w:hAnsi="Alef"/>
          <w:color w:val="1d1d1d"/>
          <w:sz w:val="23"/>
          <w:szCs w:val="23"/>
          <w:rtl w:val="1"/>
        </w:rPr>
        <w:t xml:space="preserve">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w:t>
      </w:r>
      <w:r w:rsidDel="00000000" w:rsidR="00000000" w:rsidRPr="00000000">
        <w:rPr>
          <w:rFonts w:ascii="Alef" w:cs="Alef" w:eastAsia="Alef" w:hAnsi="Alef"/>
          <w:color w:val="1d1d1d"/>
          <w:sz w:val="23"/>
          <w:szCs w:val="23"/>
          <w:rtl w:val="1"/>
        </w:rPr>
        <w:t xml:space="preserve"> </w:t>
      </w:r>
      <w:commentRangeStart w:id="0"/>
      <w:r w:rsidDel="00000000" w:rsidR="00000000" w:rsidRPr="00000000">
        <w:rPr>
          <w:rFonts w:ascii="Alef" w:cs="Alef" w:eastAsia="Alef" w:hAnsi="Alef"/>
          <w:color w:val="1d1d1d"/>
          <w:sz w:val="23"/>
          <w:szCs w:val="23"/>
          <w:rtl w:val="1"/>
        </w:rPr>
        <w:t xml:space="preserve">ו</w:t>
      </w:r>
      <w:ins w:author="Adina M" w:id="31" w:date="2020-09-01T23:00:35Z">
        <w:r w:rsidDel="00000000" w:rsidR="00000000" w:rsidRPr="00000000">
          <w:rPr>
            <w:rFonts w:ascii="Alef" w:cs="Alef" w:eastAsia="Alef" w:hAnsi="Alef"/>
            <w:color w:val="1d1d1d"/>
            <w:sz w:val="23"/>
            <w:szCs w:val="23"/>
            <w:rtl w:val="1"/>
          </w:rPr>
          <w:t xml:space="preserve">נרדם</w:t>
        </w:r>
      </w:ins>
      <w:del w:author="Adina M" w:id="31" w:date="2020-09-01T23:00:35Z">
        <w:r w:rsidDel="00000000" w:rsidR="00000000" w:rsidRPr="00000000">
          <w:rPr>
            <w:rFonts w:ascii="Alef" w:cs="Alef" w:eastAsia="Alef" w:hAnsi="Alef"/>
            <w:color w:val="1d1d1d"/>
            <w:sz w:val="23"/>
            <w:szCs w:val="23"/>
            <w:rtl w:val="1"/>
          </w:rPr>
          <w:delText xml:space="preserve">מת</w:delText>
        </w:r>
      </w:del>
      <w:commentRangeEnd w:id="0"/>
      <w:r w:rsidDel="00000000" w:rsidR="00000000" w:rsidRPr="00000000">
        <w:commentReference w:id="0"/>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A7">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הגדול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בנגיסות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מהירות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מבטים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לחוצים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בשעון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8:02 </w:t>
      </w:r>
      <w:r w:rsidDel="00000000" w:rsidR="00000000" w:rsidRPr="00000000">
        <w:rPr>
          <w:rFonts w:ascii="Alef" w:cs="Alef" w:eastAsia="Alef" w:hAnsi="Alef"/>
          <w:color w:val="1d1d1d"/>
          <w:sz w:val="23"/>
          <w:szCs w:val="23"/>
          <w:rtl w:val="1"/>
        </w:rPr>
        <w:t xml:space="preserve">בבוקר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שעתיים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ימלאו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בדיוק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color w:val="1d1d1d"/>
          <w:sz w:val="23"/>
          <w:szCs w:val="23"/>
          <w:rtl w:val="1"/>
        </w:rPr>
        <w:t xml:space="preserve">לרגע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משפחת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רציף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תשע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רבעים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ועלתה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המחשבה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תקפה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אפשרי</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i w:val="1"/>
          <w:color w:val="1d1d1d"/>
          <w:sz w:val="23"/>
          <w:szCs w:val="23"/>
        </w:rPr>
      </w:pP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מספיק</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דברים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מעניינים</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קרו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האחרון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התכוון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ללכת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לחדרו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להתחבא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התחתונה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w:t>
      </w:r>
      <w:r w:rsidDel="00000000" w:rsidR="00000000" w:rsidRPr="00000000">
        <w:rPr>
          <w:rFonts w:ascii="Alef" w:cs="Alef" w:eastAsia="Alef" w:hAnsi="Alef"/>
          <w:color w:val="1d1d1d"/>
          <w:sz w:val="23"/>
          <w:szCs w:val="23"/>
          <w:rtl w:val="1"/>
        </w:rPr>
        <w:t xml:space="preserve"> 10:03.</w:t>
      </w:r>
      <w:r w:rsidDel="00000000" w:rsidR="00000000" w:rsidRPr="00000000">
        <w:rPr>
          <w:rtl w:val="0"/>
        </w:rPr>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מתקדמים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החזיק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מוסתר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מאוד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שזה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tl w:val="0"/>
        </w:rPr>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אקורד</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הסיום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צריך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ולברוח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המשיך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הפנקייקים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בסכין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ומזלג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מיואשת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שהיקום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ישיג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בכל</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מקרה</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לאזור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מספיק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העצובה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מרגישים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מלרוץ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מלברוח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מגורלם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פשוט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צונחים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ארצה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ונותנים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האימתניים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מרובי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הזרועות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והניבים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שנולדו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התהום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האפלה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לגרור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גורל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יתואר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והתקרבו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חתיכת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פנקייק</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וויזלי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נסוך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חסר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מהתאומים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התאום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הנהן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תתעודד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תראה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אנחנו</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הבאנו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לך</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ומאחורי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עוגה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שנים</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עשר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נרות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דולקים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שתיקה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הגיוני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נולד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בשלושים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ביול</w:t>
      </w:r>
      <w:r w:rsidDel="00000000" w:rsidR="00000000" w:rsidRPr="00000000">
        <w:rPr>
          <w:rFonts w:ascii="Alef" w:cs="Alef" w:eastAsia="Alef" w:hAnsi="Alef"/>
          <w:color w:val="1d1d1d"/>
          <w:sz w:val="23"/>
          <w:szCs w:val="23"/>
          <w:rtl w:val="1"/>
        </w:rPr>
        <w:t xml:space="preserve"> –"</w:t>
      </w:r>
      <w:r w:rsidDel="00000000" w:rsidR="00000000" w:rsidRPr="00000000">
        <w:rPr>
          <w:rtl w:val="0"/>
        </w:rPr>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r w:rsidDel="00000000" w:rsidR="00000000" w:rsidRPr="00000000">
        <w:rPr>
          <w:rFonts w:ascii="Alef" w:cs="Alef" w:eastAsia="Alef" w:hAnsi="Alef"/>
          <w:b w:val="1"/>
          <w:bCs/>
          <w:i w:val="1"/>
          <w:iCs/>
          <w:color w:val="1d1d1d"/>
          <w:sz w:val="23"/>
          <w:szCs w:val="23"/>
          <w:rtl w:val="1"/>
        </w:rPr>
        <w:t xml:space="preserve">הוא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חזק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וחלול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שפילח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עשויה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זה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שיקרע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לגזרים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כ</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דמבלדור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זינק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מכיסאו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שהגתה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המילים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הנוראות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לצדו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והשלושה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נעלמו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אש</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דממה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השתררה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ואחריה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לעברו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פוטר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אחראי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זו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נבואה</w:t>
      </w:r>
      <w:r w:rsidDel="00000000" w:rsidR="00000000" w:rsidRPr="00000000">
        <w:rPr>
          <w:rFonts w:ascii="Alef" w:cs="Alef" w:eastAsia="Alef" w:hAnsi="Alef"/>
          <w:i w:val="1"/>
          <w:iCs/>
          <w:color w:val="1d1d1d"/>
          <w:sz w:val="23"/>
          <w:szCs w:val="23"/>
          <w:rtl w:val="0"/>
        </w:rPr>
        <w:t xml:space="preserve">!</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להתערב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עליך</w:t>
      </w:r>
      <w:r w:rsidDel="00000000" w:rsidR="00000000" w:rsidRPr="00000000">
        <w:rPr>
          <w:rFonts w:ascii="Alef" w:cs="Alef" w:eastAsia="Alef" w:hAnsi="Alef"/>
          <w:i w:val="1"/>
          <w:iCs/>
          <w:color w:val="1d1d1d"/>
          <w:sz w:val="23"/>
          <w:szCs w:val="23"/>
          <w:rtl w:val="0"/>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המולת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הנפתחות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היא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עליי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זה</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ברור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לגמרי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מגיע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לכאן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אני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כבר</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כאן</w:t>
      </w:r>
      <w:r w:rsidDel="00000000" w:rsidR="00000000" w:rsidRPr="00000000">
        <w:rPr>
          <w:rFonts w:ascii="Alef" w:cs="Alef" w:eastAsia="Alef" w:hAnsi="Alef"/>
          <w:b w:val="1"/>
          <w:bCs/>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הסתובבו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בחזרה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על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מי</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ההבנה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העגומה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עכשיו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אפשר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ניחוש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תחושה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האל</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להופיע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הקרוב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השיחות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נמשכו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שלא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לקרוע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נדמה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מתחילה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להגיד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שהמנהל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תפס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w:t>
      </w:r>
      <w:ins w:author="Adina M" w:id="32" w:date="2020-09-01T23:02:40Z">
        <w:r w:rsidDel="00000000" w:rsidR="00000000" w:rsidRPr="00000000">
          <w:rPr>
            <w:rFonts w:ascii="Alef" w:cs="Alef" w:eastAsia="Alef" w:hAnsi="Alef"/>
            <w:color w:val="1d1d1d"/>
            <w:sz w:val="23"/>
            <w:szCs w:val="23"/>
            <w:rtl w:val="1"/>
          </w:rPr>
          <w:t xml:space="preserve">משהו</w:t>
        </w:r>
      </w:ins>
      <w:del w:author="Adina M" w:id="32" w:date="2020-09-01T23:02:40Z">
        <w:r w:rsidDel="00000000" w:rsidR="00000000" w:rsidRPr="00000000">
          <w:rPr>
            <w:rFonts w:ascii="Alef" w:cs="Alef" w:eastAsia="Alef" w:hAnsi="Alef"/>
            <w:color w:val="1d1d1d"/>
            <w:sz w:val="23"/>
            <w:szCs w:val="23"/>
            <w:rtl w:val="1"/>
          </w:rPr>
          <w:delText xml:space="preserve">כמו</w:delText>
        </w:r>
      </w:del>
      <w:ins w:author="Adina M" w:id="32" w:date="2020-09-01T23:02:40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w:t>
        </w:r>
      </w:ins>
      <w:r w:rsidDel="00000000" w:rsidR="00000000" w:rsidRPr="00000000">
        <w:rPr>
          <w:rFonts w:ascii="Alef" w:cs="Alef" w:eastAsia="Alef" w:hAnsi="Alef"/>
          <w:color w:val="1d1d1d"/>
          <w:sz w:val="23"/>
          <w:szCs w:val="23"/>
          <w:rtl w:val="0"/>
        </w:rPr>
        <w:t xml:space="preserve">… </w:t>
      </w:r>
      <w:ins w:author="Anonymous" w:id="33" w:date="2018-03-28T13:59:06Z">
        <w:r w:rsidDel="00000000" w:rsidR="00000000" w:rsidRPr="00000000">
          <w:rPr>
            <w:rFonts w:ascii="Alef" w:cs="Alef" w:eastAsia="Alef" w:hAnsi="Alef"/>
            <w:color w:val="1d1d1d"/>
            <w:sz w:val="23"/>
            <w:szCs w:val="23"/>
            <w:rtl w:val="1"/>
          </w:rPr>
          <w:t xml:space="preserve">קסם</w:t>
        </w:r>
      </w:ins>
      <w:del w:author="Anonymous" w:id="33" w:date="2018-03-28T13:59:06Z">
        <w:r w:rsidDel="00000000" w:rsidR="00000000" w:rsidRPr="00000000">
          <w:rPr>
            <w:rFonts w:ascii="Alef" w:cs="Alef" w:eastAsia="Alef" w:hAnsi="Alef"/>
            <w:color w:val="1d1d1d"/>
            <w:sz w:val="23"/>
            <w:szCs w:val="23"/>
            <w:rtl w:val="1"/>
          </w:rPr>
          <w:delText xml:space="preserve">כשף</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יקרע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לגזרים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הכוכבים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אנחנו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באמת</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נשמע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בלתי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סביר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בעולם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מפחידים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ששמעו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הרעיונות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דייוויד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קריסוול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כריית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כוכבים</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בארוחת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בוקר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השביעית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קודר</w:t>
      </w:r>
      <w:del w:author="Anonymous" w:id="34" w:date="2018-03-28T13:59:47Z">
        <w:r w:rsidDel="00000000" w:rsidR="00000000" w:rsidRPr="00000000">
          <w:rPr>
            <w:rFonts w:ascii="Alef" w:cs="Alef" w:eastAsia="Alef" w:hAnsi="Alef"/>
            <w:color w:val="1d1d1d"/>
            <w:sz w:val="23"/>
            <w:szCs w:val="23"/>
            <w:rtl w:val="1"/>
          </w:rPr>
          <w:delText xml:space="preserve">ני</w:delText>
        </w:r>
      </w:del>
      <w:r w:rsidDel="00000000" w:rsidR="00000000" w:rsidRPr="00000000">
        <w:rPr>
          <w:rFonts w:ascii="Alef" w:cs="Alef" w:eastAsia="Alef" w:hAnsi="Alef"/>
          <w:color w:val="1d1d1d"/>
          <w:sz w:val="23"/>
          <w:szCs w:val="23"/>
          <w:rtl w:val="1"/>
        </w:rPr>
        <w:t xml:space="preserve">ת</w:t>
      </w:r>
      <w:del w:author="Adina M" w:id="35" w:date="2020-09-01T23:03:21Z">
        <w:r w:rsidDel="00000000" w:rsidR="00000000" w:rsidRPr="00000000">
          <w:rPr>
            <w:rtl w:val="0"/>
          </w:rPr>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וזועפת</w:delText>
        </w:r>
      </w:del>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בכתפיו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מישהו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עוגת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הולדת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לא</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ההולדת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שהביע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התנגדות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בפעם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הקודמת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לפרד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ולג</w:t>
      </w:r>
      <w:r w:rsidDel="00000000" w:rsidR="00000000" w:rsidRPr="00000000">
        <w:rPr>
          <w:rFonts w:ascii="Alef" w:cs="Alef" w:eastAsia="Alef" w:hAnsi="Alef"/>
          <w:color w:val="1d1d1d"/>
          <w:sz w:val="23"/>
          <w:szCs w:val="23"/>
          <w:rtl w:val="1"/>
        </w:rPr>
        <w:t xml:space="preserve">'</w:t>
      </w:r>
      <w:r w:rsidDel="00000000" w:rsidR="00000000" w:rsidRPr="00000000">
        <w:rPr>
          <w:rFonts w:ascii="Alef" w:cs="Alef" w:eastAsia="Alef" w:hAnsi="Alef"/>
          <w:color w:val="1d1d1d"/>
          <w:sz w:val="23"/>
          <w:szCs w:val="23"/>
          <w:rtl w:val="1"/>
        </w:rPr>
        <w:t xml:space="preserve">ורג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לצחוק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כמובן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הצליח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לגייס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חיוך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לאה</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כשהפרוסה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שבוע</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ממש</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ארוך</w:t>
      </w:r>
      <w:r w:rsidDel="00000000" w:rsidR="00000000" w:rsidRPr="00000000">
        <w:rPr>
          <w:rFonts w:ascii="Alef" w:cs="Alef" w:eastAsia="Alef" w:hAnsi="Alef"/>
          <w:color w:val="1d1d1d"/>
          <w:sz w:val="23"/>
          <w:szCs w:val="23"/>
          <w:rtl w:val="0"/>
        </w:rPr>
        <w:t xml:space="preserve">."</w:t>
      </w:r>
      <w:r w:rsidDel="00000000" w:rsidR="00000000" w:rsidRPr="00000000">
        <w:rPr>
          <w:rtl w:val="0"/>
        </w:rPr>
      </w:r>
    </w:p>
    <w:p w:rsidR="00000000" w:rsidDel="00000000" w:rsidP="00000000" w:rsidRDefault="00000000" w:rsidRPr="00000000" w14:paraId="000000DB">
      <w:pPr>
        <w:bidi w:val="1"/>
        <w:spacing w:after="200" w:line="276" w:lineRule="auto"/>
        <w:jc w:val="both"/>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בקומת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המרתף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דלתה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סגורה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ונעולה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יוכל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להיכנס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משוכה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וחיכה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ייגמר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10:01.</w:t>
      </w:r>
      <w:r w:rsidDel="00000000" w:rsidR="00000000" w:rsidRPr="00000000">
        <w:rPr>
          <w:rtl w:val="0"/>
        </w:rPr>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0"/>
        </w:rPr>
        <w:t xml:space="preserve">10:02.</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10:03,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ביטחון</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tl w:val="0"/>
        </w:rPr>
      </w:r>
      <w:r w:rsidDel="00000000" w:rsidR="00000000" w:rsidRPr="00000000">
        <w:rPr>
          <w:rFonts w:ascii="Alef" w:cs="Alef" w:eastAsia="Alef" w:hAnsi="Alef"/>
          <w:color w:val="1d1d1d"/>
          <w:sz w:val="23"/>
          <w:szCs w:val="23"/>
          <w:rtl w:val="1"/>
        </w:rPr>
        <w:t xml:space="preserve">10:04 </w:t>
      </w:r>
      <w:r w:rsidDel="00000000" w:rsidR="00000000" w:rsidRPr="00000000">
        <w:rPr>
          <w:rFonts w:ascii="Alef" w:cs="Alef" w:eastAsia="Alef" w:hAnsi="Alef"/>
          <w:color w:val="1d1d1d"/>
          <w:sz w:val="23"/>
          <w:szCs w:val="23"/>
          <w:rtl w:val="1"/>
        </w:rPr>
        <w:t xml:space="preserve">והשבוע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נגמר</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נאנח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אנחת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רווחה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והסיר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השמיכה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מראשו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בזהירות</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כעבור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רגעים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האוויר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שטוף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השמש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חדרו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זמן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קצר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המועדון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רייבנקלו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אנשים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הביטו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ניסה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איתו</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שולחן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כתיבה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רחב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קירב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כורסה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והתיישב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מנרתיקו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עיפרון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ודף</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ins w:author="Anonymous" w:id="36" w:date="2018-03-28T14:18:50Z">
        <w:r w:rsidDel="00000000" w:rsidR="00000000" w:rsidRPr="00000000">
          <w:rPr>
            <w:rFonts w:ascii="Alef" w:cs="Alef" w:eastAsia="Alef" w:hAnsi="Alef"/>
            <w:color w:val="1d1d1d"/>
            <w:sz w:val="23"/>
            <w:szCs w:val="23"/>
            <w:rtl w:val="1"/>
          </w:rPr>
          <w:t xml:space="preserve">אביו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w:t>
        </w:r>
      </w:ins>
      <w:ins w:author="Anonymous" w:id="37" w:date="2018-03-28T14:18:57Z">
        <w:del w:author="Anonymous" w:id="38" w:date="2018-03-28T14:18:58Z">
          <w:r w:rsidDel="00000000" w:rsidR="00000000" w:rsidRPr="00000000">
            <w:rPr>
              <w:rFonts w:ascii="Alef" w:cs="Alef" w:eastAsia="Alef" w:hAnsi="Alef"/>
              <w:color w:val="1d1d1d"/>
              <w:sz w:val="23"/>
              <w:szCs w:val="23"/>
              <w:rtl w:val="1"/>
            </w:rPr>
            <w:delText xml:space="preserve">י</w:delText>
          </w:r>
        </w:del>
      </w:ins>
      <w:ins w:author="Anonymous" w:id="36" w:date="2018-03-28T14:18:50Z">
        <w:r w:rsidDel="00000000" w:rsidR="00000000" w:rsidRPr="00000000">
          <w:rPr>
            <w:rFonts w:ascii="Alef" w:cs="Alef" w:eastAsia="Alef" w:hAnsi="Alef"/>
            <w:color w:val="1d1d1d"/>
            <w:sz w:val="23"/>
            <w:szCs w:val="23"/>
            <w:rtl w:val="1"/>
          </w:rPr>
          <w:t xml:space="preserve">אמ</w:t>
        </w:r>
      </w:ins>
      <w:ins w:author="Anonymous" w:id="39" w:date="2018-03-28T14:18:52Z">
        <w:r w:rsidDel="00000000" w:rsidR="00000000" w:rsidRPr="00000000">
          <w:rPr>
            <w:rFonts w:ascii="Alef" w:cs="Alef" w:eastAsia="Alef" w:hAnsi="Alef"/>
            <w:color w:val="1d1d1d"/>
            <w:sz w:val="23"/>
            <w:szCs w:val="23"/>
            <w:rtl w:val="1"/>
          </w:rPr>
          <w:t xml:space="preserve">ו</w:t>
        </w:r>
      </w:ins>
      <w:ins w:author="Anonymous" w:id="40" w:date="2018-03-28T14:18:55Z">
        <w:r w:rsidDel="00000000" w:rsidR="00000000" w:rsidRPr="00000000">
          <w:rPr>
            <w:rFonts w:ascii="Alef" w:cs="Alef" w:eastAsia="Alef" w:hAnsi="Alef"/>
            <w:color w:val="1d1d1d"/>
            <w:sz w:val="23"/>
            <w:szCs w:val="23"/>
            <w:rtl w:val="0"/>
          </w:rPr>
          <w:t xml:space="preserve"> </w:t>
        </w:r>
      </w:ins>
      <w:del w:author="Anonymous" w:id="36" w:date="2018-03-28T14:18:50Z">
        <w:r w:rsidDel="00000000" w:rsidR="00000000" w:rsidRPr="00000000">
          <w:rPr>
            <w:rFonts w:ascii="Alef" w:cs="Alef" w:eastAsia="Alef" w:hAnsi="Alef"/>
            <w:color w:val="1d1d1d"/>
            <w:sz w:val="23"/>
            <w:szCs w:val="23"/>
            <w:rtl w:val="1"/>
          </w:rPr>
          <w:delText xml:space="preserve">אבא</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ואימא</w:delText>
        </w:r>
        <w:r w:rsidDel="00000000" w:rsidR="00000000" w:rsidRPr="00000000">
          <w:rPr>
            <w:rFonts w:ascii="Alef" w:cs="Alef" w:eastAsia="Alef" w:hAnsi="Alef"/>
            <w:color w:val="1d1d1d"/>
            <w:sz w:val="23"/>
            <w:szCs w:val="23"/>
            <w:rtl w:val="1"/>
          </w:rPr>
          <w:delText xml:space="preserve"> </w:delText>
        </w:r>
      </w:del>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אמרו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בצורה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משתמעת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לשתי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שבעוד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מבינים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התלהבותו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ומתרחק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מההורים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מדי</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שבוע</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ללא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יוצא</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מן</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הכלל</w:t>
      </w:r>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שידעו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בריא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יושב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בכלא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b w:val="1"/>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בנייר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הריק</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בואו</w:t>
      </w:r>
      <w:r w:rsidDel="00000000" w:rsidR="00000000" w:rsidRPr="00000000">
        <w:rPr>
          <w:rFonts w:ascii="Alef" w:cs="Alef" w:eastAsia="Alef" w:hAnsi="Alef"/>
          <w:b w:val="1"/>
          <w:bCs/>
          <w:i w:val="1"/>
          <w:iCs/>
          <w:color w:val="1d1d1d"/>
          <w:sz w:val="23"/>
          <w:szCs w:val="23"/>
          <w:rtl w:val="1"/>
        </w:rPr>
        <w:t xml:space="preserve"> </w:t>
      </w:r>
      <w:r w:rsidDel="00000000" w:rsidR="00000000" w:rsidRPr="00000000">
        <w:rPr>
          <w:rFonts w:ascii="Alef" w:cs="Alef" w:eastAsia="Alef" w:hAnsi="Alef"/>
          <w:b w:val="1"/>
          <w:bCs/>
          <w:i w:val="1"/>
          <w:iCs/>
          <w:color w:val="1d1d1d"/>
          <w:sz w:val="23"/>
          <w:szCs w:val="23"/>
          <w:rtl w:val="1"/>
        </w:rPr>
        <w:t xml:space="preserve">נראה</w:t>
      </w:r>
      <w:r w:rsidDel="00000000" w:rsidR="00000000" w:rsidRPr="00000000">
        <w:rPr>
          <w:rFonts w:ascii="Alef" w:cs="Alef" w:eastAsia="Alef" w:hAnsi="Alef"/>
          <w:b w:val="1"/>
          <w:bCs/>
          <w:color w:val="1d1d1d"/>
          <w:sz w:val="23"/>
          <w:szCs w:val="23"/>
          <w:rtl w:val="0"/>
        </w:rPr>
        <w:t xml:space="preserve">…</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אחרי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שעזב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הוריו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בתחנת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הרכבת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התוודע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לילד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שגדל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דארת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ויידר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התיידד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שלושת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הקונדסאים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לשמצה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בהוגוורטס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פגש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מצנפת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המיון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שני</w:t>
      </w:r>
      <w:r w:rsidDel="00000000" w:rsidR="00000000" w:rsidRPr="00000000">
        <w:rPr>
          <w:rFonts w:ascii="Alef" w:cs="Alef" w:eastAsia="Alef" w:hAnsi="Alef"/>
          <w:color w:val="1d1d1d"/>
          <w:sz w:val="23"/>
          <w:szCs w:val="23"/>
          <w:rtl w:val="1"/>
        </w:rPr>
        <w:t xml:space="preserve"> </w:t>
      </w:r>
      <w:ins w:author="Anonymous" w:id="41" w:date="2018-03-28T14:21:08Z">
        <w:r w:rsidDel="00000000" w:rsidR="00000000" w:rsidRPr="00000000">
          <w:rPr>
            <w:rFonts w:ascii="Alef" w:cs="Alef" w:eastAsia="Alef" w:hAnsi="Alef"/>
            <w:color w:val="1d1d1d"/>
            <w:sz w:val="23"/>
            <w:szCs w:val="23"/>
            <w:rtl w:val="1"/>
          </w:rPr>
          <w:t xml:space="preserve">ניתן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מחולל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זמן</w:t>
        </w:r>
      </w:ins>
      <w:del w:author="Anonymous" w:id="41" w:date="2018-03-28T14:21:08Z">
        <w:r w:rsidDel="00000000" w:rsidR="00000000" w:rsidRPr="00000000">
          <w:rPr>
            <w:rFonts w:ascii="Alef" w:cs="Alef" w:eastAsia="Alef" w:hAnsi="Alef"/>
            <w:color w:val="1d1d1d"/>
            <w:sz w:val="23"/>
            <w:szCs w:val="23"/>
            <w:rtl w:val="1"/>
          </w:rPr>
          <w:delText xml:space="preserve">ניתנה</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לו</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מכונת</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זמ</w:delText>
        </w:r>
      </w:del>
      <w:r w:rsidDel="00000000" w:rsidR="00000000" w:rsidRPr="00000000">
        <w:rPr>
          <w:rFonts w:ascii="Alef" w:cs="Alef" w:eastAsia="Alef" w:hAnsi="Alef"/>
          <w:color w:val="1d1d1d"/>
          <w:sz w:val="23"/>
          <w:szCs w:val="23"/>
          <w:rtl w:val="1"/>
        </w:rPr>
        <w:t xml:space="preserve">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לטפל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בהפרעת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קיבל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גלימת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היעלמות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אגדית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מנדבן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ידוע</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הציל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שבעה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הפלפאף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ידי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שהתעמת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תלמידים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מבוגרים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שאחד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מהם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לשבור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אצבעו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מסתורי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להטיל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פריג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ידרו</w:t>
      </w:r>
      <w:ins w:author="Anonymous" w:id="42" w:date="2018-03-28T14:21:31Z">
        <w:r w:rsidDel="00000000" w:rsidR="00000000" w:rsidRPr="00000000">
          <w:rPr>
            <w:rFonts w:ascii="Alef" w:cs="Alef" w:eastAsia="Alef" w:hAnsi="Alef"/>
            <w:i w:val="1"/>
            <w:color w:val="1d1d1d"/>
            <w:sz w:val="23"/>
            <w:szCs w:val="23"/>
            <w:rtl w:val="0"/>
          </w:rPr>
          <w:t xml:space="preserve"> </w:t>
        </w:r>
      </w:ins>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היריבות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הרמיוני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אסטרונומיה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אורורה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סיניסטרה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שהייתה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נחמדה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ותולדות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הקסם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רוח</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רפאים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שמוטב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ערכו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טקס</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גירוש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והחליפו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ברשמקול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רביעי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הוכרז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כתלמיד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המסוכן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ביותר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עדיף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לחשוב</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אפילו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חמישי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ביום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שישי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התרחשה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התקרית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בשיעור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השיקויים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סחט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המנהל</w:t>
      </w:r>
      <w:ins w:author="Anonymous" w:id="43" w:date="2018-03-28T14:22:25Z">
        <w:r w:rsidDel="00000000" w:rsidR="00000000" w:rsidRPr="00000000">
          <w:rPr>
            <w:rFonts w:ascii="Alef" w:cs="Alef" w:eastAsia="Alef" w:hAnsi="Alef"/>
            <w:color w:val="1d1d1d"/>
            <w:sz w:val="23"/>
            <w:szCs w:val="23"/>
            <w:rtl w:val="0"/>
          </w:rPr>
          <w:t xml:space="preserve">,</w:t>
        </w:r>
      </w:ins>
      <w:r w:rsidDel="00000000" w:rsidR="00000000" w:rsidRPr="00000000">
        <w:rPr>
          <w:rFonts w:ascii="Alef" w:cs="Alef" w:eastAsia="Alef" w:hAnsi="Alef"/>
          <w:color w:val="1d1d1d"/>
          <w:sz w:val="23"/>
          <w:szCs w:val="23"/>
          <w:rtl w:val="0"/>
        </w:rPr>
        <w:t xml:space="preserve"> </w:t>
      </w:r>
      <w:ins w:author="Anonymous" w:id="44" w:date="2018-03-28T14:22:39Z">
        <w:r w:rsidDel="00000000" w:rsidR="00000000" w:rsidRPr="00000000">
          <w:rPr>
            <w:rFonts w:ascii="Alef" w:cs="Alef" w:eastAsia="Alef" w:hAnsi="Alef"/>
            <w:color w:val="1d1d1d"/>
            <w:sz w:val="23"/>
            <w:szCs w:val="23"/>
            <w:rtl w:val="1"/>
          </w:rPr>
          <w:t xml:space="preserve">דבר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שהוביל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לכך</w:t>
        </w:r>
      </w:ins>
      <w:del w:author="Anonymous" w:id="44" w:date="2018-03-28T14:22:39Z">
        <w:r w:rsidDel="00000000" w:rsidR="00000000" w:rsidRPr="00000000">
          <w:rPr>
            <w:rFonts w:ascii="Alef" w:cs="Alef" w:eastAsia="Alef" w:hAnsi="Alef"/>
            <w:color w:val="1d1d1d"/>
            <w:sz w:val="23"/>
            <w:szCs w:val="23"/>
            <w:rtl w:val="1"/>
          </w:rPr>
          <w:delText xml:space="preserve">ולאחר</w:delText>
        </w:r>
        <w:r w:rsidDel="00000000" w:rsidR="00000000" w:rsidRPr="00000000">
          <w:rPr>
            <w:rFonts w:ascii="Alef" w:cs="Alef" w:eastAsia="Alef" w:hAnsi="Alef"/>
            <w:color w:val="1d1d1d"/>
            <w:sz w:val="23"/>
            <w:szCs w:val="23"/>
            <w:rtl w:val="1"/>
          </w:rPr>
          <w:delText xml:space="preserve"> </w:delText>
        </w:r>
        <w:r w:rsidDel="00000000" w:rsidR="00000000" w:rsidRPr="00000000">
          <w:rPr>
            <w:rFonts w:ascii="Alef" w:cs="Alef" w:eastAsia="Alef" w:hAnsi="Alef"/>
            <w:color w:val="1d1d1d"/>
            <w:sz w:val="23"/>
            <w:szCs w:val="23"/>
            <w:rtl w:val="1"/>
          </w:rPr>
          <w:delText xml:space="preserve">מכן</w:delText>
        </w:r>
      </w:del>
      <w:r w:rsidDel="00000000" w:rsidR="00000000" w:rsidRPr="00000000">
        <w:rPr>
          <w:rFonts w:ascii="Alef" w:cs="Alef" w:eastAsia="Alef" w:hAnsi="Alef"/>
          <w:color w:val="1d1d1d"/>
          <w:sz w:val="23"/>
          <w:szCs w:val="23"/>
          <w:rtl w:val="0"/>
        </w:rPr>
        <w:t xml:space="preserve"> </w:t>
      </w:r>
      <w:ins w:author="" w:id="45">
        <w:r w:rsidDel="00000000" w:rsidR="00000000" w:rsidRPr="00000000">
          <w:rPr>
            <w:rFonts w:ascii="Alef" w:cs="Alef" w:eastAsia="Alef" w:hAnsi="Alef"/>
            <w:color w:val="1d1d1d"/>
            <w:sz w:val="23"/>
            <w:szCs w:val="23"/>
            <w:rtl w:val="1"/>
          </w:rPr>
          <w:t xml:space="preserve">ש</w:t>
        </w:r>
      </w:ins>
      <w:r w:rsidDel="00000000" w:rsidR="00000000" w:rsidRPr="00000000">
        <w:rPr>
          <w:rFonts w:ascii="Alef" w:cs="Alef" w:eastAsia="Alef" w:hAnsi="Alef"/>
          <w:color w:val="1d1d1d"/>
          <w:sz w:val="23"/>
          <w:szCs w:val="23"/>
          <w:rtl w:val="1"/>
        </w:rPr>
        <w:t xml:space="preserve">המורה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להתגוננות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דאג</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שיתעללו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בכיתה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ולאחר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מכן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אותו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מורה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התגלה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כאדם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הכי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מדהים</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שעדיין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מתהלך</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כדור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הארץ</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בשבת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הפסיד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בהתערבות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ויצא</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לדייט</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הראשון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בחייו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והתחיל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לגאול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דראקו</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ואז</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הבוקר</w:t>
      </w:r>
      <w:ins w:author="Anonymous" w:id="46" w:date="2018-03-28T14:24:19Z">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היתה</w:t>
        </w:r>
      </w:ins>
      <w:r w:rsidDel="00000000" w:rsidR="00000000" w:rsidRPr="00000000">
        <w:rPr>
          <w:rtl w:val="0"/>
        </w:rPr>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הנבואה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העלומה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פרופסור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טרלוני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שאולי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ציינה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שאדון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אופל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בן</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אלמוות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עומד</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לתקוף</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את</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הוגוורטס</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color w:val="1d1d1d"/>
          <w:sz w:val="23"/>
          <w:szCs w:val="23"/>
        </w:rPr>
      </w:pPr>
      <w:r w:rsidDel="00000000" w:rsidR="00000000" w:rsidRPr="00000000">
        <w:rPr>
          <w:rFonts w:ascii="Alef" w:cs="Alef" w:eastAsia="Alef" w:hAnsi="Alef"/>
          <w:color w:val="1d1d1d"/>
          <w:sz w:val="23"/>
          <w:szCs w:val="23"/>
          <w:rtl w:val="1"/>
        </w:rPr>
        <w:t xml:space="preserve">הארי</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עשה</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סדר</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בראש</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והחל</w:t>
      </w:r>
      <w:r w:rsidDel="00000000" w:rsidR="00000000" w:rsidRPr="00000000">
        <w:rPr>
          <w:rFonts w:ascii="Alef" w:cs="Alef" w:eastAsia="Alef" w:hAnsi="Alef"/>
          <w:color w:val="1d1d1d"/>
          <w:sz w:val="23"/>
          <w:szCs w:val="23"/>
          <w:rtl w:val="1"/>
        </w:rPr>
        <w:t xml:space="preserve"> </w:t>
      </w:r>
      <w:r w:rsidDel="00000000" w:rsidR="00000000" w:rsidRPr="00000000">
        <w:rPr>
          <w:rFonts w:ascii="Alef" w:cs="Alef" w:eastAsia="Alef" w:hAnsi="Alef"/>
          <w:color w:val="1d1d1d"/>
          <w:sz w:val="23"/>
          <w:szCs w:val="23"/>
          <w:rtl w:val="1"/>
        </w:rPr>
        <w:t xml:space="preserve">לכתוב</w:t>
      </w:r>
      <w:r w:rsidDel="00000000" w:rsidR="00000000" w:rsidRPr="00000000">
        <w:rPr>
          <w:rFonts w:ascii="Alef" w:cs="Alef" w:eastAsia="Alef" w:hAnsi="Alef"/>
          <w:color w:val="1d1d1d"/>
          <w:sz w:val="23"/>
          <w:szCs w:val="23"/>
          <w:rtl w:val="1"/>
        </w:rPr>
        <w:t xml:space="preserve">.</w:t>
      </w:r>
      <w:r w:rsidDel="00000000" w:rsidR="00000000" w:rsidRPr="00000000">
        <w:rPr>
          <w:rtl w:val="0"/>
        </w:rPr>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אבא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ואימא</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יקרים</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אני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ממש</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נהנה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בהוגוורטס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למדתי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איך</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להפר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החוק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השני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של</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התרמודינמיקה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בשיעור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לחשים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ופגשתי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ילדה</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בשם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הרמיוני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גריינג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שקוראת</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מהר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יותר</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ממני</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מוטב</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שאסתפק</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בזאת</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בנכם</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האוהב</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bidi w:val="1"/>
        <w:spacing w:after="220" w:line="282.27272727272725" w:lineRule="auto"/>
        <w:jc w:val="both"/>
        <w:rPr>
          <w:i w:val="1"/>
          <w:color w:val="1d1d1d"/>
          <w:sz w:val="23"/>
          <w:szCs w:val="23"/>
        </w:rPr>
      </w:pPr>
      <w:r w:rsidDel="00000000" w:rsidR="00000000" w:rsidRPr="00000000">
        <w:rPr>
          <w:rFonts w:ascii="Alef" w:cs="Alef" w:eastAsia="Alef" w:hAnsi="Alef"/>
          <w:i w:val="1"/>
          <w:iCs/>
          <w:color w:val="1d1d1d"/>
          <w:sz w:val="23"/>
          <w:szCs w:val="23"/>
          <w:rtl w:val="1"/>
        </w:rPr>
        <w:t xml:space="preserve">הארי</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ג</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יימס</w:t>
      </w:r>
      <w:r w:rsidDel="00000000" w:rsidR="00000000" w:rsidRPr="00000000">
        <w:rPr>
          <w:rFonts w:ascii="Alef" w:cs="Alef" w:eastAsia="Alef" w:hAnsi="Alef"/>
          <w:i w:val="1"/>
          <w:iCs/>
          <w:color w:val="1d1d1d"/>
          <w:sz w:val="23"/>
          <w:szCs w:val="23"/>
          <w:rtl w:val="1"/>
        </w:rPr>
        <w:t xml:space="preserve"> </w:t>
      </w:r>
      <w:r w:rsidDel="00000000" w:rsidR="00000000" w:rsidRPr="00000000">
        <w:rPr>
          <w:rFonts w:ascii="Alef" w:cs="Alef" w:eastAsia="Alef" w:hAnsi="Alef"/>
          <w:i w:val="1"/>
          <w:iCs/>
          <w:color w:val="1d1d1d"/>
          <w:sz w:val="23"/>
          <w:szCs w:val="23"/>
          <w:rtl w:val="1"/>
        </w:rPr>
        <w:t xml:space="preserve">פוטר</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אוואנס</w:t>
      </w:r>
      <w:r w:rsidDel="00000000" w:rsidR="00000000" w:rsidRPr="00000000">
        <w:rPr>
          <w:rFonts w:ascii="Alef" w:cs="Alef" w:eastAsia="Alef" w:hAnsi="Alef"/>
          <w:i w:val="1"/>
          <w:iCs/>
          <w:color w:val="1d1d1d"/>
          <w:sz w:val="23"/>
          <w:szCs w:val="23"/>
          <w:rtl w:val="1"/>
        </w:rPr>
        <w:t xml:space="preserve">-</w:t>
      </w:r>
      <w:r w:rsidDel="00000000" w:rsidR="00000000" w:rsidRPr="00000000">
        <w:rPr>
          <w:rFonts w:ascii="Alef" w:cs="Alef" w:eastAsia="Alef" w:hAnsi="Alef"/>
          <w:i w:val="1"/>
          <w:iCs/>
          <w:color w:val="1d1d1d"/>
          <w:sz w:val="23"/>
          <w:szCs w:val="23"/>
          <w:rtl w:val="1"/>
        </w:rPr>
        <w:t xml:space="preserve">ורס</w:t>
      </w:r>
      <w:r w:rsidDel="00000000" w:rsidR="00000000" w:rsidRPr="00000000">
        <w:rPr>
          <w:rFonts w:ascii="Alef" w:cs="Alef" w:eastAsia="Alef" w:hAnsi="Alef"/>
          <w:i w:val="1"/>
          <w:iCs/>
          <w:color w:val="1d1d1d"/>
          <w:sz w:val="23"/>
          <w:szCs w:val="23"/>
          <w:rtl w:val="1"/>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bidi w:val="1"/>
        <w:spacing w:after="200" w:line="276" w:lineRule="auto"/>
        <w:jc w:val="both"/>
        <w:rPr>
          <w:rFonts w:ascii="Calibri" w:cs="Calibri" w:eastAsia="Calibri" w:hAnsi="Calibri"/>
        </w:rPr>
      </w:pPr>
      <w:r w:rsidDel="00000000" w:rsidR="00000000" w:rsidRPr="00000000">
        <w:rPr>
          <w:rtl w:val="0"/>
        </w:rPr>
      </w:r>
    </w:p>
    <w:p>
      <w:r>
        <w:br w:type="page"/>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llel Hartmann" w:id="7" w:date="2018-02-24T19:20:38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Ahiya Meislish" w:id="8" w:date="2020-07-25T22:08: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בכלל</w:t>
        </w:r>
      </w:ins>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באנגלית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he addressed to Hogwarts.</w:t>
        </w:r>
      </w:ins>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חוץ</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ממש</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מוזר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הרבה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נקודתיים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אבל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רק</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דעתי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האישית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 w:author="Hallel Hartmann" w:id="2" w:date="2018-02-24T19:16:3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משהו</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בסגנון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מיושן</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מדיי</w:t>
        </w:r>
      </w:ins>
    </w:p>
  </w:comment>
  <w:comment w:author="דרור אלקנה וינברג" w:id="3" w:date="2019-07-14T06:27:51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לא</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עדיף</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ins>
    </w:p>
  </w:comment>
  <w:comment w:author="Anonymous" w:id="9" w:date="2020-09-02T14:47:25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נכון</w:t>
        </w:r>
      </w:ins>
    </w:p>
  </w:comment>
  <w:comment w:author="יובל גולדזנד" w:id="6" w:date="2020-07-10T09:59:11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נראה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יותר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מדויק</w:t>
        </w:r>
      </w:ins>
    </w:p>
  </w:comment>
  <w:comment w:author="נועם ימיני" w:id="0" w:date="2018-11-22T21:12:4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טעות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כנראה</w:t>
        </w:r>
      </w:ins>
    </w:p>
  </w:comment>
  <w:comment w:author="יואב בביוף" w:id="5" w:date="2018-06-05T08:51:35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קוללללללללללללל</w:t>
        </w:r>
      </w:ins>
    </w:p>
  </w:comment>
  <w:comment w:author="Ahiya Meislish" w:id="4" w:date="2020-07-15T11:46:3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תאימות</w:t>
        </w:r>
      </w:ins>
    </w:p>
  </w:comment>
  <w:comment w:author="נועם ימיני" w:id="1" w:date="2018-11-22T21:10:51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בספר</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המודפס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כתוב</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tl w:val="0"/>
          </w:rPr>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בעל</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הסתברות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נמוכה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במיוחד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יהל קולר" w:id="36" w:date="2018-06-04T12:01:35Z"/>
          <w:rFonts w:ascii="Arial" w:cs="Arial" w:eastAsia="Arial" w:hAnsi="Arial"/>
          <w:b w:val="0"/>
          <w:i w:val="0"/>
          <w:smallCaps w:val="0"/>
          <w:strike w:val="0"/>
          <w:color w:val="000000"/>
          <w:sz w:val="22"/>
          <w:szCs w:val="22"/>
          <w:u w:val="none"/>
          <w:shd w:fill="auto" w:val="clear"/>
          <w:vertAlign w:val="baseline"/>
        </w:rPr>
      </w:pPr>
      <w:ins w:author="יהל קולר" w:id="36" w:date="2018-06-04T12:01:35Z">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אני</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בעד</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שגם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פה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זה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יהיה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ככה</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מסכימים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lef"/>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bidi w:val="1"/>
      <w:rPr>
        <w:ins w:author="יהל קולר" w:id="36" w:date="2018-06-04T12:01:35Z"/>
      </w:rPr>
    </w:pPr>
    <w:ins w:author="יהל קולר" w:id="36" w:date="2018-06-04T12:01:35Z">
      <w:r w:rsidDel="00000000" w:rsidR="00000000" w:rsidRPr="00000000">
        <w:rPr>
          <w:rtl w:val="0"/>
        </w:rPr>
        <w:t xml:space="preserve">.</w:t>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