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המדעית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מהחדרים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ומוכתמת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ולהזיז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היסטוריוני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תיאורטיקן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נסיינית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במקצועות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כמעניינים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שנועדו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ins w:author="Adina M" w:id="0" w:date="2020-09-01T23:06:5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ins w:author="Adina M" w:id="1" w:date="2020-09-01T23:07:0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2" w:date="2020-09-01T23:07:1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ins w:author="Adina M" w:id="3" w:date="2020-09-01T23:07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זמנו</w:t>
        </w:r>
      </w:ins>
      <w:del w:author="Adina M" w:id="4" w:date="2020-09-01T23:07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הזמן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del w:author="Adina M" w:id="5" w:date="2020-09-01T23:07:2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שלו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6" w:date="2020-09-01T23:07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מהנדרש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dina M" w:id="7" w:date="2020-09-01T23:08:2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del w:author="Adina M" w:id="8" w:date="2020-09-01T23:08:3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ins w:author="Adina M" w:id="9" w:date="2020-09-01T23:08:3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הלימוד</w:t>
      </w:r>
      <w:del w:author="Adina M" w:id="10" w:date="2020-09-01T23:09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מנסה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10" w:date="2020-09-01T23:09:1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ins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חומר</w:t>
        </w:r>
      </w:ins>
      <w:del w:author="Adina M" w:id="11" w:date="2020-09-01T23:09:2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נושא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במקום</w:t>
        </w:r>
      </w:ins>
      <w:del w:author="Adina M" w:id="12" w:date="2020-09-01T23:09:2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ולא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את</w:t>
        </w:r>
      </w:ins>
      <w:del w:author="Adina M" w:id="13" w:date="2020-09-01T23:09:5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כמה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4" w:date="2020-09-01T23:09:5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למבחן</w:t>
      </w:r>
      <w:ins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5" w:date="2020-09-01T23:09:4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 -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ins w:author="Adina M" w:id="16" w:date="2020-09-01T23:09:4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במילים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אחרות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,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ins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,</w:t>
        </w:r>
      </w:ins>
      <w:del w:author="Adina M" w:id="17" w:date="2020-09-01T23:10:2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פאדמה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-25%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טיטאן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כלבלבים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שהנבדקת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פרוטוקול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del w:author="Adina M" w:id="18" w:date="2020-09-01T23:12:1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חטא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יעבור</w:t>
      </w:r>
      <w:ins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.</w:t>
        </w:r>
      </w:ins>
      <w:del w:author="Adina M" w:id="19" w:date="2020-09-01T23:12:28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לגיהנום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בעליבות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בכנפו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כנפיים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פלופ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צלילי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שקדוש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אאאאארררררגגגגג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ריחופי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ועיפופי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(</w:t>
      </w:r>
      <w:ins w:author="אליה צמח" w:id="20" w:date="2018-06-06T06:25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תוכך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צרפתי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ומדהימה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לכופף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ולמקד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שיפגעו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קדמיום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סולפיד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באנגליה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ובגרמניה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והיחלשות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השינויים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האלומיניום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חטאו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לפאנל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שידרגו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10,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למדרגים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לנבדקים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ההכאה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וצילום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בלונדלו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ממתרגל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בקורס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תכ</w:t>
      </w:r>
      <w:ins w:author="Anonymous" w:id="21" w:date="2018-09-07T13:31:33Z">
        <w:commentRangeStart w:id="5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נו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1991.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1904,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שרוברט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נשאבו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ממאתיים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שהתאמנת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טפשיים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העטלף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יזהר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רלוונטית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למההההההההה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והמשועשע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הסכימה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ולציית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שחלקו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בלבנה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לדפוק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לזעזוע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לצחוק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שעוקב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עמדתי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האדיב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וובגון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תתפגרי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לכאוב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שפגעה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del w:author="Adina M" w:id="22" w:date="2020-09-01T23:19:06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del w:author="Adina M" w:id="23" w:date="2020-09-01T23:21:0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זבז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אאוץ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מתודולוגיה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</w:t>
      </w:r>
      <w:del w:author="Adina M" w:id="24" w:date="2020-09-01T23:20:09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לתחש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סדרת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למענק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מממ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וחכמים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ובזבזתי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אאאאאאאהההההההה</w:t>
      </w:r>
      <w:r w:rsidDel="00000000" w:rsidR="00000000" w:rsidRPr="00000000">
        <w:rPr>
          <w:rFonts w:ascii="Alef" w:cs="Alef" w:eastAsia="Alef" w:hAnsi="Alef"/>
          <w:b w:val="1"/>
          <w:bCs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שכושף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והתיישבו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הכינוס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25" w:date="2020-09-01T23:21:37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ins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:</w:t>
        </w:r>
      </w:ins>
      <w:del w:author="Adina M" w:id="26" w:date="2020-09-01T23:22:15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מגרד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הבהיר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27" w:date="2018-09-07T13:34:42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</w:t>
        </w:r>
      </w:ins>
      <w:ins w:author="Anonymous" w:id="28" w:date="2018-09-07T1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nonymous" w:id="29" w:date="2018-09-07T13:34:40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0" w:date="2018-09-07T13:35:1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nonymous" w:id="31" w:date="2018-09-07T13:35:18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hiya Meislish" w:id="32" w:date="2020-09-09T16:19:07Z">
        <w:commentRangeStart w:id="6"/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חושבים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אחרים</w:t>
        </w:r>
      </w:ins>
      <w:del w:author="Ahiya Meislish" w:id="32" w:date="2020-09-09T16:19:07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חושבים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המתוחכמות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ושנאו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עטוית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הקונפורמיות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אינסטינקטיבית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כחישוב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וסלחתי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והמוסרי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החישובים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שימוש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המפגרים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מחמד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שפנסי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חרמש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33" w:date="2020-11-14T20:58:24Z"/>
          <w:rFonts w:ascii="Alef" w:cs="Alef" w:eastAsia="Alef" w:hAnsi="Alef"/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ins w:author="מאור פלג" w:id="33" w:date="2020-11-14T20:58:2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del w:author="מאור פלג" w:id="33" w:date="2020-11-14T20:58:24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1"/>
          </w:rPr>
          <w:delText xml:space="preserve">כוח</w:delText>
        </w:r>
      </w:del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בריצוי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ובתיאום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לזלזל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מתרועע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התדמית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מהדאגה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נביא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העיקריים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המנופח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המוארות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דיווחים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כוזבים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ה</w:t>
        </w:r>
      </w:ins>
      <w:del w:author="יעל ואבי רוס" w:id="34" w:date="2018-09-20T11:56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שהשיער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שלגלימות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שנבצע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לברדסו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פילוסוף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מרגיז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שפויה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הסוקראטית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להפריך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תומכי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המגניבים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התבוללו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ולהאכיל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ונכשלת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להמחיש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ולהחטיא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שרעיונות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והסתכלת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שמייצגת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התמונות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נוקבות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יתרחש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שישגיחו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מערבבים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שהתחזו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לאויבי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והעלו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יתנהג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אושפזה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בלקמול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התענוג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אגודל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במחוות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ציפייה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המוסד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דיו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מרשימים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שעירבב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לתוצאות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לשחזור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שכותרתו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החיבור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הנפרדות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ולמסקנות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להידחות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להתעלל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מאמרי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התורשתיות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שיריביו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להילחץ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גונבים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משאירים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Netanel Saricov" w:id="35" w:date="2019-01-01T16:07:21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אילו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מהפלג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נחשב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</w:ins>
      <w:del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מילה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</w:del>
      <w:ins w:author="Adina M" w:id="36" w:date="2020-09-01T23:34:33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גס</w:t>
      </w:r>
      <w:del w:author="Adina M" w:id="37" w:date="2020-09-01T23:34:45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מתפוגג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התחתנת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השושלת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הסמוך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לארבעת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שהבעיות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מצויין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שירבט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להפסיק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בטכנולוגיה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שמפסיקה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ותהיתי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תאשים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תתעורר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ותגלה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ins w:author="Adina M" w:id="38" w:date="2020-09-01T23:36:22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שרביטינו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יישברו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בידינו</w:t>
      </w:r>
      <w:ins w:author="Adina M" w:id="39" w:date="2020-09-01T23:36:27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בנאומיו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אומר</w:t>
      </w:r>
      <w:ins w:author="Adina M" w:id="40" w:date="2020-09-01T23:36:50Z">
        <w:r w:rsidDel="00000000" w:rsidR="00000000" w:rsidRPr="00000000">
          <w:rPr>
            <w:rFonts w:ascii="Alef" w:cs="Alef" w:eastAsia="Alef" w:hAnsi="Alef"/>
            <w:i w:val="1"/>
            <w:sz w:val="24"/>
            <w:szCs w:val="24"/>
            <w:rtl w:val="0"/>
          </w:rPr>
          <w:t xml:space="preserve">.</w:t>
        </w:r>
      </w:ins>
      <w:del w:author="Adina M" w:id="40" w:date="2020-09-01T23:36:50Z">
        <w:r w:rsidDel="00000000" w:rsidR="00000000" w:rsidRPr="00000000">
          <w:rPr>
            <w:rFonts w:ascii="Alef" w:cs="Alef" w:eastAsia="Alef" w:hAnsi="Alef"/>
            <w:sz w:val="24"/>
            <w:szCs w:val="24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אגדות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שייוותר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וחבריו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כעוסות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הוגנים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לאמונות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להתרחש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המנטרה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שתשנן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עבודתו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עצמו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נמוג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עם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וסקיבים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הידע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הנדרש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כדי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הולך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לאיבוד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אוכלים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המזון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הנכון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שמשהו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מלבד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גורם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להם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לגדול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חלשים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יותר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טכנולוגיית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מוגלגים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מפריעה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לקסם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800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ind w:left="720" w:hanging="360"/>
        <w:jc w:val="both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יש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פחות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 (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דראקו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=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בן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יחיד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?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לבדוק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-3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חזקים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קווירל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דמבלדור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/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אדון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האופל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היו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ילדים</w:t>
      </w:r>
      <w:r w:rsidDel="00000000" w:rsidR="00000000" w:rsidRPr="00000000">
        <w:rPr>
          <w:i w:val="1"/>
          <w:iCs/>
          <w:sz w:val="24"/>
          <w:szCs w:val="24"/>
          <w:rtl w:val="1"/>
        </w:rPr>
        <w:t xml:space="preserve">.)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מתמודד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מבלבלת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שמבחינות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ins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בהשוואה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t xml:space="preserve">לשאר</w:t>
        </w:r>
      </w:ins>
      <w:del w:author="Anonymous" w:id="41" w:date="2018-08-08T17:03:24Z"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מול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לכל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sz w:val="24"/>
            <w:szCs w:val="24"/>
            <w:rtl w:val="1"/>
          </w:rPr>
          <w:delText xml:space="preserve">האחרות</w:delText>
        </w:r>
      </w:del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יחידים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דעיכת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ולהשוות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בהדרגתיות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800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4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-5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1, 2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-3."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ותפתור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ובהה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מתבוללים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שמנחש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שעבדו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מתעוררים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שהשרביטים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שאבותיהם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(3)?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יישארו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העצבנית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לקוסמו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תקופה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בשקדנות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2…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נשלב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יצביעו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־3,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יילכו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וישאלו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עדכניים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נשכחים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שיאסוף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תשמיט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מסודות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כשתחזור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נתפצל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וניפגש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-6:22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חפוז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הברדס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ודוחף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שהנרתיק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בחפזונו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להעלם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0"/>
        </w:rPr>
        <w:t xml:space="preserve">23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באמונה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וברדס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טלסקופ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ייוולדו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מהאב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אינהרנטית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שנזקקו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u w:val="single"/>
        </w:rPr>
      </w:pP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הקסם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וסקיבים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להטיל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לאיבוד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המזון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כילדים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afterAutospacing="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טכנולוגיית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מוגלגים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לקסם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800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?)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tl w:val="1"/>
        </w:rPr>
        <w:t xml:space="preserve">לקוסמים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דראקו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-3 </w:t>
      </w:r>
      <w:r w:rsidDel="00000000" w:rsidR="00000000" w:rsidRPr="00000000">
        <w:rPr>
          <w:rtl w:val="1"/>
        </w:rPr>
        <w:t xml:space="preserve">קוסמים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קווירל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דמבלדור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אדון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ילדים</w:t>
      </w:r>
      <w:r w:rsidDel="00000000" w:rsidR="00000000" w:rsidRPr="00000000">
        <w:rPr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u w:val="single"/>
        </w:rPr>
      </w:pP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(3)?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.) 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במתכון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-(2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3). 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i w:val="1"/>
          <w:iCs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-1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1. 4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5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6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2.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3.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שחשדתי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וההבדלים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לקמח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שיושמ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</w:t>
      </w:r>
      <w:r w:rsidDel="00000000" w:rsidR="00000000" w:rsidRPr="00000000">
        <w:rPr>
          <w:rFonts w:ascii="Alef" w:cs="Alef" w:eastAsia="Alef" w:hAnsi="Alef"/>
          <w:rtl w:val="1"/>
        </w:rPr>
        <w:t xml:space="preserve">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אקספליארמוס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ָּ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אאאאאההה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מתנופפת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מטומטמים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דיל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אונס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כמאולתר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כדוגמת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לשכפל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לתפקד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לאמיתי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אמיר גרויסמן" w:id="0" w:date="2018-04-25T16:39:4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24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6:51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ביצירתיות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מוצקה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9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rtl w:val="1"/>
        </w:rPr>
        <w:t xml:space="preserve"> 6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ייקטעו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להכאיב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לחיוב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7:02,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7:04.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7:07,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הצפצפני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ns w:author="יצחק בוכריס" w:id="0" w:date="2020-10-19T12:57:44Z"/>
          <w:rFonts w:ascii="Alef" w:cs="Alef" w:eastAsia="Alef" w:hAnsi="Alef"/>
          <w:i w:val="1"/>
          <w:color w:val="222222"/>
          <w:sz w:val="24"/>
          <w:szCs w:val="24"/>
          <w:highlight w:val="white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iCs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ins w:author="יצחק בוכריס" w:id="0" w:date="2020-10-19T12:57:44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rPr>
          <w:i w:val="1"/>
        </w:rPr>
        <w:pPrChange w:author="יצחק בוכריס" w:id="0" w:date="2020-10-19T12:57:50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="276" w:lineRule="auto"/>
          </w:pPr>
        </w:pPrChange>
      </w:pPr>
      <w:ins w:author="יצחק בוכריס" w:id="0" w:date="2020-10-19T12:57:44Z"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'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קיי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רולינג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מתפתלת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ומכה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מעין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מסתתרת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;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עיגולי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אורקה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קשים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רזים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כגנב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1"/>
          </w:rPr>
          <w:t xml:space="preserve">במחתרת</w:t>
        </w:r>
        <w:r w:rsidDel="00000000" w:rsidR="00000000" w:rsidRPr="00000000">
          <w:rPr>
            <w:rFonts w:ascii="Alef" w:cs="Alef" w:eastAsia="Alef" w:hAnsi="Alef"/>
            <w:i w:val="1"/>
            <w:color w:val="222222"/>
            <w:sz w:val="24"/>
            <w:szCs w:val="24"/>
            <w:highlight w:val="white"/>
            <w:rtl w:val="0"/>
          </w:rPr>
          <w:t xml:space="preserve">.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"/>
      <w:commentRangeStart w:id="4"/>
      <w:commentRangeStart w:id="5"/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b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2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אביתר אסתרסון" w:id="3" w:date="2020-09-01T12:01:29Z"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</w:del>
      <w:ins w:author="אביתר אסתרסון" w:id="3" w:date="2020-09-01T12:01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8"/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7"/>
      <w:commentRangeStart w:id="3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 w:orient="portrait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המתן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שתציע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פתרונות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commentRangeStart w:id="4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!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שבסיפור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שבפרקים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22–25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ins w:author="Ahiya Meislish" w:id="0" w:date="2020-09-09T16:17:17Z">
        <w:commentRangeStart w:id="5"/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t xml:space="preserve">פספס</w:t>
        </w:r>
      </w:ins>
      <w:del w:author="Ahiya Meislish" w:id="0" w:date="2020-09-09T16:17:17Z"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sz w:val="23"/>
            <w:szCs w:val="23"/>
            <w:highlight w:val="white"/>
            <w:rtl w:val="1"/>
          </w:rPr>
          <w:delText xml:space="preserve">בדק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והחשובה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מביניהן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אללים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מקטעי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מהונדס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מנדלית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מנדל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וכרומוזומים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הצלבת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כרומוזומים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שעלון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מודרני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כראיה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3"/>
          <w:szCs w:val="23"/>
          <w:highlight w:val="white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וקערותיהם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זוללים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לריבוזומים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קונבציונלית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הומינואידים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רייבנקלו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*,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*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הדרגתי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האורגניזמים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התלויים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הדדית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זוויגית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גרסאות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תכליתית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והנדסה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האטלנטי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תתקמפל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.'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כפתור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קדברה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</w:t>
      </w:r>
      <w:ins w:author="עזריאל ויינגר" w:id="1" w:date="2018-10-16T10:40:4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והצפצופים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השליפציקים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כדממה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הדובשנרייה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,"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ששגיאות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תתקלקל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לקונדסאים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למתיחות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זיו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z Ashboren" w:id="2" w:date="2020-02-24T14:30:22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מתמקדת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Raz Ashboren" w:id="2" w:date="2020-02-24T14:30:22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לוכדת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במבטה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לנמלים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שמרכיבות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לתנועתה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והמתנשאת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rPrChange w:author="אביתר אסתרסון" w:id="3" w:date="2020-09-01T12:37:06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וחיפושית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מפרסומיו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סוריאליסטיים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בשפיותו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בפינצטה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שנמציא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תפתיעו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תגידו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להדפיס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מדהים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20% </w:t>
      </w:r>
      <w:r w:rsidDel="00000000" w:rsidR="00000000" w:rsidRPr="00000000">
        <w:rPr>
          <w:rFonts w:ascii="Alef" w:cs="Alef" w:eastAsia="Alef" w:hAnsi="Alef"/>
          <w:rtl w:val="1"/>
        </w:rPr>
        <w:t xml:space="preserve">ביעילות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תקציב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שהמדהימות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6"/>
          <w:szCs w:val="36"/>
          <w:rtl w:val="1"/>
        </w:rPr>
        <w:t xml:space="preserve">לבלבול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11:40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11:55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1"/>
        </w:rPr>
        <w:t xml:space="preserve">שרר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בשירותים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t xml:space="preserve">ניתך</w:t>
        </w:r>
      </w:ins>
      <w:del w:author="Anonymous" w:id="0" w:date="2018-08-08T20:20:27Z">
        <w:r w:rsidDel="00000000" w:rsidR="00000000" w:rsidRPr="00000000">
          <w:rPr>
            <w:rFonts w:ascii="Alef" w:cs="Alef" w:eastAsia="Alef" w:hAnsi="Alef"/>
            <w:rtl w:val="1"/>
          </w:rPr>
          <w:delText xml:space="preserve">נמס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שינפנפו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10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מיטלטלת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השתגרנו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"/>
      <w:commentRangeStart w:id="9"/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הקדמונית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פקיקה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בסתר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center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ינבר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וויזלי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כתצלום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שייפדה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המצומצם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6"/>
      <w:commentRangeStart w:id="17"/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תחפושת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t xml:space="preserve">ומתקבל</w:t>
        </w:r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ומת</w:delText>
        </w:r>
      </w:del>
      <w:ins w:author="Libby Rothman" w:id="2" w:date="2018-10-24T07:27:52Z">
        <w:del w:author="Libby Rothman" w:id="1" w:date="2018-10-24T07:28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Libby Rothman" w:id="1" w:date="2018-10-24T07:28:45Z">
        <w:r w:rsidDel="00000000" w:rsidR="00000000" w:rsidRPr="00000000">
          <w:rPr>
            <w:rFonts w:ascii="Alef" w:cs="Alef" w:eastAsia="Alef" w:hAnsi="Alef"/>
            <w:rtl w:val="1"/>
          </w:rPr>
          <w:delText xml:space="preserve">קבל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לשושואיסט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הבווארי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פורץ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לשדוד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להפתעתו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ושטוח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" w:date="2020-07-29T13:12:11Z">
        <w:commentRangeStart w:id="26"/>
        <w:r w:rsidDel="00000000" w:rsidR="00000000" w:rsidRPr="00000000">
          <w:rPr>
            <w:rFonts w:ascii="Alef" w:cs="Alef" w:eastAsia="Alef" w:hAnsi="Alef"/>
            <w:rtl w:val="0"/>
          </w:rPr>
          <w:t xml:space="preserve">and not worry about the expense, </w:t>
        </w:r>
      </w:ins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חתלתולים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בפרהסיה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ins w:author="Thamar E. Gindin" w:id="4" w:date="2017-08-19T23:02:5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גריפהוק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לבזר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בהשקעות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נוהלו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בהלוואות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20%.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יאנטי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מקיפים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מעבודתה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והנאלח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הנאלחים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בנדירותו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בתהייה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חליפין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שגנבו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ונאיבי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כשלפתע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סחרחורת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שהמלצרית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מוטמעת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>
          <w:b w:val="1"/>
          <w:sz w:val="28"/>
          <w:szCs w:val="28"/>
        </w:rPr>
        <w:pPrChange w:author="תהלה ויניב מזרחי" w:id="0" w:date="2020-11-08T21:13:25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center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תהלה ויניב מזרחי" w:id="1" w:date="2020-11-08T21:13:25Z">
            <w:rPr>
              <w:rFonts w:ascii="Alef" w:cs="Alef" w:eastAsia="Alef" w:hAnsi="Alef"/>
              <w:b w:val="1"/>
              <w:sz w:val="28"/>
              <w:szCs w:val="28"/>
            </w:rPr>
          </w:rPrChange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אמפתיה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בבקשהההה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במסדרון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אמברוזיוס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ללונה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לאבגוד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כיצד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תהו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מונוקולים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תיאמן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כשהמונוקולים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משטחים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קוגניטיביים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- 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" w:date="2017-08-31T20:37:1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</w:ins>
      <w:del w:author="Nir Peled" w:id="2" w:date="2017-08-31T20:37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רדודה</w:t>
      </w:r>
      <w:r w:rsidDel="00000000" w:rsidR="00000000" w:rsidRPr="00000000">
        <w:rPr>
          <w:rFonts w:ascii="Alef" w:cs="Alef" w:eastAsia="Alef" w:hAnsi="Alef"/>
          <w:rtl w:val="1"/>
        </w:rPr>
        <w:t xml:space="preserve">\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בטלפתים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הסינפסות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המניפולטור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sz w:val="20"/>
          <w:szCs w:val="20"/>
          <w:highlight w:val="white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נדפק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לעשירייה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חוצפה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t xml:space="preserve">תכף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יקרא</w:t>
        </w:r>
      </w:ins>
      <w:del w:author="daniel davis" w:id="3" w:date="2017-01-14T19:21:12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לקרוא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הגלקטי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מאריסיה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שהעדשאי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העפעפיים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דיסוציאציה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קיניסון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..</w:t>
      </w: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כששילמת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ערגה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והזהב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גירויים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לרדוקציוניסט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ברקיעת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מתמהמהים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0"/>
        </w:rPr>
        <w:t xml:space="preserve">.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השיעור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מהפורקוט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150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כריסטי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מפלירטוטיך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ותחששי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ומרכיבים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המטמון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וגא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והפנאטית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commentRangeStart w:id="23"/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המוכר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ורבסטאן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רבסטאן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רודולפוס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לתענוגות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הפרוזדור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לאשורו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טען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שתתעללו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הלונגבוטומים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קארל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לשטינקרים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מפרגרין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 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תרביצו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שהכאיבה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והתחננתי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0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</w:t>
      </w:r>
      <w:r w:rsidDel="00000000" w:rsidR="00000000" w:rsidRPr="00000000">
        <w:rPr>
          <w:rFonts w:ascii="Alef" w:cs="Alef" w:eastAsia="Alef" w:hAnsi="Alef"/>
          <w:rtl w:val="1"/>
        </w:rPr>
        <w:t xml:space="preserve">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1"/>
        </w:rPr>
        <w:t xml:space="preserve">פרצופך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rPrChange w:author="Netanel Saricov" w:id="6" w:date="2019-04-13T23:40:41Z">
            <w:rPr/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rbel burstain" w:id="4" w:date="2020-11-05T16:36:43Z">
        <w:r w:rsidDel="00000000" w:rsidR="00000000" w:rsidRPr="00000000">
          <w:rPr>
            <w:rFonts w:ascii="Alef" w:cs="Alef" w:eastAsia="Alef" w:hAnsi="Alef"/>
            <w:rtl w:val="1"/>
          </w:rPr>
          <w:t xml:space="preserve">ראשונה</w:t>
        </w:r>
      </w:ins>
      <w:ins w:author="Anonymous" w:id="5" w:date="2017-04-27T10:00:28Z">
        <w:del w:author="arbel burstain" w:id="4" w:date="2020-11-05T16:36:43Z">
          <w:commentRangeStart w:id="35"/>
          <w:commentRangeStart w:id="3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ראשונה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4-27T10:00:28Z">
        <w:r w:rsidDel="00000000" w:rsidR="00000000" w:rsidRPr="00000000">
          <w:rPr>
            <w:rFonts w:ascii="Alef" w:cs="Alef" w:eastAsia="Alef" w:hAnsi="Alef"/>
            <w:rtl w:val="1"/>
          </w:rPr>
          <w:delText xml:space="preserve">ראשונה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Tomer Berman" w:id="7" w:date="2017-01-29T08:49:46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</w:t>
      </w:r>
      <w:del w:author="Yelena Lisuk" w:id="8" w:date="2016-07-06T18:03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בתושייה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ָּ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ָּ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האוקיינוס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4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ובטפטוף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בהתמרמרות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4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רחוקים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חולם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rtl w:val="1"/>
        </w:rPr>
        <w:t xml:space="preserve">כך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  <w:sectPrChange w:author="אליחי הילמן" w:id="0" w:date="2018-09-16T11:19:51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 w:orient="portrait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רדוקציוניזם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גלולת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למכושף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0" w:date="2017-01-29T06:51:57Z"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פיזיקליות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דרקסלר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משתכפלים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מקמטת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פולרן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yelet Hershtik Dekel" w:id="1" w:date="2017-02-01T09:16:43Z"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t xml:space="preserve">מאה</w:t>
        </w:r>
      </w:ins>
      <w:del w:author="Ayelet Hershtik Dekel" w:id="1" w:date="2017-02-01T09:16:43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2" w:date="2018-04-25T17:45:2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אמיר גרויסמן" w:id="3" w:date="2018-04-25T17:45:2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גיאוסינכרוני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לווינים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שגולגלה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גרפיט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ציאנואקרילאט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</w:t>
      </w:r>
      <w:ins w:author="אילה רוס" w:id="4" w:date="2020-01-18T18:49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הפלסטיק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התברר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כאפשרי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בחגיגיות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V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שימושיים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תסתכלי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ניפרד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</w:t>
      </w:r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המנדלית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לאלצהיימר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העבודה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הדוקטורט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."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38"/>
      <w:commentRangeStart w:id="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בבוץ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ולצפות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333333"/>
          <w:highlight w:val="white"/>
          <w:rtl w:val="1"/>
        </w:rPr>
        <w:t xml:space="preserve"> </w:t>
      </w:r>
      <w:commentRangeStart w:id="40"/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היה</w:t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11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תחומי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עגבניה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מקולפת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דיריקול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rtl w:val="1"/>
        </w:rPr>
        <w:t xml:space="preserve">מטוגנים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סיוטים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שוויתר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לסיכת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מהקירות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כשמזלגה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מאטומים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וואלס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בגרעינים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והניוטרונים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</w:t>
      </w:r>
      <w:ins w:author="Ayelet Hershtik Dekel" w:id="5" w:date="2017-02-15T13:32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בקפדנות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בעצמותיהם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זאב פישמן" w:id="7" w:date="2018-08-28T16:34:15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ועז הוטרר" w:id="6" w:date="2018-10-14T16:40:46Z">
        <w:r w:rsidDel="00000000" w:rsidR="00000000" w:rsidRPr="00000000">
          <w:rPr>
            <w:rFonts w:ascii="Alef" w:cs="Alef" w:eastAsia="Alef" w:hAnsi="Alef"/>
            <w:rtl w:val="1"/>
          </w:rPr>
          <w:delText xml:space="preserve">הלב</w:delText>
        </w:r>
      </w:del>
      <w:ins w:author="זאב פישמן" w:id="7" w:date="2018-08-28T16:34:15Z">
        <w:del w:author="בועז הוטרר" w:id="6" w:date="2018-10-14T16:40:46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8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פ</w:delText>
          </w:r>
        </w:del>
      </w:ins>
      <w:ins w:author="בועז הוטרר" w:id="6" w:date="2018-10-14T16:40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הלבינו</w:t>
        </w:r>
      </w:ins>
      <w:ins w:author="זאב פישמן" w:id="7" w:date="2018-08-28T16:34:1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ליחי הילמן" w:id="8" w:date="2018-11-19T13:06:12Z">
        <w:r w:rsidDel="00000000" w:rsidR="00000000" w:rsidRPr="00000000">
          <w:rPr>
            <w:rFonts w:ascii="Alef" w:cs="Alef" w:eastAsia="Alef" w:hAnsi="Alef"/>
            <w:rtl w:val="1"/>
          </w:rPr>
          <w:delText xml:space="preserve">ינו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yelet Hershtik Dekel" w:id="9" w:date="2017-02-15T13:28:32Z">
            <w:rPr>
              <w:rFonts w:ascii="Alef" w:cs="Alef" w:eastAsia="Alef" w:hAnsi="Alef"/>
            </w:rPr>
          </w:rPrChange>
        </w:rPr>
        <w:t xml:space="preserve">חלק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נוירונים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הבודהיסטים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הפארק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הגולגולת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מוצק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שהוחזקו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אלקטרומגנטיים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אלקטרונים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קוולנטיים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גולגלתו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שהגבילו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הקווארקים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אחוד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מיסודם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עלת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קונפיגורציות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חלקיקי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7"/>
      <w:commentRangeStart w:id="58"/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התפרקה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6,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שניתנת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לגורמים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בקירוב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קילוגרמים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וירכיה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הרצף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0"/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לפיזיקה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מתוסכלת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היטלטל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הדיאגרמה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הקודקודים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והממשק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תעתק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התלקחות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המיוזעות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הכבוד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r w:rsidDel="00000000" w:rsidR="00000000" w:rsidRPr="00000000">
        <w:rPr>
          <w:rFonts w:ascii="Alef" w:cs="Alef" w:eastAsia="Alef" w:hAnsi="Alef"/>
          <w:rtl w:val="1"/>
        </w:rPr>
        <w:t xml:space="preserve">דורוטיאה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לאינקוויזיציה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כמשגיחה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commentRangeStart w:id="67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ins w:author="Ahiya Meislish" w:id="10" w:date="2020-07-09T16:20:27Z">
        <w:commentRangeStart w:id="68"/>
        <w:commentRangeStart w:id="6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כבר</w:t>
        </w:r>
      </w:ins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1" w:date="2020-07-09T16:20:33Z">
        <w:commentRangeStart w:id="70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2" w:date="2020-07-09T16:20:51Z">
        <w:commentRangeStart w:id="7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אינו</w:t>
        </w:r>
      </w:ins>
      <w:del w:author="Ahiya Meislish" w:id="12" w:date="2020-07-09T16:20:51Z">
        <w:commentRangeEnd w:id="71"/>
        <w:r w:rsidDel="00000000" w:rsidR="00000000" w:rsidRPr="00000000">
          <w:commentReference w:id="7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commentRangeStart w:id="72"/>
      <w:commentRangeStart w:id="73"/>
      <w:commentRangeStart w:id="74"/>
      <w:commentRangeStart w:id="75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והאחד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3" w:date="2020-07-09T16:27:04Z">
        <w:commentRangeStart w:id="76"/>
        <w:commentRangeStart w:id="77"/>
        <w:commentRangeStart w:id="78"/>
        <w:commentRangeStart w:id="79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חייב</w:t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 </w:t>
        </w:r>
      </w:ins>
      <w:del w:author="Ahiya Meislish" w:id="13" w:date="2020-07-09T16:27:04Z">
        <w:commentRangeEnd w:id="76"/>
        <w:r w:rsidDel="00000000" w:rsidR="00000000" w:rsidRPr="00000000">
          <w:commentReference w:id="76"/>
        </w:r>
        <w:commentRangeEnd w:id="77"/>
        <w:r w:rsidDel="00000000" w:rsidR="00000000" w:rsidRPr="00000000">
          <w:commentReference w:id="77"/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</w:delText>
        </w:r>
      </w:del>
      <w:ins w:author="Ahiya Meislish" w:id="13" w:date="2020-07-09T16:27:04Z"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לה</w:t>
        </w:r>
      </w:ins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רעהו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נפשות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4" w:date="2020-07-09T16:22:08Z">
        <w:commentRangeStart w:id="80"/>
        <w:commentRangeStart w:id="81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תוכלנה</w:t>
        </w:r>
      </w:ins>
      <w:del w:author="Ahiya Meislish" w:id="14" w:date="2020-07-09T16:22:08Z"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delText xml:space="preserve">יוכלו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ins w:author="Ahiya Meislish" w:id="15" w:date="2020-07-09T16:22:13Z">
        <w:commentRangeStart w:id="82"/>
        <w:r w:rsidDel="00000000" w:rsidR="00000000" w:rsidRPr="00000000">
          <w:rPr>
            <w:rFonts w:ascii="Alef" w:cs="Alef" w:eastAsia="Alef" w:hAnsi="Alef"/>
            <w:i w:val="1"/>
            <w:sz w:val="26"/>
            <w:szCs w:val="26"/>
            <w:rtl w:val="1"/>
          </w:rPr>
          <w:t xml:space="preserve">ה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ולפנטז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ריתוקים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מבויישות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קורנפוט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highlight w:val="white"/>
          <w:rtl w:val="1"/>
        </w:rPr>
        <w:t xml:space="preserve">לרגשותייך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9 –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האגוצנטריות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): </w:t>
      </w:r>
      <w:r w:rsidDel="00000000" w:rsidR="00000000" w:rsidRPr="00000000">
        <w:rPr>
          <w:rFonts w:ascii="Alef" w:cs="Alef" w:eastAsia="Alef" w:hAnsi="Alef"/>
          <w:rtl w:val="1"/>
        </w:rPr>
        <w:t xml:space="preserve">לואושה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0"/>
        </w:rPr>
        <w:t xml:space="preserve">Luosha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27 (</w:t>
      </w:r>
      <w:r w:rsidDel="00000000" w:rsidR="00000000" w:rsidRPr="00000000">
        <w:rPr>
          <w:rFonts w:ascii="Alef" w:cs="Alef" w:eastAsia="Alef" w:hAnsi="Alef"/>
          <w:rtl w:val="1"/>
        </w:rPr>
        <w:t xml:space="preserve">לפיה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והוכחנו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28)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מקלחת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שהיוותה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הגמל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32"/>
          <w:szCs w:val="32"/>
          <w:rPrChange w:author="חיים לב" w:id="0" w:date="2017-09-20T07:12:28Z">
            <w:rPr/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מתפרסמת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בנים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t xml:space="preserve">המכאיב</w:t>
        </w:r>
      </w:ins>
      <w:del w:author="Carmel Hadar" w:id="1" w:date="2020-08-27T19:27:28Z">
        <w:r w:rsidDel="00000000" w:rsidR="00000000" w:rsidRPr="00000000">
          <w:rPr>
            <w:rFonts w:ascii="Alef" w:cs="Alef" w:eastAsia="Alef" w:hAnsi="Alef"/>
            <w:rtl w:val="1"/>
          </w:rPr>
          <w:delText xml:space="preserve">שבאמת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כאב</w:delText>
        </w:r>
      </w:del>
      <w:ins w:author="Carmel Hadar" w:id="1" w:date="2020-08-27T19:27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באמת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ins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Carmel Hadar" w:id="2" w:date="2020-08-27T19:29:40Z">
        <w:r w:rsidDel="00000000" w:rsidR="00000000" w:rsidRPr="00000000">
          <w:rPr>
            <w:rFonts w:ascii="Alef" w:cs="Alef" w:eastAsia="Alef" w:hAnsi="Alef"/>
            <w:rtl w:val="1"/>
          </w:rPr>
          <w:delText xml:space="preserve">החלק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המכאיב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del w:author="Carmel Hadar" w:id="3" w:date="2020-08-27T19:29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Carmel Hadar" w:id="4" w:date="2020-08-27T19:30:09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98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ins w:author="מענדי גלעדי" w:id="5" w:date="2018-10-18T23:52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נלכדת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צייצני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</w:t>
      </w:r>
      <w:r w:rsidDel="00000000" w:rsidR="00000000" w:rsidRPr="00000000">
        <w:rPr>
          <w:rFonts w:ascii="Alef" w:cs="Alef" w:eastAsia="Alef" w:hAnsi="Alef"/>
          <w:rtl w:val="1"/>
        </w:rPr>
        <w:t xml:space="preserve">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הכותרות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ביתם</w:t>
      </w:r>
      <w:ins w:author="דרור אלקנה וינברג" w:id="6" w:date="2018-10-03T08:45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לשליחתו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</w:t>
      </w:r>
      <w:r w:rsidDel="00000000" w:rsidR="00000000" w:rsidRPr="00000000">
        <w:rPr>
          <w:rFonts w:ascii="Alef" w:cs="Alef" w:eastAsia="Alef" w:hAnsi="Alef"/>
          <w:rtl w:val="1"/>
        </w:rPr>
        <w:t xml:space="preserve">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קנדי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מרותקת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לעכברוש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אנימאגים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העכברוש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האנימאגוס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בקאריביים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בעוגייה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סכיזופרנית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קולג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לתרופות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דרור אלקנה וינברג" w:id="7" w:date="2018-10-03T08:51:50Z">
            <w:rPr>
              <w:rFonts w:ascii="Alef" w:cs="Alef" w:eastAsia="Alef" w:hAnsi="Alef"/>
            </w:rPr>
          </w:rPrChange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פטיגרו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מזכרים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t xml:space="preserve">עפיפון</w:t>
        </w:r>
      </w:ins>
      <w:del w:author="דרור אלקנה וינברג" w:id="8" w:date="2018-10-03T08:52:02Z">
        <w:r w:rsidDel="00000000" w:rsidR="00000000" w:rsidRPr="00000000">
          <w:rPr>
            <w:rFonts w:ascii="Alef" w:cs="Alef" w:eastAsia="Alef" w:hAnsi="Alef"/>
            <w:rtl w:val="1"/>
          </w:rPr>
          <w:delText xml:space="preserve">דאון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בצערה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</w:t>
      </w:r>
      <w:del w:author="Ahiya Meislish" w:id="9" w:date="2020-08-02T11:49:36Z"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ins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יום</w:t>
        </w:r>
      </w:ins>
      <w:del w:author="דרור אלקנה וינברג" w:id="10" w:date="2018-10-03T08:53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שתמיד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חינוך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להתבייש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גאן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הסילוק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ab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מוטיבציה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מוחמאת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del w:author="Ahiya Meislish" w:id="11" w:date="2020-08-02T07:14:5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רפ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מאגו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2" w:date="2018-10-03T09:00:28Z"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התגרות</w:t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המתחיל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במצווה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2"/>
      <w:commentRangeStart w:id="43"/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אומללה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לייעץ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המייסדים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הידידותי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color w:val="33333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ותלתלים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-30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באחוזת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תנצחי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t xml:space="preserve">דראקי</w:t>
        </w:r>
      </w:ins>
      <w:del w:author="דרור אלקנה וינברג" w:id="13" w:date="2018-10-03T09:04:42Z">
        <w:r w:rsidDel="00000000" w:rsidR="00000000" w:rsidRPr="00000000">
          <w:rPr>
            <w:rFonts w:ascii="Alef" w:cs="Alef" w:eastAsia="Alef" w:hAnsi="Alef"/>
            <w:rtl w:val="1"/>
          </w:rPr>
          <w:delText xml:space="preserve">דרייקי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ושתתקיפי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אינטרלוד</w:t>
      </w:r>
      <w:commentRangeStart w:id="58"/>
      <w:commentRangeStart w:id="59"/>
      <w:commentRangeStart w:id="60"/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: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commentRangeStart w:id="7"/>
      <w:commentRangeStart w:id="8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commentRangeStart w:id="9"/>
      <w:commentRangeStart w:id="1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אדומה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hiya Meislish" w:id="0" w:date="2020-09-09T16:29:03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3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t xml:space="preserve">איפה</w:t>
        </w:r>
      </w:ins>
      <w:ins w:author="Raz Ashboren" w:id="2" w:date="2020-02-25T15:44:11Z">
        <w:r w:rsidDel="00000000" w:rsidR="00000000" w:rsidRPr="00000000">
          <w:rPr>
            <w:rFonts w:ascii="Alef" w:cs="Alef" w:eastAsia="Alef" w:hAnsi="Alef"/>
            <w:rtl w:val="1"/>
          </w:rPr>
          <w:t xml:space="preserve">איפשהו</w:t>
        </w:r>
      </w:ins>
      <w:del w:author="דרור אלקנה וינברג" w:id="1" w:date="2018-10-03T09:07:40Z">
        <w:r w:rsidDel="00000000" w:rsidR="00000000" w:rsidRPr="00000000">
          <w:rPr>
            <w:rFonts w:ascii="Alef" w:cs="Alef" w:eastAsia="Alef" w:hAnsi="Alef"/>
            <w:rtl w:val="1"/>
          </w:rPr>
          <w:delText xml:space="preserve">היכן</w:delText>
        </w:r>
      </w:del>
      <w:del w:author="Raz Ashboren" w:id="2" w:date="2020-02-25T15:4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ילבשו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del w:author="דרור אלקנה וינברג" w:id="3" w:date="2018-10-03T09:08:09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אלגנטי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501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משרתי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commentRangeStart w:id="2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יוודע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אוניברסלית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יאשש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סיירת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t xml:space="preserve">קרן</w:t>
        </w:r>
      </w:ins>
      <w:del w:author="דרור אלקנה וינברג" w:id="4" w:date="2018-10-03T0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אור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בתפזורת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ומטרתו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-22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22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11 -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עלבונות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נשרים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commentRangeStart w:id="24"/>
      <w:r w:rsidDel="00000000" w:rsidR="00000000" w:rsidRPr="00000000">
        <w:rPr>
          <w:rFonts w:ascii="Alef" w:cs="Alef" w:eastAsia="Alef" w:hAnsi="Alef"/>
          <w:rtl w:val="1"/>
        </w:rPr>
        <w:t xml:space="preserve">פתנים</w:t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סטראוטיפים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כמחוספסים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קשוחים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כמהוגנים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וונדליסטים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t xml:space="preserve">חוץ</w:t>
        </w:r>
      </w:ins>
      <w:del w:author="טוביה יוסף ארביב" w:id="5" w:date="2019-07-19T12:04:40Z">
        <w:r w:rsidDel="00000000" w:rsidR="00000000" w:rsidRPr="00000000">
          <w:rPr>
            <w:rFonts w:ascii="Alef" w:cs="Alef" w:eastAsia="Alef" w:hAnsi="Alef"/>
            <w:rtl w:val="1"/>
          </w:rPr>
          <w:delText xml:space="preserve">למעט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טוביה יוסף ארביב" w:id="6" w:date="2019-07-19T12:04:48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טוביה יוסף ארביב" w:id="7" w:date="2019-07-19T12:04:56Z">
        <w:r w:rsidDel="00000000" w:rsidR="00000000" w:rsidRPr="00000000">
          <w:rPr>
            <w:rFonts w:ascii="Alef" w:cs="Alef" w:eastAsia="Alef" w:hAnsi="Alef"/>
            <w:rtl w:val="1"/>
          </w:rPr>
          <w:delText xml:space="preserve">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</w:t>
      </w:r>
      <w:del w:author="טוביה יוסף ארביב" w:id="8" w:date="2019-07-19T12:05:4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ins w:author="Ahiya Meislish" w:id="9" w:date="2020-06-28T10:33:5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הפתנים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שפגשו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התחילו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כמחוספסים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וקשוחים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9" w:date="2020-06-28T10:33:54Z"/>
          <w:rFonts w:ascii="Alef" w:cs="Alef" w:eastAsia="Alef" w:hAnsi="Alef"/>
        </w:rPr>
      </w:pPr>
      <w:ins w:author="Ahiya Meislish" w:id="9" w:date="2020-06-28T10:33:54Z">
        <w:r w:rsidDel="00000000" w:rsidR="00000000" w:rsidRPr="00000000">
          <w:rPr>
            <w:rFonts w:ascii="Alef" w:cs="Alef" w:eastAsia="Alef" w:hAnsi="Alef"/>
            <w:rtl w:val="1"/>
          </w:rPr>
          <w:t xml:space="preserve">והנשרים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חשבו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כטובים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ומהוגנים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Rattlers, once they'd met the Eagles, had started thinking of themselves as rough-and-tough, and they'd conducted themselves accordingly.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Ahiya Meislish" w:id="10" w:date="2020-06-28T10:33:52Z"/>
          <w:rFonts w:ascii="Alef" w:cs="Alef" w:eastAsia="Alef" w:hAnsi="Alef"/>
        </w:rPr>
      </w:pPr>
      <w:del w:author="Ahiya Meislish" w:id="10" w:date="2020-06-28T10:33:52Z">
        <w:r w:rsidDel="00000000" w:rsidR="00000000" w:rsidRPr="00000000">
          <w:rPr>
            <w:rFonts w:ascii="Alef" w:cs="Alef" w:eastAsia="Alef" w:hAnsi="Alef"/>
            <w:rtl w:val="0"/>
          </w:rPr>
          <w:delText xml:space="preserve">The Eagles had thought of themselves as good-and-proper.</w:delText>
        </w:r>
      </w:del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ובקרחת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והמרקיבים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הומוגני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." (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המודיעין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המהלכים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-(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3"/>
      <w:r w:rsidDel="00000000" w:rsidR="00000000" w:rsidRPr="00000000">
        <w:rPr>
          <w:rFonts w:ascii="Alef" w:cs="Alef" w:eastAsia="Alef" w:hAnsi="Alef"/>
          <w:rtl w:val="0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שנישא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2:56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t xml:space="preserve">נורא</w:t>
        </w:r>
      </w:ins>
      <w:del w:author="יצחק קופמן" w:id="11" w:date="2020-07-07T19:36:12Z">
        <w:r w:rsidDel="00000000" w:rsidR="00000000" w:rsidRPr="00000000">
          <w:rPr>
            <w:rFonts w:ascii="Alef" w:cs="Alef" w:eastAsia="Alef" w:hAnsi="Alef"/>
            <w:rtl w:val="1"/>
          </w:rPr>
          <w:delText xml:space="preserve">רע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כשלבשנו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ובזיכרונותינו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שיתגעגעו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ולמרחב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וזיכרו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וחטיבת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5"/>
      <w:commentRangeStart w:id="36"/>
      <w:commentRangeStart w:id="37"/>
      <w:commentRangeStart w:id="38"/>
      <w:commentRangeStart w:id="39"/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ומשול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בהוגנות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3"/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הטעייה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שתירשם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כמארש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וויליאמס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ווידר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jc w:val="both"/>
        <w:rPr>
          <w:rFonts w:ascii="Calibri" w:cs="Calibri" w:eastAsia="Calibri" w:hAnsi="Calibri"/>
          <w:i w:val="1"/>
        </w:rPr>
      </w:pPr>
      <w:commentRangeStart w:id="5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after="200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לכעוס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נזוז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ותזוזה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יצייץ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קדמיים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60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60"/>
      <w:r w:rsidDel="00000000" w:rsidR="00000000" w:rsidRPr="00000000">
        <w:commentReference w:id="60"/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הדם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ַ!</w:t>
      </w:r>
      <w:commentRangeStart w:id="6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החטיא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כשהתגלגל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וללחוש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פינץ</w:t>
      </w:r>
      <w:r w:rsidDel="00000000" w:rsidR="00000000" w:rsidRPr="00000000">
        <w:rPr>
          <w:rFonts w:ascii="Alef" w:cs="Alef" w:eastAsia="Alef" w:hAnsi="Alef"/>
          <w:rtl w:val="1"/>
        </w:rPr>
        <w:t xml:space="preserve">'-</w:t>
      </w:r>
      <w:r w:rsidDel="00000000" w:rsidR="00000000" w:rsidRPr="00000000">
        <w:rPr>
          <w:rFonts w:ascii="Alef" w:cs="Alef" w:eastAsia="Alef" w:hAnsi="Alef"/>
          <w:rtl w:val="1"/>
        </w:rPr>
        <w:t xml:space="preserve">פלצ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וחיפשו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ריליקו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ֹ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והתהילה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כשרעיו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התייצבו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העתידיות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לומינוסלומינוסלומינוסלומינוסלומינוסלומינוסלומינוסלומינוסלומינוסלומינוסלומינוסלומינוס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ומרשמלו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מהאצבע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מיצוי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הססגוני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יריתי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בזחיחות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שהמודלים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והמקובצות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ומדאיגה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הזחוח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יינתז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להינתז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שמשופשפות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אואיל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תיטיב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תיפגע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מובהקת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commentRangeStart w:id="66"/>
        <w:commentRangeStart w:id="67"/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תפחד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ואל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תירא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1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תפגע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רק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תהיה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רע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2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הביתה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אז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אותך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נשלח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3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למקום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שבו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טוב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תושגח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,</w:t>
        </w:r>
      </w:ins>
    </w:p>
    <w:p w:rsidR="00000000" w:rsidDel="00000000" w:rsidP="00000000" w:rsidRDefault="00000000" w:rsidRPr="00000000" w14:paraId="00000124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ספר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להם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לחבריך</w:t>
        </w:r>
      </w:ins>
    </w:p>
    <w:p w:rsidR="00000000" w:rsidDel="00000000" w:rsidP="00000000" w:rsidRDefault="00000000" w:rsidRPr="00000000" w14:paraId="00000125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Fonts w:ascii="Calibri" w:cs="Calibri" w:eastAsia="Calibri" w:hAnsi="Calibri"/>
            <w:rtl w:val="1"/>
          </w:rPr>
          <w:t xml:space="preserve">עוצבת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אור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־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שמש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 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שלחוך</w:t>
        </w:r>
        <w:r w:rsidDel="00000000" w:rsidR="00000000" w:rsidRPr="00000000">
          <w:rPr>
            <w:rFonts w:ascii="Calibri" w:cs="Calibri" w:eastAsia="Calibri" w:hAnsi="Calibri"/>
            <w:rtl w:val="1"/>
          </w:rPr>
          <w:t xml:space="preserve">! </w:t>
        </w:r>
      </w:ins>
    </w:p>
    <w:p w:rsidR="00000000" w:rsidDel="00000000" w:rsidP="00000000" w:rsidRDefault="00000000" w:rsidRPr="00000000" w14:paraId="00000126">
      <w:pPr>
        <w:bidi w:val="1"/>
        <w:spacing w:line="276" w:lineRule="auto"/>
        <w:jc w:val="both"/>
        <w:rPr>
          <w:ins w:author="Ahiya Meislish" w:id="12" w:date="2020-06-28T11:32:55Z"/>
          <w:rFonts w:ascii="Calibri" w:cs="Calibri" w:eastAsia="Calibri" w:hAnsi="Calibri"/>
        </w:rPr>
      </w:pPr>
      <w:ins w:author="Ahiya Meislish" w:id="12" w:date="2020-06-28T11:32:5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תפחד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דאגה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תיטיב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תיפגע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ואם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תישלח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למקום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טוב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תושגח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Ahiya Meislish" w:id="12" w:date="2020-06-28T11:32:55Z"/>
          <w:rFonts w:ascii="Calibri" w:cs="Calibri" w:eastAsia="Calibri" w:hAnsi="Calibri"/>
          <w:i w:val="1"/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לחברך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C">
      <w:pPr>
        <w:bidi w:val="1"/>
        <w:spacing w:line="276" w:lineRule="auto"/>
        <w:jc w:val="both"/>
        <w:rPr>
          <w:rFonts w:ascii="Alef" w:cs="Alef" w:eastAsia="Alef" w:hAnsi="Alef"/>
          <w:i w:val="1"/>
          <w:rPrChange w:author="Ahiya Meislish" w:id="13" w:date="2020-06-28T11:32:55Z">
            <w:rPr>
              <w:rFonts w:ascii="Calibri" w:cs="Calibri" w:eastAsia="Calibri" w:hAnsi="Calibri"/>
              <w:i w:val="1"/>
            </w:rPr>
          </w:rPrChange>
        </w:rPr>
      </w:pPr>
      <w:del w:author="Ahiya Meislish" w:id="12" w:date="2020-06-28T11:32:5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שמש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שסינוורך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commentRangeStart w:id="0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טקטיקוס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המנפץ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השומרית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מבדיה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ממציאות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שהוקצו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ללשכתה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חטיבת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בשחמט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)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שננסה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והתמתחה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ניהול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עצמי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נשקף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</w:t>
      </w:r>
      <w:r w:rsidDel="00000000" w:rsidR="00000000" w:rsidRPr="00000000">
        <w:rPr>
          <w:rFonts w:ascii="Alef" w:cs="Alef" w:eastAsia="Alef" w:hAnsi="Alef"/>
          <w:rtl w:val="1"/>
        </w:rPr>
        <w:t xml:space="preserve">?",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מניפולטיביות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והבהיקו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לאטרקציה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ובחלוקי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אמבטיה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אטמוספירה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-25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וד שמלה" w:id="1" w:date="2020-04-14T15:26:4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… 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לנדיבותך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כספים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הכלכלית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סוחרי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והסואנים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עמוסי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שניגנו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footerReference r:id="rId7" w:type="default"/>
      <w:pgSz w:h="15840" w:w="12240"/>
      <w:pgMar w:bottom="1440" w:top="1440" w:left="1440" w:right="1440" w:header="0" w:footer="720"/>
      <w:pgNumType w:start="1"/>
      <w:sectPrChange w:author="גילי רזאל" w:id="0" w:date="2018-03-31T19:39:33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33 -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t xml:space="preserve">להירדם</w:t>
        </w:r>
      </w:ins>
      <w:del w:author="נעם ישראל שימעון" w:id="0" w:date="2020-06-03T15:15:33Z">
        <w:r w:rsidDel="00000000" w:rsidR="00000000" w:rsidRPr="00000000">
          <w:rPr>
            <w:rFonts w:ascii="Alef" w:cs="Alef" w:eastAsia="Alef" w:hAnsi="Alef"/>
            <w:rtl w:val="1"/>
          </w:rPr>
          <w:delText xml:space="preserve">להרדם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: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הדומיננטית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"'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גארי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ולדימיר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וחגיגית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והחלוקה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האוכלוסייה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והירוקים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ביריביהם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פוסקת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נישואין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ביחסם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לצבעים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ממחלת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פרוקופיוס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מופרע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בבוטות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הפסד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צורב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כנדרש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פרדיננד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7"/>
      <w:commentRangeStart w:id="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לעפעפיו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שקולונל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ואנטוויסל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בשיטת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רשמית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הרחפת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בצלופחים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15"/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!.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פלפטין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קניזל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מידותיו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שנצנצץ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מוסססכם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נתפתה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יבגוד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וישתקו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יבגוד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t xml:space="preserve">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משכנע</w:t>
        </w:r>
      </w:ins>
      <w:del w:author="Adam Lev" w:id="1" w:date="2018-06-07T08:58:02Z">
        <w:r w:rsidDel="00000000" w:rsidR="00000000" w:rsidRPr="00000000">
          <w:rPr>
            <w:rFonts w:ascii="Alef" w:cs="Alef" w:eastAsia="Alef" w:hAnsi="Alef"/>
            <w:rtl w:val="1"/>
          </w:rPr>
          <w:delText xml:space="preserve">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הרבה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t xml:space="preserve">מדוע</w:t>
        </w:r>
      </w:ins>
      <w:del w:author="Adam Lev" w:id="2" w:date="2018-06-07T08:5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כלפיהם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מבגידה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מרתקת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לשיתוף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המאסר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פרקינסון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הדוגמא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בהינתן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קונספירציה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תידרדר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ויצחק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ניוקום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3" w:date="2018-09-13T18:12:1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אייייק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המגוואמפ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" w:date="2020-06-28T12:02:2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צבא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דרקון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הצטיין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בקרבות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" w:date="2020-06-28T12:02:20Z">
        <w:r w:rsidDel="00000000" w:rsidR="00000000" w:rsidRPr="00000000">
          <w:rPr>
            <w:rFonts w:ascii="Alef" w:cs="Alef" w:eastAsia="Alef" w:hAnsi="Alef"/>
            <w:rtl w:val="0"/>
          </w:rPr>
          <w:delText xml:space="preserve">Dragon Army had done well in those fights.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הדיונון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הגרינד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יפסק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di Weiss" w:id="5" w:date="2017-11-13T09:21:1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מפכפכים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הלגיונרים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3"/>
      <w:commentRangeStart w:id="2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האוריינטציה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0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מהפלפאף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אילה רוס" w:id="6" w:date="2020-01-19T17:08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מענדי גלעדי" w:id="7" w:date="2018-10-19T08:36:22Z">
        <w:r w:rsidDel="00000000" w:rsidR="00000000" w:rsidRPr="00000000">
          <w:rPr>
            <w:rFonts w:ascii="Alef" w:cs="Alef" w:eastAsia="Alef" w:hAnsi="Alef"/>
            <w:rtl w:val="1"/>
          </w:rPr>
          <w:t xml:space="preserve">סגנית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מייאש</w:t>
      </w:r>
      <w:r w:rsidDel="00000000" w:rsidR="00000000" w:rsidRPr="00000000">
        <w:rPr>
          <w:rFonts w:ascii="Alef" w:cs="Alef" w:eastAsia="Alef" w:hAnsi="Alef"/>
          <w:rtl w:val="0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5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Fonts w:ascii="Alef" w:cs="Alef" w:eastAsia="Alef" w:hAnsi="Alef"/>
          <w:rtl w:val="1"/>
        </w:rPr>
        <w:t xml:space="preserve">שמשית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בנובמבר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דדדם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קונטגו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נעתקו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ואלף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צאצאיה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הסתערו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ins w:author="מענדי גלעדי" w:id="8" w:date="2018-10-19T08:41:58Z">
        <w:r w:rsidDel="00000000" w:rsidR="00000000" w:rsidRPr="00000000">
          <w:rPr>
            <w:rFonts w:ascii="Alef" w:cs="Alef" w:eastAsia="Alef" w:hAnsi="Alef"/>
            <w:rtl w:val="1"/>
          </w:rPr>
          <w:t xml:space="preserve">האחד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כפטיש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פיתול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כאוטי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2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ראשך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ההתקפות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217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החצץ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המטופשת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תאשרו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תבזבזו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להשהות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השכוחים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התפתלו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והצטרפו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בתוקף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237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220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ליזום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פריזמטיס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commentRangeStart w:id="29"/>
      <w:commentRangeStart w:id="30"/>
      <w:commentRangeStart w:id="3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Fonts w:ascii="Alef" w:cs="Alef" w:eastAsia="Alef" w:hAnsi="Alef"/>
          <w:rtl w:val="1"/>
        </w:rPr>
        <w:t xml:space="preserve">מנפץ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תרדפו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סונורוס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בספקטר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המרגלת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ססיל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רקורסיה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החיסונית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commentRangeStart w:id="33"/>
      <w:commentRangeStart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ורגלי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0"/>
        </w:rPr>
        <w:t xml:space="preserve">, 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כניעה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לאגאן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253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הפריזמטי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שנפגעת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מהתאומות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252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תתנגדי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דרקון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בבהילות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255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 /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lineRule="auto"/>
        <w:jc w:val="both"/>
        <w:rPr/>
      </w:pP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בכישרונם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commentRangeStart w:id="0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0" w:date="2017-12-14T08:43:3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254 \ 254 \ 254.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נמאס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ויזואלי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נצנוצי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–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כאוטיים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האקדמית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נמחץ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מסוקרנת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והזדקף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לידיים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וניצודו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פליאה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לאגרוף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8-04-28T07:28:48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" w:date="2018-04-28T07:28:48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הנתעבת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מכינה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השמדתם</w:t>
      </w:r>
      <w:r w:rsidDel="00000000" w:rsidR="00000000" w:rsidRPr="00000000">
        <w:rPr>
          <w:rFonts w:ascii="Alef" w:cs="Alef" w:eastAsia="Alef" w:hAnsi="Alef"/>
          <w:rtl w:val="1"/>
        </w:rPr>
        <w:t xml:space="preserve">? 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באכזריותו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ותקללו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13T18:34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3" w:date="2018-09-13T18:34:14Z">
        <w:del w:author="Anonymous" w:id="2" w:date="2018-09-13T18:34:2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del w:author="Anonymous" w:id="4" w:date="2018-09-13T18:34:1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השתחרר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מהדעיכה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בנצנצים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שהתמודד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וניצח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והשיטות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יסרב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שמתמודדת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מהמחלה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שבאסטרטגיות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הדדית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לוגית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משפחותיכם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כשיתחדשו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תיאום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פסקס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האיטלקים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זורחת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rtl w:val="1"/>
        </w:rPr>
        <w:t xml:space="preserve">ינ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שהפאשיסטים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שדמוקרטיה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ליץ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מגוחך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ומתומכיהם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בקורנליוס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פאדג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ולהתייעץ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והפסדתם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משבחים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וביודעם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־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לדיקטטורה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הסכנה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אינטגרציה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?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…)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השמדה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commentRangeStart w:id="6"/>
      <w:commentRangeStart w:id="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וציוויליזציה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דועכת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לקימברלי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דודתו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מחומש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ובלייז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הופתעה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לענייננו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מכיוון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והיזהרי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commentRangeStart w:id="8"/>
      <w:commentRangeStart w:id="9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פיזיקה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זימר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מאאאלפוי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בוצדאאאמיייית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יבאס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9-05T21:11:25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ואתההההה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להסביייייר</w:t>
        </w:r>
      </w:ins>
      <w:del w:author="Ahiya Meislish" w:id="0" w:date="2020-09-05T21:11:25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ולךךךך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להסבירררר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וישקיעו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" w:date="2020-09-05T21:10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הפרשי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מעמדות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התקרצף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הלכלוך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אוורטו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0"/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בועית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שגב יוסף" w:id="0" w:date="2017-09-03T06:57:54Z">
            <w:rPr>
              <w:rFonts w:ascii="Alef" w:cs="Alef" w:eastAsia="Alef" w:hAnsi="Alef"/>
            </w:rPr>
          </w:rPrChange>
        </w:rPr>
        <w:t xml:space="preserve">קסדה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האפס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המטופרות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האוניברסיטאית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והחדגוני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חשמליים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שנטענו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commentRangeStart w:id="4"/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מכוסים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להתפקע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במדפים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ניצבות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בכריכה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מונחת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טישו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השכבה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נשפכים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הספות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ויוצרים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ערמות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1"/>
        </w:rPr>
        <w:t xml:space="preserve">לחלונות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highlight w:val="white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השתמשת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23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באוטובוס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);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ולץ</w:t>
      </w:r>
      <w:r w:rsidDel="00000000" w:rsidR="00000000" w:rsidRPr="00000000">
        <w:rPr>
          <w:rFonts w:ascii="Alef" w:cs="Alef" w:eastAsia="Alef" w:hAnsi="Alef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בשטרות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שוויצרי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לתערובת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60%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מחקות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-40% </w:t>
      </w:r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ברקשייר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וויי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נכסיו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הוקדש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. ("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מרקחות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מהמציאות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־24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מקושטת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וכחול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הגבהים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קושטו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הוורסים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מבוך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פרוג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קטיביזם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מיאני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מסתדרת</w:t>
      </w:r>
      <w:r w:rsidDel="00000000" w:rsidR="00000000" w:rsidRPr="00000000">
        <w:rPr>
          <w:rFonts w:ascii="Alef" w:cs="Alef" w:eastAsia="Alef" w:hAnsi="Alef"/>
          <w:rtl w:val="1"/>
        </w:rPr>
        <w:t xml:space="preserve">"; </w:t>
      </w:r>
      <w:r w:rsidDel="00000000" w:rsidR="00000000" w:rsidRPr="00000000">
        <w:rPr>
          <w:rFonts w:ascii="Alef" w:cs="Alef" w:eastAsia="Alef" w:hAnsi="Alef"/>
          <w:rtl w:val="1"/>
        </w:rPr>
        <w:t xml:space="preserve">ורוברטה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בתרנגול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בלרחם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שהרוויחה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דרסלי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ציחקקה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מתגעגעת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רוברטה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משועשע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הגבול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0" w:date="2018-09-23T15:01:2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" w:date="2018-09-23T15:01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9-23T15:01:53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</w:ins>
      <w:del w:author="Anonymous" w:id="3" w:date="2018-09-23T15:01:51Z">
        <w:r w:rsidDel="00000000" w:rsidR="00000000" w:rsidRPr="00000000">
          <w:rPr>
            <w:rFonts w:ascii="Alef" w:cs="Alef" w:eastAsia="Alef" w:hAnsi="Alef"/>
            <w:rtl w:val="1"/>
          </w:rPr>
          <w:delText xml:space="preserve">צעק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t xml:space="preserve">חלון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הפתוח</w:t>
        </w:r>
      </w:ins>
      <w:del w:author="Anonymous" w:id="4" w:date="2018-09-23T15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פתח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ins w:author="Anonymous" w:id="5" w:date="2018-09-23T15:02:36Z">
        <w:del w:author="Anonymous" w:id="6" w:date="2018-09-23T15:02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ins w:author="Anonymous" w:id="7" w:date="2018-09-23T15:02:26Z">
        <w:del w:author="Anonymous" w:id="8" w:date="2018-09-23T15:02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יתעוררו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" w:date="2018-09-23T15:02:58Z">
        <w:r w:rsidDel="00000000" w:rsidR="00000000" w:rsidRPr="00000000">
          <w:rPr>
            <w:rFonts w:ascii="Alef" w:cs="Alef" w:eastAsia="Alef" w:hAnsi="Alef"/>
            <w:rtl w:val="1"/>
          </w:rPr>
          <w:t xml:space="preserve">לחישה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שקטה</w:t>
        </w:r>
      </w:ins>
      <w:ins w:author="Anonymous" w:id="10" w:date="2018-09-23T15:03:0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ins w:author="Anonymous" w:id="11" w:date="2018-09-23T15:02:53Z">
        <w:del w:author="Anonymous" w:id="9" w:date="2018-09-23T15:02:5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1" w:date="2018-09-23T15:02:53Z">
        <w:r w:rsidDel="00000000" w:rsidR="00000000" w:rsidRPr="00000000">
          <w:rPr>
            <w:rFonts w:ascii="Alef" w:cs="Alef" w:eastAsia="Alef" w:hAnsi="Alef"/>
            <w:rtl w:val="1"/>
          </w:rPr>
          <w:delText xml:space="preserve">הצעקה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השקטה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" w:date="2018-09-23T15:03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t xml:space="preserve">קללה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nonymous" w:id="13" w:date="2018-09-23T15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רימון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מופעל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בקסם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17-12-09T22:39:3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Ahiya Meislish" w:id="15" w:date="2017-12-09T22:40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יכזיב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והנצחי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t xml:space="preserve">עד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חזר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בבטחה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לחדרו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להתגוננות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</w:ins>
      <w:ins w:author="Anonymous" w:id="17" w:date="2020-09-23T15:52:2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18" w:date="2020-09-23T15:52:25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</w:del>
      </w:ins>
      <w:del w:author="Anonymous" w:id="16" w:date="2020-09-23T15:52:34Z"/>
      <w:ins w:author="Anonymous" w:id="19" w:date="2020-09-23T15:52:00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לחדרו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המורה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להגוננות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עזב</w:delText>
          </w:r>
        </w:del>
      </w:ins>
      <w:del w:author="Anonymous" w:id="16" w:date="2020-09-23T15:52:34Z"/>
      <w:ins w:author="Anonymous" w:id="20" w:date="2020-09-23T15:51:4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</w:delText>
          </w:r>
        </w:del>
      </w:ins>
      <w:del w:author="Anonymous" w:id="16" w:date="2020-09-23T15:52:34Z"/>
      <w:ins w:author="Anonymous" w:id="21" w:date="2020-09-23T15:51:51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2" w:date="2020-09-23T15:49:5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חזר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בבטחה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Anonymous" w:id="16" w:date="2020-09-23T15:52:34Z"/>
      <w:ins w:author="Anonymous" w:id="23" w:date="2020-09-23T15:50:12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חדרו</w:delTex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Anonymous" w:id="16" w:date="2020-09-23T15:52:34Z"/>
      <w:ins w:author="Anonymous" w:id="24" w:date="2020-09-23T15:51:17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עד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Anonymous" w:id="16" w:date="2020-09-23T15:52:34Z"/>
      <w:ins w:author="Anonymous" w:id="25" w:date="2020-09-23T15:51:19Z">
        <w:del w:author="Anonymous" w:id="16" w:date="2020-09-23T15:52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שהארי</w:delText>
          </w:r>
        </w:del>
      </w:ins>
      <w:del w:author="Anonymous" w:id="16" w:date="2020-09-23T15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חזר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בבטחה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לחדרו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להתגוננות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0" w:date="2016-01-06T16:48:11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israel greenwald" w:id="1" w:date="2016-05-06T12:24:3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שזהישמר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2" w:date="2016-05-06T13:59:23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mit L." w:id="3" w:date="2016-08-05T11:38:49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לוונטל</w:t>
      </w:r>
    </w:p>
  </w:comment>
  <w:comment w:author="Ayelet Hershtik Dekel" w:id="4" w:date="2016-08-12T20:34:31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7" w:date="2020-09-10T20:50:32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was insane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מטורפת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טירוף</w:t>
      </w:r>
    </w:p>
  </w:comment>
  <w:comment w:author="נועם ימיני" w:id="5" w:date="2018-12-23T15:38:54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https://www30.tau.ac.il/yedion/syllabus.asp?course=03652112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https://www30.tau.ac.il/yedion/syllabus.asp?course=0581319101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6" w:date="2020-09-09T16:19:2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פיינמן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