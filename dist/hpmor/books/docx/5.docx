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בחינת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מרובות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בינלאומיים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טורונטו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מדווח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סוהרסן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ליצורים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צרפת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וגרמניה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מאשימות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בריטניה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שהמציאה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הסיפור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זילנדי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מדעתה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הרשות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המחוקקת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הבריטית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מומחים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מונים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28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סיבות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קרה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אמריקאי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ליישב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ins w:author="נועם ימיני" w:id="0" w:date="2020-07-26T07:12:21Z">
        <w:commentRangeStart w:id="0"/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t xml:space="preserve">ויומינג</w:t>
        </w:r>
      </w:ins>
      <w:del w:author="נועם ימיני" w:id="0" w:date="2020-07-26T07:12:21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sz w:val="26"/>
            <w:szCs w:val="26"/>
            <w:rtl w:val="1"/>
          </w:rPr>
          <w:delText xml:space="preserve">וואיומינג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הפקפקן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מהוגוורטס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התעוררות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ויליה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משפטיים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המטורפת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";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הקסמים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בתקיפת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אזקבאן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7:22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משגב יוסף" w:id="1" w:date="2017-11-12T08:21:0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t xml:space="preserve">שתלמידיו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2" w:date="2016-08-04T19:29:16Z">
        <w:r w:rsidDel="00000000" w:rsidR="00000000" w:rsidRPr="00000000">
          <w:rPr>
            <w:rFonts w:ascii="Alef" w:cs="Alef" w:eastAsia="Alef" w:hAnsi="Alef"/>
            <w:rtl w:val="1"/>
          </w:rPr>
          <w:delText xml:space="preserve">שהתלמידים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דרור אלקנה וינברג" w:id="3" w:date="2018-10-15T06:41:03Z">
        <w:r w:rsidDel="00000000" w:rsidR="00000000" w:rsidRPr="00000000">
          <w:rPr>
            <w:rFonts w:ascii="Alef" w:cs="Alef" w:eastAsia="Alef" w:hAnsi="Alef"/>
            <w:rtl w:val="1"/>
          </w:rPr>
          <w:t xml:space="preserve">שהוא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ins w:author="אביה שמרלינג" w:id="4" w:date="2018-01-31T09:57:26Z">
        <w:del w:author="כרם רונצקי" w:id="5" w:date="2018-05-10T19:50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במה</w:delText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נתנאל גראזי" w:id="6" w:date="2018-10-02T15:12:18Z"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מיוזע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t xml:space="preserve">הצלקת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בצורת</w:t>
        </w:r>
      </w:ins>
      <w:del w:author="דרור אלקנה וינברג" w:id="7" w:date="2018-10-15T06:41:20Z">
        <w:r w:rsidDel="00000000" w:rsidR="00000000" w:rsidRPr="00000000">
          <w:rPr>
            <w:rFonts w:ascii="Alef" w:cs="Alef" w:eastAsia="Alef" w:hAnsi="Alef"/>
            <w:rtl w:val="1"/>
          </w:rPr>
          <w:delText xml:space="preserve">קליע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המזוגזג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8" w:date="2016-08-13T09:12:40Z">
        <w:commentRangeStart w:id="12"/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8" w:date="2016-08-13T09:12:40Z">
        <w:commentRangeEnd w:id="12"/>
        <w:r w:rsidDel="00000000" w:rsidR="00000000" w:rsidRPr="00000000">
          <w:commentReference w:id="12"/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נרפאת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דיאגון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במתח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9" w:date="2016-08-03T04:44:29Z"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כדבריך</w:t>
        </w:r>
        <w:del w:author="משגב יוסף" w:id="10" w:date="2017-11-12T08:21:5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9" w:date="2016-08-03T04:44:29Z"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כפי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שאמרת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בבחינת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תבוסתו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מידיך</w:t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שחקנית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והמצמררת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commentRangeStart w:id="17"/>
      <w:commentRangeStart w:id="18"/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9"/>
      <w:commentRangeStart w:id="30"/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ins w:author="Ahiya Meislish" w:id="11" w:date="2020-06-04T17:21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ואחד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שתי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נפשות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יוכלו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להתקיים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באותו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העולם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.</w:t>
        </w:r>
      </w:ins>
      <w:ins w:author="mjh mjh" w:id="12" w:date="2017-06-05T14:58:33Z">
        <w:del w:author="Ahiya Meislish" w:id="11" w:date="2020-06-04T17:21:56Z">
          <w:commentRangeStart w:id="32"/>
          <w:commentRangeStart w:id="33"/>
          <w:commentRangeStart w:id="34"/>
          <w:commentRangeStart w:id="35"/>
          <w:commentRangeStart w:id="36"/>
          <w:commentRangeStart w:id="37"/>
          <w:commentRangeStart w:id="38"/>
          <w:commentRangeStart w:id="39"/>
          <w:commentRangeStart w:id="40"/>
          <w:commentRangeStart w:id="41"/>
          <w:commentRangeStart w:id="42"/>
          <w:commentRangeStart w:id="43"/>
          <w:commentRangeStart w:id="44"/>
          <w:commentRangeStart w:id="45"/>
          <w:commentRangeStart w:id="4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ואחד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יומת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בידי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.</w:delText>
          </w:r>
        </w:del>
      </w:ins>
      <w:del w:author="mjh mjh" w:id="12" w:date="2017-06-05T14:58:33Z"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commentRangeEnd w:id="38"/>
        <w:r w:rsidDel="00000000" w:rsidR="00000000" w:rsidRPr="00000000">
          <w:commentReference w:id="38"/>
        </w:r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commentRangeEnd w:id="41"/>
        <w:r w:rsidDel="00000000" w:rsidR="00000000" w:rsidRPr="00000000">
          <w:commentReference w:id="41"/>
        </w:r>
        <w:commentRangeEnd w:id="42"/>
        <w:r w:rsidDel="00000000" w:rsidR="00000000" w:rsidRPr="00000000">
          <w:commentReference w:id="42"/>
        </w:r>
        <w:commentRangeEnd w:id="43"/>
        <w:r w:rsidDel="00000000" w:rsidR="00000000" w:rsidRPr="00000000">
          <w:commentReference w:id="43"/>
        </w:r>
        <w:commentRangeEnd w:id="44"/>
        <w:r w:rsidDel="00000000" w:rsidR="00000000" w:rsidRPr="00000000">
          <w:commentReference w:id="44"/>
        </w:r>
        <w:commentRangeEnd w:id="45"/>
        <w:r w:rsidDel="00000000" w:rsidR="00000000" w:rsidRPr="00000000">
          <w:commentReference w:id="45"/>
        </w:r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and either must destroy all but a remnant of the other, for those two different spirits cannot exist in the same world.</w:delText>
        </w:r>
      </w:del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יוולד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השביעי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וגונבת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המידע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9"/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ins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אינו</w:t>
        </w:r>
      </w:ins>
      <w:del w:author="Achinoam Meyuchas" w:id="13" w:date="2017-09-25T16:3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ברשותו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t xml:space="preserve">עבורו</w:t>
        </w:r>
      </w:ins>
      <w:del w:author="גולן נחליאל" w:id="14" w:date="2016-08-04T19:34:34Z"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טכנולוגיים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המחזורית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53"/>
      <w:commentRangeStart w:id="54"/>
      <w:commentRangeStart w:id="55"/>
      <w:commentRangeStart w:id="56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5" w:date="2018-05-01T15:20:08Z"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מיר גרויסמן" w:id="15" w:date="2018-05-01T15:20:08Z">
        <w:r w:rsidDel="00000000" w:rsidR="00000000" w:rsidRPr="00000000">
          <w:rPr>
            <w:rFonts w:ascii="Alef" w:cs="Alef" w:eastAsia="Alef" w:hAnsi="Alef"/>
            <w:rtl w:val="1"/>
          </w:rPr>
          <w:t xml:space="preserve">הגורמים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תסכול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8"/>
      <w:commentRangeStart w:id="5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ושפשפה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ins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t xml:space="preserve">פרופסור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מקגונגל</w:t>
        </w:r>
      </w:ins>
      <w:del w:author="הלל משלוף" w:id="16" w:date="2018-09-25T17:25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כשנחזתה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שלטונו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mjh mjh" w:id="17" w:date="2017-06-05T15:02:32Z">
        <w:commentRangeStart w:id="60"/>
        <w:commentRangeStart w:id="61"/>
        <w:commentRangeStart w:id="62"/>
        <w:commentRangeStart w:id="63"/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מאיתנו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השני</w:t>
        </w:r>
      </w:ins>
      <w:del w:author="mjh mjh" w:id="17" w:date="2017-06-05T15:02:32Z"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End w:id="64"/>
        <w:r w:rsidDel="00000000" w:rsidR="00000000" w:rsidRPr="00000000">
          <w:commentReference w:id="6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either of us must destroy all but a remnant of the other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5T12:17:41Z"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זכר</w:t>
        </w:r>
      </w:ins>
      <w:del w:author="Ahiya Meislish" w:id="18" w:date="2020-06-05T12:17:41Z"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שריד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9" w:date="2016-08-04T19:36:1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רק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1981</w:t>
      </w:r>
      <w:ins w:author="גולן נחליאל" w:id="20" w:date="2016-08-04T19:36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בלבד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21" w:date="2020-07-26T07:30:38Z">
        <w:commentRangeStart w:id="66"/>
        <w:r w:rsidDel="00000000" w:rsidR="00000000" w:rsidRPr="00000000">
          <w:rPr>
            <w:rFonts w:ascii="Alef" w:cs="Alef" w:eastAsia="Alef" w:hAnsi="Alef"/>
            <w:rtl w:val="1"/>
          </w:rPr>
          <w:t xml:space="preserve">פורמלית</w:t>
        </w:r>
      </w:ins>
      <w:del w:author="נועם ימיני" w:id="21" w:date="2020-07-26T07:30:38Z">
        <w:commentRangeEnd w:id="66"/>
        <w:r w:rsidDel="00000000" w:rsidR="00000000" w:rsidRPr="00000000">
          <w:commentReference w:id="6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רשמית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תשובתו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t xml:space="preserve">מיידית</w:t>
        </w:r>
      </w:ins>
      <w:del w:author="Yelena Lisuk" w:id="22" w:date="2016-08-03T04:50:29Z">
        <w:r w:rsidDel="00000000" w:rsidR="00000000" w:rsidRPr="00000000">
          <w:rPr>
            <w:rFonts w:ascii="Alef" w:cs="Alef" w:eastAsia="Alef" w:hAnsi="Alef"/>
            <w:rtl w:val="1"/>
          </w:rPr>
          <w:delText xml:space="preserve">דרוכה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7"/>
      <w:commentRangeStart w:id="68"/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ממדור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בבורגין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שנידבת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שירה יניר" w:id="23" w:date="2019-10-11T09:35:1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פורמלית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אפריורי</w:t>
      </w:r>
      <w:ins w:author="איתמר זמירי" w:id="24" w:date="2017-10-06T07:57:49Z">
        <w:commentRangeStart w:id="74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פרופורציונ</w:t>
      </w:r>
      <w:ins w:author="משגב יוסף" w:id="25" w:date="2017-11-12T08:31:34Z">
        <w:commentRangeStart w:id="75"/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6" w:date="2018-08-27T16:07:41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27" w:date="2018-08-27T16:07:5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פריורים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6"/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commentRangeEnd w:id="76"/>
      <w:r w:rsidDel="00000000" w:rsidR="00000000" w:rsidRPr="00000000">
        <w:commentReference w:id="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ההישרדות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השיטה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איכותנית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שלפניה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גולן נחליאל" w:id="28" w:date="2016-08-04T19:41:52Z">
        <w:r w:rsidDel="00000000" w:rsidR="00000000" w:rsidRPr="00000000">
          <w:rPr>
            <w:rFonts w:ascii="Alef" w:cs="Alef" w:eastAsia="Alef" w:hAnsi="Alef"/>
            <w:rtl w:val="1"/>
          </w:rPr>
          <w:delText xml:space="preserve">הבה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נתקדם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77"/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הסטירה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1T19:19:4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30" w:date="2016-08-03T04:56:23Z">
        <w:r w:rsidDel="00000000" w:rsidR="00000000" w:rsidRPr="00000000">
          <w:rPr>
            <w:rFonts w:ascii="Alef" w:cs="Alef" w:eastAsia="Alef" w:hAnsi="Alef"/>
            <w:rtl w:val="1"/>
          </w:rPr>
          <w:delText xml:space="preserve">דובר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בנבואה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האגדות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8"/>
      <w:commentRangeStart w:id="79"/>
      <w:commentRangeStart w:id="80"/>
      <w:commentRangeStart w:id="81"/>
      <w:r w:rsidDel="00000000" w:rsidR="00000000" w:rsidRPr="00000000">
        <w:rPr>
          <w:rFonts w:ascii="Alef" w:cs="Alef" w:eastAsia="Alef" w:hAnsi="Alef"/>
          <w:rtl w:val="1"/>
        </w:rPr>
        <w:t xml:space="preserve">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commentRangeEnd w:id="81"/>
      <w:r w:rsidDel="00000000" w:rsidR="00000000" w:rsidRPr="00000000">
        <w:commentReference w:id="81"/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שהשושואיסטים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יורשי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t xml:space="preserve">תהתה</w:t>
        </w:r>
      </w:ins>
      <w:del w:author="גולן נחליאל" w:id="31" w:date="2016-08-04T19:48:32Z">
        <w:r w:rsidDel="00000000" w:rsidR="00000000" w:rsidRPr="00000000">
          <w:rPr>
            <w:rFonts w:ascii="Alef" w:cs="Alef" w:eastAsia="Alef" w:hAnsi="Alef"/>
            <w:rtl w:val="1"/>
          </w:rPr>
          <w:delText xml:space="preserve">חשבה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לתהות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t xml:space="preserve">להסביר</w:t>
        </w:r>
      </w:ins>
      <w:del w:author="Nir Peled" w:id="32" w:date="2017-09-04T20:06:43Z">
        <w:r w:rsidDel="00000000" w:rsidR="00000000" w:rsidRPr="00000000">
          <w:rPr>
            <w:rFonts w:ascii="Alef" w:cs="Alef" w:eastAsia="Alef" w:hAnsi="Alef"/>
            <w:rtl w:val="1"/>
          </w:rPr>
          <w:delText xml:space="preserve">לספר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מוזכרים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ההקלטה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להועיל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הסהר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לפרדוקסים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3" w:date="2017-09-03T09:32:56Z">
        <w:commentRangeStart w:id="82"/>
        <w:r w:rsidDel="00000000" w:rsidR="00000000" w:rsidRPr="00000000">
          <w:rPr>
            <w:rFonts w:ascii="Alef" w:cs="Alef" w:eastAsia="Alef" w:hAnsi="Alef"/>
            <w:rtl w:val="1"/>
          </w:rPr>
          <w:t xml:space="preserve">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34" w:date="2017-09-03T09:32:53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הכל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תיאורטי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מזנבו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מהורהרות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סאפיינס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מהלגלוג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מרפקו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קעקוע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יתחילו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  <w:rPrChange w:author="מודה נסים אהרנסון" w:id="35" w:date="2020-06-05T08:45:27Z">
            <w:rPr>
              <w:rFonts w:ascii="Alef" w:cs="Alef" w:eastAsia="Alef" w:hAnsi="Alef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מרוכזות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כקריטריון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commentRangeStart w:id="85"/>
      <w:commentRangeStart w:id="86"/>
      <w:commentRangeStart w:id="87"/>
      <w:commentRangeStart w:id="88"/>
      <w:commentRangeStart w:id="89"/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commentRangeEnd w:id="89"/>
      <w:r w:rsidDel="00000000" w:rsidR="00000000" w:rsidRPr="00000000">
        <w:commentReference w:id="89"/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ins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בניגוד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איתמר זמירי" w:id="37" w:date="2017-10-06T08:05:4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</w:delText>
          </w:r>
        </w:del>
      </w:ins>
      <w:del w:author="Yelena Lisuk" w:id="36" w:date="2016-08-03T05:07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ביחס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שצונזר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בהעוויית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פיטר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לשונותינו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ריימונד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סמוליאן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למחייתם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</w:t>
      </w:r>
      <w:r w:rsidDel="00000000" w:rsidR="00000000" w:rsidRPr="00000000">
        <w:rPr>
          <w:rFonts w:ascii="Alef" w:cs="Alef" w:eastAsia="Alef" w:hAnsi="Alef"/>
          <w:rtl w:val="1"/>
        </w:rPr>
        <w:t xml:space="preserve">ּ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המתסכל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ההסכמה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קואופרטיבי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התבונה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המשולבת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תושייה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משגב יוסף" w:id="38" w:date="2017-11-12T08:38:38Z">
        <w:r w:rsidDel="00000000" w:rsidR="00000000" w:rsidRPr="00000000">
          <w:rPr>
            <w:rFonts w:ascii="Alef" w:cs="Alef" w:eastAsia="Alef" w:hAnsi="Alef"/>
            <w:rtl w:val="1"/>
          </w:rPr>
          <w:t xml:space="preserve">קמע</w:t>
        </w:r>
      </w:ins>
      <w:ins w:author="נהוראי שוקרון" w:id="39" w:date="2018-07-17T19:42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8" w:date="2017-11-12T08:38:38Z">
        <w:commentRangeStart w:id="90"/>
        <w:commentRangeStart w:id="91"/>
        <w:commentRangeStart w:id="92"/>
        <w:commentRangeStart w:id="93"/>
        <w:commentRangeStart w:id="94"/>
        <w:r w:rsidDel="00000000" w:rsidR="00000000" w:rsidRPr="00000000">
          <w:rPr>
            <w:rFonts w:ascii="Alef" w:cs="Alef" w:eastAsia="Alef" w:hAnsi="Alef"/>
            <w:rtl w:val="1"/>
          </w:rPr>
          <w:delText xml:space="preserve">תפילין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ליץ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</w:del>
      <w:commentRangeEnd w:id="90"/>
      <w:r w:rsidDel="00000000" w:rsidR="00000000" w:rsidRPr="00000000">
        <w:commentReference w:id="90"/>
      </w:r>
      <w:commentRangeEnd w:id="91"/>
      <w:r w:rsidDel="00000000" w:rsidR="00000000" w:rsidRPr="00000000">
        <w:commentReference w:id="91"/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commentRangeEnd w:id="94"/>
      <w:r w:rsidDel="00000000" w:rsidR="00000000" w:rsidRPr="00000000">
        <w:commentReference w:id="9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טאקט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הנלעגים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ins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t xml:space="preserve">ך</w:t>
        </w:r>
      </w:ins>
      <w:del w:author="Anonymous" w:id="40" w:date="2017-08-02T03:36:17Z">
        <w:r w:rsidDel="00000000" w:rsidR="00000000" w:rsidRPr="00000000">
          <w:rPr>
            <w:rFonts w:ascii="Alef" w:cs="Alef" w:eastAsia="Alef" w:hAnsi="Alef"/>
            <w:rtl w:val="1"/>
          </w:rPr>
          <w:delText xml:space="preserve">כה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לאימפריוס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להוקיע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משיקולי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כולכם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הסקאלה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טוקסין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בוטולינום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ויגניב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מהחלון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שנתקלנו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הביטול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מודה נסים אהרנסון" w:id="35" w:date="2020-06-05T08:45:27Z">
            <w:rPr>
              <w:rFonts w:ascii="Alef" w:cs="Alef" w:eastAsia="Alef" w:hAnsi="Alef"/>
              <w:i w:val="1"/>
            </w:rPr>
          </w:rPrChange>
        </w:rPr>
        <w:t xml:space="preserve">שהאות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יידרש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96"/>
      <w:commentRangeStart w:id="97"/>
      <w:commentRangeStart w:id="98"/>
      <w:commentRangeStart w:id="99"/>
      <w:commentRangeStart w:id="100"/>
      <w:commentRangeStart w:id="101"/>
      <w:commentRangeStart w:id="10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העדכון</w:t>
      </w:r>
      <w:commentRangeEnd w:id="96"/>
      <w:r w:rsidDel="00000000" w:rsidR="00000000" w:rsidRPr="00000000">
        <w:commentReference w:id="96"/>
      </w:r>
      <w:commentRangeEnd w:id="97"/>
      <w:r w:rsidDel="00000000" w:rsidR="00000000" w:rsidRPr="00000000">
        <w:commentReference w:id="97"/>
      </w:r>
      <w:commentRangeEnd w:id="98"/>
      <w:r w:rsidDel="00000000" w:rsidR="00000000" w:rsidRPr="00000000">
        <w:commentReference w:id="98"/>
      </w:r>
      <w:commentRangeEnd w:id="99"/>
      <w:r w:rsidDel="00000000" w:rsidR="00000000" w:rsidRPr="00000000">
        <w:commentReference w:id="99"/>
      </w:r>
      <w:commentRangeEnd w:id="100"/>
      <w:r w:rsidDel="00000000" w:rsidR="00000000" w:rsidRPr="00000000">
        <w:commentReference w:id="100"/>
      </w:r>
      <w:commentRangeEnd w:id="101"/>
      <w:r w:rsidDel="00000000" w:rsidR="00000000" w:rsidRPr="00000000">
        <w:commentReference w:id="101"/>
      </w:r>
      <w:commentRangeEnd w:id="102"/>
      <w:r w:rsidDel="00000000" w:rsidR="00000000" w:rsidRPr="00000000">
        <w:commentReference w:id="1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ולחשוד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בהתבסס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ההנחה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השגויה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הסתברות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3"/>
      <w:commentRangeStart w:id="104"/>
      <w:commentRangeStart w:id="105"/>
      <w:commentRangeStart w:id="106"/>
      <w:commentRangeStart w:id="107"/>
      <w:r w:rsidDel="00000000" w:rsidR="00000000" w:rsidRPr="00000000">
        <w:rPr>
          <w:rFonts w:ascii="Alef" w:cs="Alef" w:eastAsia="Alef" w:hAnsi="Alef"/>
          <w:rtl w:val="1"/>
        </w:rPr>
        <w:t xml:space="preserve">כבורר</w:t>
      </w:r>
      <w:commentRangeEnd w:id="103"/>
      <w:r w:rsidDel="00000000" w:rsidR="00000000" w:rsidRPr="00000000">
        <w:commentReference w:id="103"/>
      </w:r>
      <w:commentRangeEnd w:id="104"/>
      <w:r w:rsidDel="00000000" w:rsidR="00000000" w:rsidRPr="00000000">
        <w:commentReference w:id="104"/>
      </w:r>
      <w:commentRangeEnd w:id="105"/>
      <w:r w:rsidDel="00000000" w:rsidR="00000000" w:rsidRPr="00000000">
        <w:commentReference w:id="105"/>
      </w:r>
      <w:commentRangeEnd w:id="106"/>
      <w:r w:rsidDel="00000000" w:rsidR="00000000" w:rsidRPr="00000000">
        <w:commentReference w:id="106"/>
      </w:r>
      <w:commentRangeEnd w:id="107"/>
      <w:r w:rsidDel="00000000" w:rsidR="00000000" w:rsidRPr="00000000">
        <w:commentReference w:id="107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התובע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הטיעון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ins w:author="ציון אליאש" w:id="41" w:date="2017-09-03T09:40:0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חוזרים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לסיבוכיות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מוחית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אוליגרכיה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צבאי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ולאוליגרכים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בכניסה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עונש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8"/>
      <w:commentRangeStart w:id="109"/>
      <w:commentRangeStart w:id="110"/>
      <w:commentRangeStart w:id="111"/>
      <w:commentRangeStart w:id="112"/>
      <w:commentRangeStart w:id="113"/>
      <w:commentRangeStart w:id="114"/>
      <w:commentRangeStart w:id="1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אפיציקלים</w:t>
      </w:r>
      <w:commentRangeEnd w:id="108"/>
      <w:r w:rsidDel="00000000" w:rsidR="00000000" w:rsidRPr="00000000">
        <w:commentReference w:id="108"/>
      </w:r>
      <w:commentRangeEnd w:id="109"/>
      <w:r w:rsidDel="00000000" w:rsidR="00000000" w:rsidRPr="00000000">
        <w:commentReference w:id="109"/>
      </w:r>
      <w:commentRangeEnd w:id="110"/>
      <w:r w:rsidDel="00000000" w:rsidR="00000000" w:rsidRPr="00000000">
        <w:commentReference w:id="110"/>
      </w:r>
      <w:commentRangeEnd w:id="111"/>
      <w:r w:rsidDel="00000000" w:rsidR="00000000" w:rsidRPr="00000000">
        <w:commentReference w:id="111"/>
      </w:r>
      <w:commentRangeEnd w:id="112"/>
      <w:r w:rsidDel="00000000" w:rsidR="00000000" w:rsidRPr="00000000">
        <w:commentReference w:id="112"/>
      </w:r>
      <w:commentRangeEnd w:id="113"/>
      <w:r w:rsidDel="00000000" w:rsidR="00000000" w:rsidRPr="00000000">
        <w:commentReference w:id="113"/>
      </w:r>
      <w:commentRangeEnd w:id="114"/>
      <w:r w:rsidDel="00000000" w:rsidR="00000000" w:rsidRPr="00000000">
        <w:commentReference w:id="114"/>
      </w:r>
      <w:commentRangeEnd w:id="115"/>
      <w:r w:rsidDel="00000000" w:rsidR="00000000" w:rsidRPr="00000000">
        <w:commentReference w:id="115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ממוקמות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להיכשל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להתקין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משלוף" w:id="42" w:date="2018-09-25T17:41:26Z">
        <w:commentRangeStart w:id="116"/>
        <w:commentRangeStart w:id="117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commentRangeEnd w:id="116"/>
      <w:r w:rsidDel="00000000" w:rsidR="00000000" w:rsidRPr="00000000">
        <w:commentReference w:id="116"/>
      </w:r>
      <w:commentRangeEnd w:id="117"/>
      <w:r w:rsidDel="00000000" w:rsidR="00000000" w:rsidRPr="00000000">
        <w:commentReference w:id="117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במשרדי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כבסיס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לכבוש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ועם ימיני" w:id="43" w:date="2020-07-26T08:05:59Z">
        <w:r w:rsidDel="00000000" w:rsidR="00000000" w:rsidRPr="00000000">
          <w:rPr>
            <w:rFonts w:ascii="Alef" w:cs="Alef" w:eastAsia="Alef" w:hAnsi="Alef"/>
            <w:rtl w:val="1"/>
          </w:rPr>
          <w:t xml:space="preserve">חגיגית</w:t>
        </w:r>
      </w:ins>
      <w:del w:author="נועם ימיני" w:id="43" w:date="2020-07-26T08:05:59Z">
        <w:commentRangeStart w:id="118"/>
        <w:commentRangeStart w:id="119"/>
        <w:r w:rsidDel="00000000" w:rsidR="00000000" w:rsidRPr="00000000">
          <w:rPr>
            <w:rFonts w:ascii="Times New Roman" w:cs="Times New Roman" w:eastAsia="Times New Roman" w:hAnsi="Times New Roman"/>
            <w:color w:val="222222"/>
            <w:sz w:val="24"/>
            <w:szCs w:val="24"/>
            <w:highlight w:val="white"/>
            <w:rtl w:val="0"/>
          </w:rPr>
          <w:delText xml:space="preserve">solemnly</w:delText>
        </w:r>
      </w:del>
      <w:commentRangeEnd w:id="118"/>
      <w:r w:rsidDel="00000000" w:rsidR="00000000" w:rsidRPr="00000000">
        <w:commentReference w:id="118"/>
      </w:r>
      <w:commentRangeEnd w:id="119"/>
      <w:r w:rsidDel="00000000" w:rsidR="00000000" w:rsidRPr="00000000">
        <w:commentReference w:id="119"/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ins w:author="Anonymous" w:id="44" w:date="2017-08-02T03:48:13Z">
        <w:commentRangeStart w:id="12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4" w:date="2017-08-02T03:48:13Z">
        <w:commentRangeEnd w:id="120"/>
        <w:r w:rsidDel="00000000" w:rsidR="00000000" w:rsidRPr="00000000">
          <w:commentReference w:id="12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גאון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ופסיכופת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סיכויים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5" w:date="2018-08-27T16:30:2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פריוריים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מספר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הקוסמים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ציון אליאש" w:id="46" w:date="2017-09-03T09:42:39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יגרום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ins w:author="Ahiya Meislish" w:id="47" w:date="2020-06-04T17:23:07Z">
        <w:commentRangeStart w:id="121"/>
        <w:commentRangeStart w:id="122"/>
        <w:commentRangeStart w:id="123"/>
        <w:commentRangeStart w:id="124"/>
        <w:commentRangeStart w:id="125"/>
        <w:commentRangeStart w:id="126"/>
        <w:commentRangeStart w:id="127"/>
        <w:commentRangeStart w:id="128"/>
        <w:commentRangeStart w:id="129"/>
        <w:commentRangeStart w:id="130"/>
        <w:commentRangeStart w:id="131"/>
        <w:commentRangeStart w:id="13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יושמד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בידי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השני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זכר</w:t>
        </w:r>
      </w:ins>
      <w:ins w:author="mjh mjh" w:id="48" w:date="2017-06-05T15:21:11Z">
        <w:del w:author="Ahiya Meislish" w:id="47" w:date="2020-06-04T17:23:07Z">
          <w:commentRangeStart w:id="133"/>
          <w:commentRangeStart w:id="134"/>
          <w:commentRangeStart w:id="135"/>
          <w:commentRangeStart w:id="13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איש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מהם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יוכל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לחיות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כל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עוד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ימשיך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השני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להתקיים</w:delText>
          </w:r>
        </w:del>
      </w:ins>
      <w:del w:author="mjh mjh" w:id="48" w:date="2017-06-05T15:21:11Z">
        <w:commentRangeEnd w:id="121"/>
        <w:r w:rsidDel="00000000" w:rsidR="00000000" w:rsidRPr="00000000">
          <w:commentReference w:id="121"/>
        </w:r>
        <w:commentRangeEnd w:id="122"/>
        <w:r w:rsidDel="00000000" w:rsidR="00000000" w:rsidRPr="00000000">
          <w:commentReference w:id="122"/>
        </w:r>
        <w:commentRangeEnd w:id="123"/>
        <w:r w:rsidDel="00000000" w:rsidR="00000000" w:rsidRPr="00000000">
          <w:commentReference w:id="123"/>
        </w:r>
        <w:commentRangeEnd w:id="124"/>
        <w:r w:rsidDel="00000000" w:rsidR="00000000" w:rsidRPr="00000000">
          <w:commentReference w:id="124"/>
        </w:r>
        <w:commentRangeEnd w:id="125"/>
        <w:r w:rsidDel="00000000" w:rsidR="00000000" w:rsidRPr="00000000">
          <w:commentReference w:id="125"/>
        </w:r>
        <w:commentRangeEnd w:id="126"/>
        <w:r w:rsidDel="00000000" w:rsidR="00000000" w:rsidRPr="00000000">
          <w:commentReference w:id="126"/>
        </w:r>
        <w:commentRangeEnd w:id="127"/>
        <w:r w:rsidDel="00000000" w:rsidR="00000000" w:rsidRPr="00000000">
          <w:commentReference w:id="127"/>
        </w:r>
        <w:commentRangeEnd w:id="128"/>
        <w:r w:rsidDel="00000000" w:rsidR="00000000" w:rsidRPr="00000000">
          <w:commentReference w:id="128"/>
        </w:r>
        <w:commentRangeEnd w:id="129"/>
        <w:r w:rsidDel="00000000" w:rsidR="00000000" w:rsidRPr="00000000">
          <w:commentReference w:id="129"/>
        </w:r>
        <w:commentRangeEnd w:id="130"/>
        <w:r w:rsidDel="00000000" w:rsidR="00000000" w:rsidRPr="00000000">
          <w:commentReference w:id="130"/>
        </w:r>
        <w:commentRangeEnd w:id="131"/>
        <w:r w:rsidDel="00000000" w:rsidR="00000000" w:rsidRPr="00000000">
          <w:commentReference w:id="131"/>
        </w:r>
        <w:commentRangeEnd w:id="132"/>
        <w:r w:rsidDel="00000000" w:rsidR="00000000" w:rsidRPr="00000000">
          <w:commentReference w:id="132"/>
        </w:r>
        <w:commentRangeEnd w:id="133"/>
        <w:r w:rsidDel="00000000" w:rsidR="00000000" w:rsidRPr="00000000">
          <w:commentReference w:id="133"/>
        </w:r>
        <w:commentRangeEnd w:id="134"/>
        <w:r w:rsidDel="00000000" w:rsidR="00000000" w:rsidRPr="00000000">
          <w:commentReference w:id="134"/>
        </w:r>
        <w:commentRangeEnd w:id="135"/>
        <w:r w:rsidDel="00000000" w:rsidR="00000000" w:rsidRPr="00000000">
          <w:commentReference w:id="135"/>
        </w:r>
        <w:commentRangeEnd w:id="136"/>
        <w:r w:rsidDel="00000000" w:rsidR="00000000" w:rsidRPr="00000000">
          <w:commentReference w:id="13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destroy all but a remnant of the other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באוכלוסייה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דיקטטורים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טרוריסטים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7"/>
      <w:commentRangeStart w:id="138"/>
      <w:commentRangeStart w:id="139"/>
      <w:commentRangeStart w:id="140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t xml:space="preserve">מציבה</w:t>
        </w:r>
      </w:ins>
      <w:del w:author="Ahiya Meislish" w:id="49" w:date="2020-06-04T17:25:44Z">
        <w:r w:rsidDel="00000000" w:rsidR="00000000" w:rsidRPr="00000000">
          <w:rPr>
            <w:rFonts w:ascii="Alef" w:cs="Alef" w:eastAsia="Alef" w:hAnsi="Alef"/>
            <w:rtl w:val="1"/>
          </w:rPr>
          <w:delText xml:space="preserve">שמה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37"/>
      <w:r w:rsidDel="00000000" w:rsidR="00000000" w:rsidRPr="00000000">
        <w:commentReference w:id="137"/>
      </w:r>
      <w:commentRangeEnd w:id="138"/>
      <w:r w:rsidDel="00000000" w:rsidR="00000000" w:rsidRPr="00000000">
        <w:commentReference w:id="138"/>
      </w:r>
      <w:commentRangeEnd w:id="139"/>
      <w:r w:rsidDel="00000000" w:rsidR="00000000" w:rsidRPr="00000000">
        <w:commentReference w:id="139"/>
      </w:r>
      <w:commentRangeEnd w:id="140"/>
      <w:r w:rsidDel="00000000" w:rsidR="00000000" w:rsidRPr="00000000">
        <w:commentReference w:id="140"/>
      </w:r>
      <w:r w:rsidDel="00000000" w:rsidR="00000000" w:rsidRPr="00000000">
        <w:rPr>
          <w:rFonts w:ascii="Alef" w:cs="Alef" w:eastAsia="Alef" w:hAnsi="Alef"/>
          <w:rtl w:val="1"/>
        </w:rPr>
        <w:t xml:space="preserve">חסם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1"/>
      <w:commentRangeStart w:id="142"/>
      <w:commentRangeStart w:id="143"/>
      <w:commentRangeStart w:id="144"/>
      <w:commentRangeStart w:id="145"/>
      <w:commentRangeStart w:id="146"/>
      <w:r w:rsidDel="00000000" w:rsidR="00000000" w:rsidRPr="00000000">
        <w:rPr>
          <w:rFonts w:ascii="Alef" w:cs="Alef" w:eastAsia="Alef" w:hAnsi="Alef"/>
          <w:rtl w:val="1"/>
        </w:rPr>
        <w:t xml:space="preserve">מלמעלה</w:t>
      </w:r>
      <w:commentRangeEnd w:id="141"/>
      <w:r w:rsidDel="00000000" w:rsidR="00000000" w:rsidRPr="00000000">
        <w:commentReference w:id="141"/>
      </w:r>
      <w:commentRangeEnd w:id="142"/>
      <w:r w:rsidDel="00000000" w:rsidR="00000000" w:rsidRPr="00000000">
        <w:commentReference w:id="142"/>
      </w:r>
      <w:commentRangeEnd w:id="143"/>
      <w:r w:rsidDel="00000000" w:rsidR="00000000" w:rsidRPr="00000000">
        <w:commentReference w:id="143"/>
      </w:r>
      <w:commentRangeEnd w:id="144"/>
      <w:r w:rsidDel="00000000" w:rsidR="00000000" w:rsidRPr="00000000">
        <w:commentReference w:id="144"/>
      </w:r>
      <w:commentRangeEnd w:id="145"/>
      <w:r w:rsidDel="00000000" w:rsidR="00000000" w:rsidRPr="00000000">
        <w:commentReference w:id="145"/>
      </w:r>
      <w:commentRangeEnd w:id="146"/>
      <w:r w:rsidDel="00000000" w:rsidR="00000000" w:rsidRPr="00000000">
        <w:commentReference w:id="1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ומחייבות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10:1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100:1.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-99%,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r w:rsidDel="00000000" w:rsidR="00000000" w:rsidRPr="00000000">
        <w:rPr>
          <w:rFonts w:ascii="Alef" w:cs="Alef" w:eastAsia="Alef" w:hAnsi="Alef"/>
          <w:rtl w:val="1"/>
        </w:rPr>
        <w:t xml:space="preserve">-0.01.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ins w:author="Solsi Minor" w:id="50" w:date="2016-09-21T12:02:33Z">
        <w:commentRangeStart w:id="147"/>
        <w:commentRangeStart w:id="1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commentRangeEnd w:id="147"/>
      <w:r w:rsidDel="00000000" w:rsidR="00000000" w:rsidRPr="00000000">
        <w:commentReference w:id="147"/>
      </w:r>
      <w:commentRangeEnd w:id="148"/>
      <w:r w:rsidDel="00000000" w:rsidR="00000000" w:rsidRPr="00000000">
        <w:commentReference w:id="1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t xml:space="preserve">אולי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1" w:date="2018-06-22T11:57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air Arieli" w:id="52" w:date="2018-06-22T11:57:56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זיכרונה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בייסיאני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התהליך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t xml:space="preserve">מת</w:t>
        </w:r>
      </w:ins>
      <w:del w:author="הלל צרי" w:id="53" w:date="2017-12-25T04:17:49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ולרשום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לשקול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רלוונטיות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לביצוע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9"/>
      <w:commentRangeStart w:id="150"/>
      <w:commentRangeStart w:id="151"/>
      <w:commentRangeStart w:id="152"/>
      <w:commentRangeStart w:id="153"/>
      <w:commentRangeStart w:id="154"/>
      <w:commentRangeStart w:id="155"/>
      <w:r w:rsidDel="00000000" w:rsidR="00000000" w:rsidRPr="00000000">
        <w:rPr>
          <w:rFonts w:ascii="Alef" w:cs="Alef" w:eastAsia="Alef" w:hAnsi="Alef"/>
          <w:rtl w:val="1"/>
        </w:rPr>
        <w:t xml:space="preserve">לאי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commentRangeEnd w:id="149"/>
      <w:r w:rsidDel="00000000" w:rsidR="00000000" w:rsidRPr="00000000">
        <w:commentReference w:id="149"/>
      </w:r>
      <w:commentRangeEnd w:id="150"/>
      <w:r w:rsidDel="00000000" w:rsidR="00000000" w:rsidRPr="00000000">
        <w:commentReference w:id="150"/>
      </w:r>
      <w:commentRangeEnd w:id="151"/>
      <w:r w:rsidDel="00000000" w:rsidR="00000000" w:rsidRPr="00000000">
        <w:commentReference w:id="151"/>
      </w:r>
      <w:commentRangeEnd w:id="152"/>
      <w:r w:rsidDel="00000000" w:rsidR="00000000" w:rsidRPr="00000000">
        <w:commentReference w:id="152"/>
      </w:r>
      <w:commentRangeEnd w:id="153"/>
      <w:r w:rsidDel="00000000" w:rsidR="00000000" w:rsidRPr="00000000">
        <w:commentReference w:id="153"/>
      </w:r>
      <w:commentRangeEnd w:id="154"/>
      <w:r w:rsidDel="00000000" w:rsidR="00000000" w:rsidRPr="00000000">
        <w:commentReference w:id="154"/>
      </w:r>
      <w:commentRangeEnd w:id="155"/>
      <w:r w:rsidDel="00000000" w:rsidR="00000000" w:rsidRPr="00000000">
        <w:commentReference w:id="15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" w:id="54">
        <w:r w:rsidDel="00000000" w:rsidR="00000000" w:rsidRPr="00000000">
          <w:rPr>
            <w:rFonts w:ascii="Alef" w:cs="Alef" w:eastAsia="Alef" w:hAnsi="Alef"/>
            <w:rtl w:val="1"/>
          </w:rPr>
          <w:t xml:space="preserve">אח</w:t>
        </w:r>
      </w:ins>
      <w:del w:author="" w:id="54">
        <w:r w:rsidDel="00000000" w:rsidR="00000000" w:rsidRPr="00000000">
          <w:rPr>
            <w:rFonts w:ascii="Alef" w:cs="Alef" w:eastAsia="Alef" w:hAnsi="Alef"/>
            <w:rtl w:val="1"/>
          </w:rPr>
          <w:delText xml:space="preserve">פלו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הנוגעות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6:53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t xml:space="preserve">בכובד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ראש</w:t>
        </w:r>
      </w:ins>
      <w:ins w:author="נהוראי שוקרון" w:id="56" w:date="2018-07-17T21:04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55" w:date="2016-08-04T20:10:47Z">
        <w:r w:rsidDel="00000000" w:rsidR="00000000" w:rsidRPr="00000000">
          <w:rPr>
            <w:rFonts w:ascii="Alef" w:cs="Alef" w:eastAsia="Alef" w:hAnsi="Alef"/>
            <w:rtl w:val="1"/>
          </w:rPr>
          <w:delText xml:space="preserve">במחשבה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del w:author="Anonymous" w:id="57" w:date="2017-08-02T03:57:5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Anonymous" w:id="58" w:date="2017-08-02T03:58:05Z">
        <w:commentRangeStart w:id="156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</w:ins>
      <w:ins w:author="נהוראי שוקרון" w:id="59" w:date="2018-07-17T21:04:41Z">
        <w:commentRangeEnd w:id="156"/>
        <w:r w:rsidDel="00000000" w:rsidR="00000000" w:rsidRPr="00000000">
          <w:commentReference w:id="15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8" w:date="2017-08-02T03:58:05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t xml:space="preserve">כאוס</w:t>
        </w:r>
      </w:ins>
      <w:del w:author="מודה נסים אהרנסון" w:id="60" w:date="2018-08-27T16:35:06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1" w:date="2020-06-04T17:27:26Z">
        <w:commentRangeStart w:id="157"/>
        <w:commentRangeStart w:id="158"/>
        <w:commentRangeStart w:id="159"/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</w:ins>
      <w:del w:author="Ahiya Meislish" w:id="61" w:date="2020-06-04T17:27:26Z">
        <w:commentRangeEnd w:id="157"/>
        <w:r w:rsidDel="00000000" w:rsidR="00000000" w:rsidRPr="00000000">
          <w:commentReference w:id="157"/>
        </w:r>
        <w:commentRangeEnd w:id="158"/>
        <w:r w:rsidDel="00000000" w:rsidR="00000000" w:rsidRPr="00000000">
          <w:commentReference w:id="158"/>
        </w:r>
        <w:commentRangeEnd w:id="159"/>
        <w:r w:rsidDel="00000000" w:rsidR="00000000" w:rsidRPr="00000000">
          <w:commentReference w:id="159"/>
        </w:r>
        <w:commentRangeStart w:id="160"/>
        <w:commentRangeStart w:id="161"/>
        <w:commentRangeStart w:id="162"/>
        <w:commentRangeStart w:id="163"/>
        <w:commentRangeStart w:id="164"/>
        <w:commentRangeStart w:id="165"/>
        <w:commentRangeStart w:id="166"/>
        <w:commentRangeStart w:id="167"/>
        <w:commentRangeStart w:id="168"/>
        <w:commentRangeStart w:id="169"/>
        <w:commentRangeStart w:id="170"/>
        <w:r w:rsidDel="00000000" w:rsidR="00000000" w:rsidRPr="00000000">
          <w:rPr>
            <w:rFonts w:ascii="Alef" w:cs="Alef" w:eastAsia="Alef" w:hAnsi="Alef"/>
            <w:rtl w:val="0"/>
          </w:rPr>
          <w:delText xml:space="preserve">veldbeest</w:delText>
        </w:r>
      </w:del>
      <w:commentRangeEnd w:id="160"/>
      <w:r w:rsidDel="00000000" w:rsidR="00000000" w:rsidRPr="00000000">
        <w:commentReference w:id="160"/>
      </w:r>
      <w:commentRangeEnd w:id="161"/>
      <w:r w:rsidDel="00000000" w:rsidR="00000000" w:rsidRPr="00000000">
        <w:commentReference w:id="161"/>
      </w:r>
      <w:commentRangeEnd w:id="162"/>
      <w:r w:rsidDel="00000000" w:rsidR="00000000" w:rsidRPr="00000000">
        <w:commentReference w:id="162"/>
      </w:r>
      <w:commentRangeEnd w:id="163"/>
      <w:r w:rsidDel="00000000" w:rsidR="00000000" w:rsidRPr="00000000">
        <w:commentReference w:id="163"/>
      </w:r>
      <w:commentRangeEnd w:id="164"/>
      <w:r w:rsidDel="00000000" w:rsidR="00000000" w:rsidRPr="00000000">
        <w:commentReference w:id="164"/>
      </w:r>
      <w:commentRangeEnd w:id="165"/>
      <w:r w:rsidDel="00000000" w:rsidR="00000000" w:rsidRPr="00000000">
        <w:commentReference w:id="165"/>
      </w:r>
      <w:commentRangeEnd w:id="166"/>
      <w:r w:rsidDel="00000000" w:rsidR="00000000" w:rsidRPr="00000000">
        <w:commentReference w:id="166"/>
      </w:r>
      <w:commentRangeEnd w:id="167"/>
      <w:r w:rsidDel="00000000" w:rsidR="00000000" w:rsidRPr="00000000">
        <w:commentReference w:id="167"/>
      </w:r>
      <w:commentRangeEnd w:id="168"/>
      <w:r w:rsidDel="00000000" w:rsidR="00000000" w:rsidRPr="00000000">
        <w:commentReference w:id="168"/>
      </w:r>
      <w:commentRangeEnd w:id="169"/>
      <w:r w:rsidDel="00000000" w:rsidR="00000000" w:rsidRPr="00000000">
        <w:commentReference w:id="169"/>
      </w:r>
      <w:commentRangeEnd w:id="170"/>
      <w:r w:rsidDel="00000000" w:rsidR="00000000" w:rsidRPr="00000000">
        <w:commentReference w:id="17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לאות</w:t>
      </w:r>
      <w:commentRangeEnd w:id="171"/>
      <w:r w:rsidDel="00000000" w:rsidR="00000000" w:rsidRPr="00000000">
        <w:commentReference w:id="1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2"/>
      <w:commentRangeStart w:id="173"/>
      <w:commentRangeStart w:id="174"/>
      <w:commentRangeStart w:id="175"/>
      <w:commentRangeStart w:id="176"/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commentRangeEnd w:id="172"/>
      <w:r w:rsidDel="00000000" w:rsidR="00000000" w:rsidRPr="00000000">
        <w:commentReference w:id="172"/>
      </w:r>
      <w:commentRangeEnd w:id="173"/>
      <w:r w:rsidDel="00000000" w:rsidR="00000000" w:rsidRPr="00000000">
        <w:commentReference w:id="173"/>
      </w:r>
      <w:commentRangeEnd w:id="174"/>
      <w:r w:rsidDel="00000000" w:rsidR="00000000" w:rsidRPr="00000000">
        <w:commentReference w:id="174"/>
      </w:r>
      <w:commentRangeEnd w:id="175"/>
      <w:r w:rsidDel="00000000" w:rsidR="00000000" w:rsidRPr="00000000">
        <w:commentReference w:id="175"/>
      </w:r>
      <w:commentRangeEnd w:id="176"/>
      <w:r w:rsidDel="00000000" w:rsidR="00000000" w:rsidRPr="00000000">
        <w:commentReference w:id="17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). "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וארבע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ואריאביל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77"/>
      <w:commentRangeStart w:id="178"/>
      <w:r w:rsidDel="00000000" w:rsidR="00000000" w:rsidRPr="00000000">
        <w:rPr>
          <w:rFonts w:ascii="Alef" w:cs="Alef" w:eastAsia="Alef" w:hAnsi="Alef"/>
          <w:rtl w:val="1"/>
        </w:rPr>
        <w:t xml:space="preserve">המוירל</w:t>
      </w:r>
      <w:commentRangeEnd w:id="177"/>
      <w:r w:rsidDel="00000000" w:rsidR="00000000" w:rsidRPr="00000000">
        <w:commentReference w:id="177"/>
      </w:r>
      <w:commentRangeEnd w:id="178"/>
      <w:r w:rsidDel="00000000" w:rsidR="00000000" w:rsidRPr="00000000">
        <w:commentReference w:id="1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אוספיסטיקר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סבוך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נגאסרין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נועדו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ונסון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יתאהבו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מהלימונדה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ונספגת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אלואיז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התמזגו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62" w:date="2016-08-04T20:13:30Z">
        <w:commentRangeStart w:id="179"/>
        <w:r w:rsidDel="00000000" w:rsidR="00000000" w:rsidRPr="00000000">
          <w:rPr>
            <w:rFonts w:ascii="Alef" w:cs="Alef" w:eastAsia="Alef" w:hAnsi="Alef"/>
            <w:rtl w:val="1"/>
          </w:rPr>
          <w:t xml:space="preserve">וגרמו</w:t>
        </w:r>
      </w:ins>
      <w:ins w:author="נהוראי שוקרון" w:id="63" w:date="2018-07-17T21:17:06Z">
        <w:commentRangeEnd w:id="179"/>
        <w:r w:rsidDel="00000000" w:rsidR="00000000" w:rsidRPr="00000000">
          <w:commentReference w:id="17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62" w:date="2016-08-04T20:13:30Z"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לגרום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רומנטי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תומאס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ins w:author="גולן נחליאל" w:id="64" w:date="2016-08-04T20:14:0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t xml:space="preserve">כאוטים</w:t>
        </w:r>
      </w:ins>
      <w:del w:author="מודה נסים אהרנסון" w:id="65" w:date="2018-08-27T18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תוהנים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לעצמכם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טורניפסיד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"...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שעיצבה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אדריאן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דייוויס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ורד בורנשטיין" w:id="66" w:date="2018-10-02T18:32:29Z">
        <w:del w:author="Anonymous" w:id="67" w:date="2018-10-29T06:39:08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תם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8:08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אזמרגדית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360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המאפיר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180"/>
      <w:commentRangeStart w:id="181"/>
      <w:commentRangeStart w:id="182"/>
      <w:commentRangeStart w:id="183"/>
      <w:r w:rsidDel="00000000" w:rsidR="00000000" w:rsidRPr="00000000">
        <w:rPr>
          <w:rFonts w:ascii="Alef" w:cs="Alef" w:eastAsia="Alef" w:hAnsi="Alef"/>
          <w:rtl w:val="1"/>
        </w:rPr>
        <w:t xml:space="preserve">אכלסה</w:t>
      </w:r>
      <w:commentRangeEnd w:id="180"/>
      <w:r w:rsidDel="00000000" w:rsidR="00000000" w:rsidRPr="00000000">
        <w:commentReference w:id="180"/>
      </w:r>
      <w:commentRangeEnd w:id="181"/>
      <w:r w:rsidDel="00000000" w:rsidR="00000000" w:rsidRPr="00000000">
        <w:commentReference w:id="181"/>
      </w:r>
      <w:commentRangeEnd w:id="182"/>
      <w:r w:rsidDel="00000000" w:rsidR="00000000" w:rsidRPr="00000000">
        <w:commentReference w:id="182"/>
      </w:r>
      <w:commentRangeEnd w:id="183"/>
      <w:r w:rsidDel="00000000" w:rsidR="00000000" w:rsidRPr="00000000">
        <w:commentReference w:id="1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nonymous" w:id="68" w:date="2017-08-02T04:06:28Z">
        <w:commentRangeStart w:id="184"/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84"/>
      <w:r w:rsidDel="00000000" w:rsidR="00000000" w:rsidRPr="00000000">
        <w:commentReference w:id="184"/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האדרנלין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סומניום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ובמגפיו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מאובטח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commentRangeStart w:id="185"/>
      <w:commentRangeStart w:id="186"/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</w:t>
      </w:r>
      <w:commentRangeEnd w:id="185"/>
      <w:r w:rsidDel="00000000" w:rsidR="00000000" w:rsidRPr="00000000">
        <w:commentReference w:id="185"/>
      </w:r>
      <w:commentRangeEnd w:id="186"/>
      <w:r w:rsidDel="00000000" w:rsidR="00000000" w:rsidRPr="00000000">
        <w:commentReference w:id="1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אוחזת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7"/>
      <w:commentRangeStart w:id="188"/>
      <w:commentRangeStart w:id="189"/>
      <w:commentRangeStart w:id="190"/>
      <w:commentRangeStart w:id="191"/>
      <w:commentRangeStart w:id="192"/>
      <w:commentRangeStart w:id="193"/>
      <w:commentRangeStart w:id="194"/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69" w:date="2018-08-27T18:32:50Z">
        <w:r w:rsidDel="00000000" w:rsidR="00000000" w:rsidRPr="00000000">
          <w:rPr>
            <w:rFonts w:ascii="Alef" w:cs="Alef" w:eastAsia="Alef" w:hAnsi="Alef"/>
            <w:rtl w:val="1"/>
          </w:rPr>
          <w:delText xml:space="preserve">הרחק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70" w:date="2018-08-27T18:32:45Z">
        <w:r w:rsidDel="00000000" w:rsidR="00000000" w:rsidRPr="00000000">
          <w:rPr>
            <w:rFonts w:ascii="Alef" w:cs="Alef" w:eastAsia="Alef" w:hAnsi="Alef"/>
            <w:rtl w:val="1"/>
          </w:rPr>
          <w:delText xml:space="preserve">כמעט</w:delText>
        </w:r>
        <w:commentRangeEnd w:id="187"/>
        <w:r w:rsidDel="00000000" w:rsidR="00000000" w:rsidRPr="00000000">
          <w:commentReference w:id="187"/>
        </w:r>
        <w:commentRangeEnd w:id="188"/>
        <w:r w:rsidDel="00000000" w:rsidR="00000000" w:rsidRPr="00000000">
          <w:commentReference w:id="188"/>
        </w:r>
        <w:commentRangeEnd w:id="189"/>
        <w:r w:rsidDel="00000000" w:rsidR="00000000" w:rsidRPr="00000000">
          <w:commentReference w:id="189"/>
        </w:r>
        <w:commentRangeEnd w:id="190"/>
        <w:r w:rsidDel="00000000" w:rsidR="00000000" w:rsidRPr="00000000">
          <w:commentReference w:id="190"/>
        </w:r>
        <w:commentRangeEnd w:id="191"/>
        <w:r w:rsidDel="00000000" w:rsidR="00000000" w:rsidRPr="00000000">
          <w:commentReference w:id="191"/>
        </w:r>
        <w:commentRangeEnd w:id="192"/>
        <w:r w:rsidDel="00000000" w:rsidR="00000000" w:rsidRPr="00000000">
          <w:commentReference w:id="192"/>
        </w:r>
        <w:commentRangeEnd w:id="193"/>
        <w:r w:rsidDel="00000000" w:rsidR="00000000" w:rsidRPr="00000000">
          <w:commentReference w:id="193"/>
        </w:r>
        <w:commentRangeEnd w:id="194"/>
        <w:r w:rsidDel="00000000" w:rsidR="00000000" w:rsidRPr="00000000">
          <w:commentReference w:id="194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95"/>
      <w:commentRangeStart w:id="196"/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del w:author="Nir Peled" w:id="71" w:date="2017-11-12T12:38:31Z">
        <w:commentRangeStart w:id="19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197"/>
      <w:r w:rsidDel="00000000" w:rsidR="00000000" w:rsidRPr="00000000">
        <w:commentReference w:id="19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commentRangeEnd w:id="195"/>
      <w:r w:rsidDel="00000000" w:rsidR="00000000" w:rsidRPr="00000000">
        <w:commentReference w:id="195"/>
      </w:r>
      <w:commentRangeEnd w:id="196"/>
      <w:r w:rsidDel="00000000" w:rsidR="00000000" w:rsidRPr="00000000">
        <w:commentReference w:id="19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הפתגם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Anonymous" w:id="72" w:date="2016-12-08T11:46:2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</w:t>
      </w:r>
      <w:del w:author="Anonymous" w:id="73" w:date="2016-12-08T11:46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ניין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מהנצנוץ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תסתדרו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בתזזיתיות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t xml:space="preserve">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הרהור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</w:t>
        </w:r>
      </w:ins>
      <w:ins w:author="נהוראי שוקרון" w:id="75" w:date="2018-07-17T21:22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74" w:date="2016-08-03T05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חשיבת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מרטין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מלוכלך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וענייני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ומגאוותו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ערפדים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8"/>
      <w:r w:rsidDel="00000000" w:rsidR="00000000" w:rsidRPr="00000000">
        <w:rPr>
          <w:rFonts w:ascii="Alef" w:cs="Alef" w:eastAsia="Alef" w:hAnsi="Alef"/>
          <w:rtl w:val="1"/>
        </w:rPr>
        <w:t xml:space="preserve">רולים</w:t>
      </w:r>
      <w:commentRangeEnd w:id="198"/>
      <w:r w:rsidDel="00000000" w:rsidR="00000000" w:rsidRPr="00000000">
        <w:commentReference w:id="19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הרשומות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9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commentRangeEnd w:id="199"/>
      <w:r w:rsidDel="00000000" w:rsidR="00000000" w:rsidRPr="00000000">
        <w:commentReference w:id="19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הסתחררה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פוטנציאל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שכמוך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t xml:space="preserve">פורעי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החוק</w:t>
        </w:r>
      </w:ins>
      <w:ins w:author="נהוראי שוקרון" w:id="77" w:date="2018-07-17T21:23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76" w:date="2018-01-08T10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commentRangeStart w:id="200"/>
        <w:r w:rsidDel="00000000" w:rsidR="00000000" w:rsidRPr="00000000">
          <w:rPr>
            <w:rFonts w:ascii="Alef" w:cs="Alef" w:eastAsia="Alef" w:hAnsi="Alef"/>
            <w:rtl w:val="1"/>
          </w:rPr>
          <w:delText xml:space="preserve">ויג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'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ילנטים</w:delText>
        </w:r>
      </w:del>
      <w:commentRangeEnd w:id="200"/>
      <w:r w:rsidDel="00000000" w:rsidR="00000000" w:rsidRPr="00000000">
        <w:commentReference w:id="2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פונדקאי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הפראייר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ההורקרוקס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הורקרוקס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78" w:date="2016-12-08T11:50:2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ובנ</w:t>
      </w:r>
      <w:del w:author="Anonymous" w:id="79" w:date="2017-08-02T04:11:5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לסנטר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נורמלי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הדיווח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הטקטי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1"/>
      <w:r w:rsidDel="00000000" w:rsidR="00000000" w:rsidRPr="00000000">
        <w:rPr>
          <w:rFonts w:ascii="Alef" w:cs="Alef" w:eastAsia="Alef" w:hAnsi="Alef"/>
          <w:rtl w:val="1"/>
        </w:rPr>
        <w:t xml:space="preserve">נמר</w:t>
      </w:r>
      <w:commentRangeEnd w:id="201"/>
      <w:r w:rsidDel="00000000" w:rsidR="00000000" w:rsidRPr="00000000">
        <w:commentReference w:id="20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והורדת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וימעיט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נתחיל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אתקוף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נבח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סאגיטה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מהטייזר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שטכניקת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2"/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הצל</w:t>
      </w:r>
      <w:commentRangeEnd w:id="202"/>
      <w:r w:rsidDel="00000000" w:rsidR="00000000" w:rsidRPr="00000000">
        <w:commentReference w:id="20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20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ins w:author="Anonymous" w:id="80" w:date="2017-08-03T21:35:12Z">
        <w:commentRangeStart w:id="204"/>
        <w:commentRangeStart w:id="205"/>
        <w:commentRangeStart w:id="206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del w:author="Anonymous" w:id="81" w:date="2017-07-16T12:49:24Z">
        <w:commentRangeEnd w:id="204"/>
        <w:r w:rsidDel="00000000" w:rsidR="00000000" w:rsidRPr="00000000">
          <w:commentReference w:id="204"/>
        </w:r>
        <w:commentRangeEnd w:id="205"/>
        <w:r w:rsidDel="00000000" w:rsidR="00000000" w:rsidRPr="00000000">
          <w:commentReference w:id="205"/>
        </w:r>
        <w:commentRangeEnd w:id="206"/>
        <w:r w:rsidDel="00000000" w:rsidR="00000000" w:rsidRPr="00000000">
          <w:commentReference w:id="20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ins w:author="Anonymous" w:id="82" w:date="2017-07-16T12:51:21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</w:t>
      </w:r>
      <w:commentRangeEnd w:id="203"/>
      <w:r w:rsidDel="00000000" w:rsidR="00000000" w:rsidRPr="00000000">
        <w:commentReference w:id="203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וברכיו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מחגורתו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פרצופו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3" w:date="2017-11-12T15:26:56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ins w:author="Nir Peled" w:id="84" w:date="2017-11-12T15:27:4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t xml:space="preserve">אי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ins w:author="נהוראי שוקרון" w:id="86" w:date="2018-07-17T21:30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85" w:date="2017-11-12T15:27:5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87" w:date="2017-11-12T15:28:27Z">
        <w:commentRangeStart w:id="207"/>
        <w:r w:rsidDel="00000000" w:rsidR="00000000" w:rsidRPr="00000000">
          <w:rPr>
            <w:rFonts w:ascii="Alef" w:cs="Alef" w:eastAsia="Alef" w:hAnsi="Alef"/>
            <w:rtl w:val="1"/>
          </w:rPr>
          <w:delText xml:space="preserve">כשאתה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07"/>
      <w:r w:rsidDel="00000000" w:rsidR="00000000" w:rsidRPr="00000000">
        <w:commentReference w:id="207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אסימוב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08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commentRangeEnd w:id="208"/>
      <w:r w:rsidDel="00000000" w:rsidR="00000000" w:rsidRPr="00000000">
        <w:commentReference w:id="20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ומהבהבות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t xml:space="preserve">אין</w:t>
        </w:r>
      </w:ins>
      <w:ins w:author="nnoam11" w:id="89" w:date="2019-09-23T19:59:58Z">
        <w:del w:author="nnoam11" w:id="88" w:date="2019-09-23T20:01:1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nnoam11" w:id="88" w:date="2019-09-23T20:01:15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מההמצאות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גיחוך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בהיסטוריית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אקדחים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התוצאות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del w:author="Nir Peled" w:id="90" w:date="2017-11-12T15:31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t xml:space="preserve">בהבנה</w:t>
        </w:r>
      </w:ins>
      <w:del w:author="nnoam11" w:id="91" w:date="2019-09-23T20:00:29Z">
        <w:r w:rsidDel="00000000" w:rsidR="00000000" w:rsidRPr="00000000">
          <w:rPr>
            <w:rFonts w:ascii="Alef" w:cs="Alef" w:eastAsia="Alef" w:hAnsi="Alef"/>
            <w:rtl w:val="1"/>
          </w:rPr>
          <w:delText xml:space="preserve">הביני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שאנצח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מהבקבוקון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באקדמיה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0"/>
        </w:rPr>
        <w:t xml:space="preserve">If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9"/>
      <w:r w:rsidDel="00000000" w:rsidR="00000000" w:rsidRPr="00000000">
        <w:rPr>
          <w:rFonts w:ascii="Alef" w:cs="Alef" w:eastAsia="Alef" w:hAnsi="Alef"/>
          <w:rtl w:val="0"/>
        </w:rPr>
        <w:t xml:space="preserve">you're, not quick enough to cast the counter</w:t>
      </w:r>
      <w:commentRangeEnd w:id="209"/>
      <w:r w:rsidDel="00000000" w:rsidR="00000000" w:rsidRPr="00000000">
        <w:commentReference w:id="20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חכמולוגיות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ira linik" w:id="92" w:date="2016-11-21T15:56:28Z">
        <w:commentRangeStart w:id="210"/>
        <w:commentRangeStart w:id="211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93" w:date="2018-07-17T21:33:12Z">
        <w:commentRangeEnd w:id="211"/>
        <w:r w:rsidDel="00000000" w:rsidR="00000000" w:rsidRPr="00000000">
          <w:commentReference w:id="2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commentRangeEnd w:id="210"/>
      <w:r w:rsidDel="00000000" w:rsidR="00000000" w:rsidRPr="00000000">
        <w:commentReference w:id="2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שלוקהרט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מחטטת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גילדרוי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לוקהרט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5:32</w:t>
      </w:r>
      <w:del w:author="נחל קדם" w:id="94" w:date="2018-09-10T2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95" w:date="2016-08-04T20:39:01Z">
        <w:commentRangeStart w:id="212"/>
        <w:r w:rsidDel="00000000" w:rsidR="00000000" w:rsidRPr="00000000">
          <w:rPr>
            <w:rFonts w:ascii="Alef" w:cs="Alef" w:eastAsia="Alef" w:hAnsi="Alef"/>
            <w:rtl w:val="1"/>
          </w:rPr>
          <w:t xml:space="preserve">רטטה</w:t>
        </w:r>
      </w:ins>
      <w:ins w:author="נהוראי שוקרון" w:id="96" w:date="2018-07-17T21:34:34Z">
        <w:commentRangeEnd w:id="212"/>
        <w:r w:rsidDel="00000000" w:rsidR="00000000" w:rsidRPr="00000000">
          <w:commentReference w:id="2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95" w:date="2016-08-04T20:39:01Z">
        <w:r w:rsidDel="00000000" w:rsidR="00000000" w:rsidRPr="00000000">
          <w:rPr>
            <w:rFonts w:ascii="Alef" w:cs="Alef" w:eastAsia="Alef" w:hAnsi="Alef"/>
            <w:rtl w:val="1"/>
          </w:rPr>
          <w:delText xml:space="preserve">התעוותה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העוויתית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שחר רייש" w:id="97" w:date="2019-12-19T23:46:0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98" w:date="2016-09-20T11:11:3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9" w:date="2016-09-14T10:30:38Z">
        <w:commentRangeStart w:id="213"/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ins w:author="Anonymous" w:id="100" w:date="2016-09-14T10:30:41Z">
        <w:commentRangeEnd w:id="213"/>
        <w:r w:rsidDel="00000000" w:rsidR="00000000" w:rsidRPr="00000000">
          <w:commentReference w:id="213"/>
        </w:r>
        <w:commentRangeStart w:id="214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9" w:date="2016-09-14T10:30:38Z">
        <w:commentRangeEnd w:id="214"/>
        <w:r w:rsidDel="00000000" w:rsidR="00000000" w:rsidRPr="00000000">
          <w:commentReference w:id="21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שמיעתית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5"/>
      <w:commentRangeStart w:id="216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נהוראי שוקרון" w:id="101" w:date="2018-07-17T21:37:2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נהוראי שוקרון" w:id="102" w:date="2018-07-17T21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5"/>
      <w:r w:rsidDel="00000000" w:rsidR="00000000" w:rsidRPr="00000000">
        <w:commentReference w:id="215"/>
      </w:r>
      <w:commentRangeEnd w:id="216"/>
      <w:r w:rsidDel="00000000" w:rsidR="00000000" w:rsidRPr="00000000">
        <w:commentReference w:id="2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7"/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הוראי שוקרון" w:id="103" w:date="2018-07-17T21:37:12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נהוראי שוקרון" w:id="104" w:date="2018-07-17T21:37:19Z"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</w:del>
      <w:commentRangeEnd w:id="217"/>
      <w:r w:rsidDel="00000000" w:rsidR="00000000" w:rsidRPr="00000000">
        <w:commentReference w:id="2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מאובקים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105" w:date="2018-07-17T21:37:56Z">
        <w:commentRangeStart w:id="218"/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נהוראי שוקרון" w:id="106" w:date="2018-07-17T21:37:5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commentRangeEnd w:id="218"/>
      <w:r w:rsidDel="00000000" w:rsidR="00000000" w:rsidRPr="00000000">
        <w:commentReference w:id="2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עקב זית" w:id="107" w:date="2018-02-01T14:47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19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משגב יוסף" w:id="108" w:date="2017-11-12T12:53:58Z">
        <w:commentRangeEnd w:id="219"/>
        <w:r w:rsidDel="00000000" w:rsidR="00000000" w:rsidRPr="00000000">
          <w:commentReference w:id="219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</w:ins>
      <w:del w:author="משגב יוסף" w:id="108" w:date="2017-11-12T12:53:58Z"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del w:author="יעקב זית" w:id="109" w:date="2018-02-01T14:47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לפסיכוזה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הגזמה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t xml:space="preserve">מהסוג</w:t>
        </w:r>
      </w:ins>
      <w:ins w:author="נהוראי שוקרון" w:id="111" w:date="2018-07-17T21:35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0" w:date="2016-08-04T20:43:34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12" w:date="2016-08-04T20:43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ההשתקפות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113" w:date="2017-11-12T12:54:35Z">
        <w:r w:rsidDel="00000000" w:rsidR="00000000" w:rsidRPr="00000000">
          <w:rPr>
            <w:rFonts w:ascii="Alef" w:cs="Alef" w:eastAsia="Alef" w:hAnsi="Alef"/>
            <w:rtl w:val="1"/>
          </w:rPr>
          <w:t xml:space="preserve">שזהו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סימן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נוסף</w:t>
        </w:r>
      </w:ins>
      <w:ins w:author="נהוראי שוקרון" w:id="114" w:date="2018-07-17T21:36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3" w:date="2017-11-12T12:54:35Z">
        <w:commentRangeStart w:id="220"/>
        <w:r w:rsidDel="00000000" w:rsidR="00000000" w:rsidRPr="00000000">
          <w:rPr>
            <w:rFonts w:ascii="Alef" w:cs="Alef" w:eastAsia="Alef" w:hAnsi="Alef"/>
            <w:rtl w:val="1"/>
          </w:rPr>
          <w:delText xml:space="preserve">שזוהי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חתימה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נוספת</w:delText>
        </w:r>
      </w:del>
      <w:commentRangeEnd w:id="220"/>
      <w:r w:rsidDel="00000000" w:rsidR="00000000" w:rsidRPr="00000000">
        <w:commentReference w:id="2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שעיצבת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תוכניותיך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ודאגת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מעליך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115" w:date="2017-08-02T05:40:41Z">
        <w:del w:author="נהוראי שוקרון" w:id="116" w:date="2018-07-17T21:38:55Z">
          <w:commentRangeStart w:id="221"/>
          <w:commentRangeStart w:id="22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Anonymous" w:id="115" w:date="2017-08-02T05:40:41Z">
        <w:commentRangeEnd w:id="221"/>
        <w:r w:rsidDel="00000000" w:rsidR="00000000" w:rsidRPr="00000000">
          <w:commentReference w:id="221"/>
        </w:r>
        <w:commentRangeEnd w:id="222"/>
        <w:r w:rsidDel="00000000" w:rsidR="00000000" w:rsidRPr="00000000">
          <w:commentReference w:id="22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117" w:date="2018-07-17T21:38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</w:t>
      </w:r>
      <w:ins w:author="שחר רייש" w:id="118" w:date="2019-12-19T23:50:50Z"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מהעדות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למעמסה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במחלוקות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ins w:author="נהוראי שוקרון" w:id="120" w:date="2018-07-17T21:40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119" w:date="2017-09-03T10:04:53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נמוכה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1" w:date="2019-10-11T10:04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התרועע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ins w:author="הלל צרי" w:id="122" w:date="2017-12-26T09:12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/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</w:t>
      </w:r>
      <w:ins w:author="הלל צרי" w:id="123" w:date="2017-12-26T09:13:03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24" w:date="2016-11-03T21:32:37Z">
        <w:commentRangeStart w:id="223"/>
        <w:commentRangeStart w:id="224"/>
        <w:r w:rsidDel="00000000" w:rsidR="00000000" w:rsidRPr="00000000">
          <w:rPr>
            <w:rFonts w:ascii="Alef" w:cs="Alef" w:eastAsia="Alef" w:hAnsi="Alef"/>
            <w:rtl w:val="1"/>
          </w:rPr>
          <w:t xml:space="preserve">חסר</w:t>
        </w:r>
      </w:ins>
      <w:ins w:author="הלל צרי" w:id="125" w:date="2017-12-26T09:13:11Z">
        <w:commentRangeEnd w:id="223"/>
        <w:r w:rsidDel="00000000" w:rsidR="00000000" w:rsidRPr="00000000">
          <w:commentReference w:id="223"/>
        </w:r>
        <w:commentRangeEnd w:id="224"/>
        <w:r w:rsidDel="00000000" w:rsidR="00000000" w:rsidRPr="00000000">
          <w:commentReference w:id="22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ins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נהוראי שוקרון" w:id="126" w:date="2018-07-17T21:41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24" w:date="2016-11-03T21:32:37Z">
        <w:r w:rsidDel="00000000" w:rsidR="00000000" w:rsidRPr="00000000">
          <w:rPr>
            <w:rFonts w:ascii="Alef" w:cs="Alef" w:eastAsia="Alef" w:hAnsi="Alef"/>
            <w:rtl w:val="1"/>
          </w:rPr>
          <w:delText xml:space="preserve">בלי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ins w:author="אוּרי פישלר" w:id="127" w:date="2018-09-03T19:45:45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מסמטה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עטויית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del w:author="נהוראי שוקרון" w:id="128" w:date="2018-07-17T21:42:13Z">
        <w:r w:rsidDel="00000000" w:rsidR="00000000" w:rsidRPr="00000000">
          <w:rPr>
            <w:rFonts w:ascii="Alef" w:cs="Alef" w:eastAsia="Alef" w:hAnsi="Alef"/>
            <w:rtl w:val="1"/>
          </w:rPr>
          <w:delText xml:space="preserve">ואו</w:delText>
        </w:r>
      </w:del>
      <w:ins w:author="נהוראי שוקרון" w:id="128" w:date="2018-07-17T21:42:13Z">
        <w:del w:author="נהוראי שוקרון" w:id="128" w:date="2018-07-17T21:42:1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ויא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נהוראי שוקרון" w:id="129" w:date="2018-07-17T21:4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30" w:date="2016-09-20T11:20:12Z">
        <w:commentRangeStart w:id="225"/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131" w:date="2018-07-17T21:41:23Z">
        <w:del w:author="Anonymous" w:id="130" w:date="2016-09-20T11:20:12Z">
          <w:commentRangeEnd w:id="225"/>
          <w:r w:rsidDel="00000000" w:rsidR="00000000" w:rsidRPr="00000000">
            <w:commentReference w:id="22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130" w:date="2016-09-20T11:20:12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32" w:date="2018-07-17T21:42:3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אימפריו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לגילימנס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</w:t>
      </w:r>
      <w:ins w:author="הלל צרי" w:id="133" w:date="2017-12-26T09:13:51Z">
        <w:r w:rsidDel="00000000" w:rsidR="00000000" w:rsidRPr="00000000">
          <w:rPr>
            <w:rFonts w:ascii="Alef" w:cs="Alef" w:eastAsia="Alef" w:hAnsi="Alef"/>
            <w:rtl w:val="0"/>
          </w:rPr>
          <w:t xml:space="preserve">/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6"/>
      <w:r w:rsidDel="00000000" w:rsidR="00000000" w:rsidRPr="00000000">
        <w:rPr>
          <w:rFonts w:ascii="Alef" w:cs="Alef" w:eastAsia="Alef" w:hAnsi="Alef"/>
          <w:rtl w:val="1"/>
        </w:rPr>
        <w:t xml:space="preserve">האימפריוס</w:t>
      </w:r>
      <w:commentRangeEnd w:id="226"/>
      <w:r w:rsidDel="00000000" w:rsidR="00000000" w:rsidRPr="00000000">
        <w:commentReference w:id="2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34" w:date="2017-08-02T05:56:17Z">
        <w:commentRangeStart w:id="227"/>
        <w:r w:rsidDel="00000000" w:rsidR="00000000" w:rsidRPr="00000000">
          <w:rPr>
            <w:rFonts w:ascii="Alef" w:cs="Alef" w:eastAsia="Alef" w:hAnsi="Alef"/>
            <w:rtl w:val="1"/>
          </w:rPr>
          <w:t xml:space="preserve">גם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227"/>
      <w:r w:rsidDel="00000000" w:rsidR="00000000" w:rsidRPr="00000000">
        <w:commentReference w:id="227"/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35" w:date="2017-08-02T05:56:25Z">
        <w:r w:rsidDel="00000000" w:rsidR="00000000" w:rsidRPr="00000000">
          <w:rPr>
            <w:rFonts w:ascii="Alef" w:cs="Alef" w:eastAsia="Alef" w:hAnsi="Alef"/>
            <w:rtl w:val="1"/>
          </w:rPr>
          <w:delText xml:space="preserve">גם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לאסטרונ</w:t>
      </w:r>
      <w:ins w:author="ציון אליאש" w:id="136" w:date="2017-11-12T13:42:3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-1943?"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קטלברן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כשפומטיקה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בבלינג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ins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t xml:space="preserve">ולאחר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מכן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אובליוויאטה</w:t>
        </w:r>
      </w:ins>
      <w:ins w:author="נהוראי שוקרון" w:id="138" w:date="2018-07-17T21:44:0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37" w:date="2017-12-26T09:15:53Z">
        <w:r w:rsidDel="00000000" w:rsidR="00000000" w:rsidRPr="00000000">
          <w:rPr>
            <w:rFonts w:ascii="Alef" w:cs="Alef" w:eastAsia="Alef" w:hAnsi="Alef"/>
            <w:rtl w:val="1"/>
          </w:rPr>
          <w:delText xml:space="preserve">ואז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אובליוויאטה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אחר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בחוטים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לישיב אלון" w:id="139" w:date="2017-12-30T20:01:13Z">
        <w:r w:rsidDel="00000000" w:rsidR="00000000" w:rsidRPr="00000000">
          <w:rPr>
            <w:rFonts w:ascii="Alef" w:cs="Alef" w:eastAsia="Alef" w:hAnsi="Alef"/>
            <w:rtl w:val="1"/>
          </w:rPr>
          <w:t xml:space="preserve">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תמיד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תוכם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כברם</w:t>
        </w:r>
      </w:ins>
      <w:del w:author="אלישיב אלון" w:id="139" w:date="2017-12-30T20:01:13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הבחוץ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אנשים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תמיד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תואם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Rachel Lichtenstein" w:id="140" w:date="2019-05-08T16:13:28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140" w:date="2019-05-08T16:13:28Z">
        <w:commentRangeStart w:id="228"/>
        <w:r w:rsidDel="00000000" w:rsidR="00000000" w:rsidRPr="00000000">
          <w:rPr>
            <w:rFonts w:ascii="Alef" w:cs="Alef" w:eastAsia="Alef" w:hAnsi="Alef"/>
            <w:rtl w:val="0"/>
          </w:rPr>
          <w:t xml:space="preserve">6</w:t>
        </w:r>
      </w:ins>
      <w:del w:author="Rachel Lichtenstein" w:id="140" w:date="2019-05-08T16:13:28Z">
        <w:commentRangeEnd w:id="228"/>
        <w:r w:rsidDel="00000000" w:rsidR="00000000" w:rsidRPr="00000000">
          <w:commentReference w:id="22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רמז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הנבואה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טרלוני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?"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1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Rachel Lichtenstein" w:id="140" w:date="2019-05-08T16:13:28Z">
        <w:r w:rsidDel="00000000" w:rsidR="00000000" w:rsidRPr="00000000">
          <w:rPr>
            <w:rFonts w:ascii="Alef" w:cs="Alef" w:eastAsia="Alef" w:hAnsi="Alef"/>
            <w:rtl w:val="0"/>
          </w:rPr>
          <w:delText xml:space="preserve">"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?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"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אוטומטית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ממיר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הפתאומי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להעמדת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הפנים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שהצליח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בטח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הנכונה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לשטות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קווירל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בטוח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לקחת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הזמן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-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רגע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אבל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איך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לעזאזל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פרופסור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קווירל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80%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רסיס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Nir Peled" w:id="141" w:date="2017-09-06T14:20:40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מאיתנו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29"/>
      <w:commentRangeStart w:id="230"/>
      <w:commentRangeStart w:id="23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אלישיב אלון" w:id="142" w:date="2017-12-30T20:03:40Z">
        <w:commentRangeEnd w:id="229"/>
        <w:r w:rsidDel="00000000" w:rsidR="00000000" w:rsidRPr="00000000">
          <w:commentReference w:id="229"/>
        </w:r>
        <w:commentRangeEnd w:id="230"/>
        <w:r w:rsidDel="00000000" w:rsidR="00000000" w:rsidRPr="00000000">
          <w:commentReference w:id="230"/>
        </w:r>
        <w:commentRangeEnd w:id="231"/>
        <w:r w:rsidDel="00000000" w:rsidR="00000000" w:rsidRPr="00000000">
          <w:commentReference w:id="231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אמת</w:t>
        </w:r>
      </w:ins>
      <w:ins w:author="נהוראי שוקרון" w:id="143" w:date="2018-07-17T21:47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לישיב אלון" w:id="142" w:date="2017-12-30T20:03:40Z">
        <w:r w:rsidDel="00000000" w:rsidR="00000000" w:rsidRPr="00000000">
          <w:rPr>
            <w:rFonts w:ascii="Alef" w:cs="Alef" w:eastAsia="Alef" w:hAnsi="Alef"/>
            <w:rtl w:val="1"/>
          </w:rPr>
          <w:delText xml:space="preserve">כנות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מרוגז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2"/>
      <w:commentRangeStart w:id="233"/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ins w:author="אלישיב אלון" w:id="144" w:date="2017-12-30T20:04:0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דמבלדור</w:t>
        </w:r>
      </w:ins>
      <w:ins w:author="נהוראי שוקרון" w:id="145" w:date="2018-07-17T21:47:52Z">
        <w:del w:author="שירה יניר" w:id="146" w:date="2019-10-11T10:07:3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אלישיב אלון" w:id="144" w:date="2017-12-30T20:04:0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232"/>
      <w:r w:rsidDel="00000000" w:rsidR="00000000" w:rsidRPr="00000000">
        <w:commentReference w:id="232"/>
      </w:r>
      <w:commentRangeEnd w:id="233"/>
      <w:r w:rsidDel="00000000" w:rsidR="00000000" w:rsidRPr="00000000">
        <w:commentReference w:id="2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בלהרשיע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ins w:author="נהוראי שוקרון" w:id="147" w:date="2018-07-17T21:48:2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48" w:date="2016-08-04T21:00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בהחלט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השברירית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8:37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"...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commentRangeStart w:id="234"/>
      <w:r w:rsidDel="00000000" w:rsidR="00000000" w:rsidRPr="00000000">
        <w:rPr>
          <w:rFonts w:ascii="Alef" w:cs="Alef" w:eastAsia="Alef" w:hAnsi="Alef"/>
          <w:rtl w:val="1"/>
        </w:rPr>
        <w:t xml:space="preserve">נירמנגרד</w:t>
      </w:r>
      <w:commentRangeEnd w:id="234"/>
      <w:r w:rsidDel="00000000" w:rsidR="00000000" w:rsidRPr="00000000">
        <w:commentReference w:id="2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שישתכנע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יקירתי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' -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אביה שמרלינג" w:id="149" w:date="2018-02-07T12:33:41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מאוזן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5"/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ומיובש</w:t>
      </w:r>
      <w:commentRangeEnd w:id="235"/>
      <w:r w:rsidDel="00000000" w:rsidR="00000000" w:rsidRPr="00000000">
        <w:commentReference w:id="2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</w:t>
      </w:r>
      <w:commentRangeEnd w:id="236"/>
      <w:r w:rsidDel="00000000" w:rsidR="00000000" w:rsidRPr="00000000">
        <w:commentReference w:id="23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בשליפציקים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אביה שמרלינג" w:id="149" w:date="2018-02-07T12:33:41Z">
        <w:commentRangeStart w:id="237"/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1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אביה שמרלינג" w:id="150" w:date="2018-02-07T12:33:39Z">
        <w:commentRangeEnd w:id="237"/>
        <w:r w:rsidDel="00000000" w:rsidR="00000000" w:rsidRPr="00000000">
          <w:commentReference w:id="237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ins w:author="Anonymous" w:id="151" w:date="2017-08-02T06:15:06Z">
        <w:commentRangeStart w:id="238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238"/>
      <w:r w:rsidDel="00000000" w:rsidR="00000000" w:rsidRPr="00000000">
        <w:commentReference w:id="2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ins w:author="Anonymous" w:id="152" w:date="2017-08-02T06:15:1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53" w:date="2017-08-02T06:15:30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מעומעם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54" w:date="2017-08-02T06:19:54Z">
        <w:commentRangeStart w:id="239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commentRangeEnd w:id="239"/>
      <w:r w:rsidDel="00000000" w:rsidR="00000000" w:rsidRPr="00000000">
        <w:commentReference w:id="239"/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מוצקים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שהחרוט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הקטום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וורופ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t xml:space="preserve">בנוסף</w:t>
        </w:r>
      </w:ins>
      <w:ins w:author="נהוראי שוקרון" w:id="156" w:date="2018-07-17T21:49:5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55" w:date="2017-09-06T14:44:33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0"/>
      <w:r w:rsidDel="00000000" w:rsidR="00000000" w:rsidRPr="00000000">
        <w:rPr>
          <w:rFonts w:ascii="Alef" w:cs="Alef" w:eastAsia="Alef" w:hAnsi="Alef"/>
          <w:rtl w:val="1"/>
        </w:rPr>
        <w:t xml:space="preserve">שהסתיר</w:t>
      </w:r>
      <w:commentRangeEnd w:id="240"/>
      <w:r w:rsidDel="00000000" w:rsidR="00000000" w:rsidRPr="00000000">
        <w:commentReference w:id="2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הבלאגן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nonymous" w:id="157" w:date="2017-07-16T13:06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</w:t>
      </w:r>
      <w:ins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t xml:space="preserve">פת</w:t>
        </w:r>
      </w:ins>
      <w:ins w:author="נהוראי שוקרון" w:id="159" w:date="2018-07-17T21:50:2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58" w:date="2017-07-16T13:06:49Z">
        <w:r w:rsidDel="00000000" w:rsidR="00000000" w:rsidRPr="00000000">
          <w:rPr>
            <w:rFonts w:ascii="Alef" w:cs="Alef" w:eastAsia="Alef" w:hAnsi="Alef"/>
            <w:rtl w:val="1"/>
          </w:rPr>
          <w:delText xml:space="preserve">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60" w:date="2017-08-02T06:21:17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יודעת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25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t xml:space="preserve">שגעון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גדלות</w:t>
        </w:r>
      </w:ins>
      <w:ins w:author="נהוראי שוקרון" w:id="162" w:date="2018-07-17T21:51:0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161" w:date="2017-12-26T09:33:40Z">
        <w:r w:rsidDel="00000000" w:rsidR="00000000" w:rsidRPr="00000000">
          <w:rPr>
            <w:rFonts w:ascii="Alef" w:cs="Alef" w:eastAsia="Alef" w:hAnsi="Alef"/>
            <w:rtl w:val="1"/>
          </w:rPr>
          <w:delText xml:space="preserve">אשליות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קיוו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מהפחדנים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משושלות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41"/>
      <w:commentRangeStart w:id="242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241"/>
      <w:r w:rsidDel="00000000" w:rsidR="00000000" w:rsidRPr="00000000">
        <w:commentReference w:id="241"/>
      </w:r>
      <w:commentRangeEnd w:id="242"/>
      <w:r w:rsidDel="00000000" w:rsidR="00000000" w:rsidRPr="00000000">
        <w:commentReference w:id="24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63" w:date="2017-08-02T06:23:31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בחמיצות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מפונפן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ורגולוס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שנשרוד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לתצפיות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43"/>
      <w:commentRangeStart w:id="244"/>
      <w:commentRangeStart w:id="245"/>
      <w:commentRangeStart w:id="246"/>
      <w:commentRangeStart w:id="2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למסכה</w:t>
      </w:r>
      <w:commentRangeEnd w:id="243"/>
      <w:r w:rsidDel="00000000" w:rsidR="00000000" w:rsidRPr="00000000">
        <w:commentReference w:id="243"/>
      </w:r>
      <w:commentRangeEnd w:id="244"/>
      <w:r w:rsidDel="00000000" w:rsidR="00000000" w:rsidRPr="00000000">
        <w:commentReference w:id="244"/>
      </w:r>
      <w:commentRangeEnd w:id="245"/>
      <w:r w:rsidDel="00000000" w:rsidR="00000000" w:rsidRPr="00000000">
        <w:commentReference w:id="245"/>
      </w:r>
      <w:commentRangeEnd w:id="246"/>
      <w:r w:rsidDel="00000000" w:rsidR="00000000" w:rsidRPr="00000000">
        <w:commentReference w:id="246"/>
      </w:r>
      <w:commentRangeEnd w:id="247"/>
      <w:r w:rsidDel="00000000" w:rsidR="00000000" w:rsidRPr="00000000">
        <w:commentReference w:id="2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הקדוש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del w:author="ינון פיאמנטה" w:id="164" w:date="2018-03-07T13:13:55Z">
        <w:commentRangeStart w:id="24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ins w:author="ינון פיאמנטה" w:id="164" w:date="2018-03-07T13:13:55Z">
        <w:commentRangeEnd w:id="248"/>
        <w:r w:rsidDel="00000000" w:rsidR="00000000" w:rsidRPr="00000000">
          <w:commentReference w:id="248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פרנואידי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מאלבניה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משגב יוסף" w:id="165" w:date="2017-11-12T15:29:5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משגב יוסף" w:id="166" w:date="2017-11-12T15:29:45Z">
        <w:commentRangeStart w:id="249"/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עזב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לרגע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שנכנס</w:t>
        </w:r>
      </w:ins>
      <w:del w:author="משגב יוסף" w:id="166" w:date="2017-11-12T15:29:45Z">
        <w:commentRangeEnd w:id="249"/>
        <w:r w:rsidDel="00000000" w:rsidR="00000000" w:rsidRPr="00000000">
          <w:commentReference w:id="2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מעולם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עזב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מהרגע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שנכנס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נהוראי שוקרון" w:id="167" w:date="2018-07-17T21:54:3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8" w:date="2018-03-07T13:15:22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t xml:space="preserve">בעלי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169" w:date="2018-03-07T13:15:29Z">
        <w:r w:rsidDel="00000000" w:rsidR="00000000" w:rsidRPr="00000000">
          <w:rPr>
            <w:rFonts w:ascii="Alef" w:cs="Alef" w:eastAsia="Alef" w:hAnsi="Alef"/>
            <w:rtl w:val="1"/>
          </w:rPr>
          <w:delText xml:space="preserve">שיש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ינון פיאמנטה" w:id="170" w:date="2018-03-07T13:15:35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ins w:author="noga sussman" w:id="171" w:date="2019-05-13T16:11:5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מדוקדק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Nir Peled" w:id="172" w:date="2016-11-03T21:38:38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173" w:date="2016-11-03T21:38:4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יימחק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Anonymous" w:id="174" w:date="2018-04-05T16:2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סיסמה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</w:ins>
      <w:ins w:author="נהוראי שוקרון" w:id="176" w:date="2018-07-17T21:57:5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air Arieli" w:id="175" w:date="2018-06-22T14:18:2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77" w:date="2016-08-04T21:10:20Z">
        <w:commentRangeStart w:id="250"/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</w:ins>
      <w:ins w:author="נהוראי שוקרון" w:id="178" w:date="2018-07-17T21:58:36Z">
        <w:commentRangeEnd w:id="250"/>
        <w:r w:rsidDel="00000000" w:rsidR="00000000" w:rsidRPr="00000000">
          <w:commentReference w:id="25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77" w:date="2016-08-04T21:10:20Z">
        <w:r w:rsidDel="00000000" w:rsidR="00000000" w:rsidRPr="00000000">
          <w:rPr>
            <w:rFonts w:ascii="Alef" w:cs="Alef" w:eastAsia="Alef" w:hAnsi="Alef"/>
            <w:rtl w:val="1"/>
          </w:rPr>
          <w:delText xml:space="preserve">שתיים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שבנסיבות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הסנסיי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הגזים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commentRangeStart w:id="251"/>
      <w:commentRangeStart w:id="25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commentRangeEnd w:id="251"/>
      <w:r w:rsidDel="00000000" w:rsidR="00000000" w:rsidRPr="00000000">
        <w:commentReference w:id="251"/>
      </w:r>
      <w:commentRangeEnd w:id="252"/>
      <w:r w:rsidDel="00000000" w:rsidR="00000000" w:rsidRPr="00000000">
        <w:commentReference w:id="25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החדשה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מיתום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בגורלם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שמתחרים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הוורופ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5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253"/>
      <w:r w:rsidDel="00000000" w:rsidR="00000000" w:rsidRPr="00000000">
        <w:commentReference w:id="253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שבתא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להשוואה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commentRangeStart w:id="254"/>
      <w:commentRangeStart w:id="255"/>
      <w:commentRangeStart w:id="256"/>
      <w:commentRangeStart w:id="257"/>
      <w:commentRangeStart w:id="258"/>
      <w:commentRangeStart w:id="259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העסקתו</w:t>
      </w:r>
      <w:commentRangeEnd w:id="254"/>
      <w:r w:rsidDel="00000000" w:rsidR="00000000" w:rsidRPr="00000000">
        <w:commentReference w:id="254"/>
      </w:r>
      <w:commentRangeEnd w:id="255"/>
      <w:r w:rsidDel="00000000" w:rsidR="00000000" w:rsidRPr="00000000">
        <w:commentReference w:id="255"/>
      </w:r>
      <w:commentRangeEnd w:id="256"/>
      <w:r w:rsidDel="00000000" w:rsidR="00000000" w:rsidRPr="00000000">
        <w:commentReference w:id="256"/>
      </w:r>
      <w:commentRangeEnd w:id="257"/>
      <w:r w:rsidDel="00000000" w:rsidR="00000000" w:rsidRPr="00000000">
        <w:commentReference w:id="257"/>
      </w:r>
      <w:commentRangeEnd w:id="258"/>
      <w:r w:rsidDel="00000000" w:rsidR="00000000" w:rsidRPr="00000000">
        <w:commentReference w:id="258"/>
      </w:r>
      <w:commentRangeEnd w:id="259"/>
      <w:r w:rsidDel="00000000" w:rsidR="00000000" w:rsidRPr="00000000">
        <w:commentReference w:id="259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שהשתבש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ללבוש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מרושעים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ins w:author="לינוי יאטצה" w:id="179" w:date="2016-09-13T11:5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Meni .G" w:id="180" w:date="2018-10-25T22:50:1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ברדוקטו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81" w:date="2017-08-02T07:25:16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קירות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רהפוס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קפיטו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0"/>
      <w:commentRangeStart w:id="261"/>
      <w:commentRangeStart w:id="262"/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End w:id="260"/>
      <w:r w:rsidDel="00000000" w:rsidR="00000000" w:rsidRPr="00000000">
        <w:commentReference w:id="260"/>
      </w:r>
      <w:commentRangeEnd w:id="261"/>
      <w:r w:rsidDel="00000000" w:rsidR="00000000" w:rsidRPr="00000000">
        <w:commentReference w:id="261"/>
      </w:r>
      <w:commentRangeEnd w:id="262"/>
      <w:r w:rsidDel="00000000" w:rsidR="00000000" w:rsidRPr="00000000">
        <w:commentReference w:id="262"/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183" w:date="2018-07-17T22:02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82" w:date="2017-11-12T15:35:25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אינסטרומנטלי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לתוצאה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חיובית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עתידית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commentRangeStart w:id="263"/>
      <w:commentRangeStart w:id="264"/>
      <w:commentRangeStart w:id="265"/>
      <w:commentRangeStart w:id="26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</w:t>
      </w:r>
      <w:commentRangeEnd w:id="263"/>
      <w:r w:rsidDel="00000000" w:rsidR="00000000" w:rsidRPr="00000000">
        <w:commentReference w:id="263"/>
      </w:r>
      <w:commentRangeEnd w:id="264"/>
      <w:r w:rsidDel="00000000" w:rsidR="00000000" w:rsidRPr="00000000">
        <w:commentReference w:id="264"/>
      </w:r>
      <w:commentRangeEnd w:id="265"/>
      <w:r w:rsidDel="00000000" w:rsidR="00000000" w:rsidRPr="00000000">
        <w:commentReference w:id="265"/>
      </w:r>
      <w:commentRangeEnd w:id="266"/>
      <w:r w:rsidDel="00000000" w:rsidR="00000000" w:rsidRPr="00000000">
        <w:commentReference w:id="26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טרמינלי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בפונקציית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nonymous" w:id="184" w:date="2017-05-04T17:18:34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העדפה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נגיד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ins w:author="נהוראי שוקרון" w:id="185" w:date="2018-07-17T22:03:4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אייל מיינור" w:id="186" w:date="2018-06-24T17:38:30Z">
        <w:r w:rsidDel="00000000" w:rsidR="00000000" w:rsidRPr="00000000">
          <w:rPr>
            <w:rFonts w:ascii="Alef" w:cs="Alef" w:eastAsia="Alef" w:hAnsi="Alef"/>
            <w:rtl w:val="1"/>
          </w:rPr>
          <w:t xml:space="preserve">לעשות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Neri Kafkafi" w:id="187" w:date="2018-06-23T16:36:07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ההריגה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67"/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188" w:date="2018-07-17T22:04:24Z">
        <w:del w:author="מודה נסים אהרנסון" w:id="189" w:date="2018-08-27T21:01:0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</w:ins>
      <w:del w:author="מודה נסים אהרנסון" w:id="189" w:date="2018-08-27T21:01:03Z"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חייהם</w:delText>
        </w:r>
      </w:del>
      <w:ins w:author="נהוראי שוקרון" w:id="190" w:date="2018-07-17T22:04:28Z">
        <w:del w:author="מודה נסים אהרנסון" w:id="189" w:date="2018-08-27T21:01:03Z">
          <w:commentRangeEnd w:id="267"/>
          <w:r w:rsidDel="00000000" w:rsidR="00000000" w:rsidRPr="00000000">
            <w:commentReference w:id="267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בחזה</w:t>
      </w:r>
      <w:ins w:author="Anonymous" w:id="191" w:date="2017-08-02T07:28:4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וטוב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268"/>
      <w:commentRangeStart w:id="269"/>
      <w:commentRangeStart w:id="270"/>
      <w:commentRangeStart w:id="271"/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commentRangeEnd w:id="268"/>
      <w:r w:rsidDel="00000000" w:rsidR="00000000" w:rsidRPr="00000000">
        <w:commentReference w:id="268"/>
      </w:r>
      <w:commentRangeEnd w:id="269"/>
      <w:r w:rsidDel="00000000" w:rsidR="00000000" w:rsidRPr="00000000">
        <w:commentReference w:id="269"/>
      </w:r>
      <w:commentRangeEnd w:id="270"/>
      <w:r w:rsidDel="00000000" w:rsidR="00000000" w:rsidRPr="00000000">
        <w:commentReference w:id="270"/>
      </w:r>
      <w:commentRangeEnd w:id="271"/>
      <w:r w:rsidDel="00000000" w:rsidR="00000000" w:rsidRPr="00000000">
        <w:commentReference w:id="2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2"/>
      <w:commentRangeStart w:id="273"/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commentRangeEnd w:id="272"/>
      <w:r w:rsidDel="00000000" w:rsidR="00000000" w:rsidRPr="00000000">
        <w:commentReference w:id="272"/>
      </w:r>
      <w:commentRangeEnd w:id="273"/>
      <w:r w:rsidDel="00000000" w:rsidR="00000000" w:rsidRPr="00000000">
        <w:commentReference w:id="2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תיפטרי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</w:t>
      </w:r>
      <w:del w:author="ציון אליאש" w:id="192" w:date="2017-09-03T10:28:4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לפולימיצי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ניסויית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1945,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74"/>
      <w:commentRangeStart w:id="275"/>
      <w:commentRangeStart w:id="276"/>
      <w:commentRangeStart w:id="277"/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חופשית</w:t>
      </w:r>
      <w:commentRangeEnd w:id="274"/>
      <w:r w:rsidDel="00000000" w:rsidR="00000000" w:rsidRPr="00000000">
        <w:commentReference w:id="274"/>
      </w:r>
      <w:commentRangeEnd w:id="275"/>
      <w:r w:rsidDel="00000000" w:rsidR="00000000" w:rsidRPr="00000000">
        <w:commentReference w:id="275"/>
      </w:r>
      <w:commentRangeEnd w:id="276"/>
      <w:r w:rsidDel="00000000" w:rsidR="00000000" w:rsidRPr="00000000">
        <w:commentReference w:id="276"/>
      </w:r>
      <w:commentRangeEnd w:id="277"/>
      <w:r w:rsidDel="00000000" w:rsidR="00000000" w:rsidRPr="00000000">
        <w:commentReference w:id="2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שזימנו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93" w:date="2017-08-02T07:34:0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</w:t>
      </w:r>
      <w:ins w:author="Anonymous" w:id="194" w:date="2017-08-02T07:34:16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1992, 9:03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המסתובבות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שהתרחקו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nonymous" w:id="195" w:date="2017-08-02T07:42:07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בישול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הלוואי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נהוראי שוקרון" w:id="197" w:date="2018-07-17T22:11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6" w:date="2017-08-02T07:43:08Z">
        <w:r w:rsidDel="00000000" w:rsidR="00000000" w:rsidRPr="00000000">
          <w:rPr>
            <w:rFonts w:ascii="Alef" w:cs="Alef" w:eastAsia="Alef" w:hAnsi="Alef"/>
            <w:rtl w:val="1"/>
          </w:rPr>
          <w:delText xml:space="preserve">היא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t xml:space="preserve">כרגע</w:t>
        </w:r>
      </w:ins>
      <w:ins w:author="נהוראי שוקרון" w:id="199" w:date="2018-07-17T22:11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98" w:date="2017-08-02T07:43:38Z">
        <w:r w:rsidDel="00000000" w:rsidR="00000000" w:rsidRPr="00000000">
          <w:rPr>
            <w:rFonts w:ascii="Alef" w:cs="Alef" w:eastAsia="Alef" w:hAnsi="Alef"/>
            <w:rtl w:val="1"/>
          </w:rPr>
          <w:delText xml:space="preserve">מיידית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78"/>
      <w:r w:rsidDel="00000000" w:rsidR="00000000" w:rsidRPr="00000000">
        <w:rPr>
          <w:rFonts w:ascii="Alef" w:cs="Alef" w:eastAsia="Alef" w:hAnsi="Alef"/>
          <w:rtl w:val="0"/>
        </w:rPr>
        <w:t xml:space="preserve">or could convincingly appear to be David Monroe</w:t>
      </w:r>
      <w:commentRangeEnd w:id="278"/>
      <w:r w:rsidDel="00000000" w:rsidR="00000000" w:rsidRPr="00000000">
        <w:commentReference w:id="27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שמבטלת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ומבוטלת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200" w:date="2018-07-17T22:12:33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del w:author="גולן נחליאל" w:id="201" w:date="2016-08-04T21:24:28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2" w:date="2018-07-17T22:12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03" w:date="2016-08-04T21:24:31Z">
        <w:r w:rsidDel="00000000" w:rsidR="00000000" w:rsidRPr="00000000">
          <w:rPr>
            <w:rFonts w:ascii="Alef" w:cs="Alef" w:eastAsia="Alef" w:hAnsi="Alef"/>
            <w:rtl w:val="1"/>
            <w:rPrChange w:author="Anonymous" w:id="204" w:date="2017-07-16T13:19:54Z">
              <w:rPr>
                <w:rFonts w:ascii="Alef" w:cs="Alef" w:eastAsia="Alef" w:hAnsi="Alef"/>
              </w:rPr>
            </w:rPrChange>
          </w:rPr>
          <w:t xml:space="preserve">לפחות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t xml:space="preserve">צידם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האחורי</w:t>
        </w:r>
      </w:ins>
      <w:ins w:author="נהוראי שוקרון" w:id="206" w:date="2018-07-17T22:13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הלל צרי" w:id="207" w:date="2017-12-26T09:52:45Z">
        <w:del w:author="ינון פיאמנטה" w:id="205" w:date="2018-03-07T13:34:2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גביהם</w:delText>
          </w:r>
        </w:del>
      </w:ins>
      <w:del w:author="ינון פיאמנטה" w:id="205" w:date="2018-03-07T13:34:2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גבים</w:delText>
        </w:r>
      </w:del>
      <w:del w:author="הלל צרי" w:id="207" w:date="2017-12-26T09:52:45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גרגויילי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'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del w:author="Anonymous" w:id="208" w:date="2016-12-09T07:35:23Z">
        <w:commentRangeStart w:id="279"/>
        <w:commentRangeStart w:id="280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209" w:date="2018-07-17T22:13:32Z">
        <w:commentRangeEnd w:id="279"/>
        <w:r w:rsidDel="00000000" w:rsidR="00000000" w:rsidRPr="00000000">
          <w:commentReference w:id="279"/>
        </w:r>
        <w:commentRangeEnd w:id="280"/>
        <w:r w:rsidDel="00000000" w:rsidR="00000000" w:rsidRPr="00000000">
          <w:commentReference w:id="28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210" w:date="2018-05-01T16:46:06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בסיוע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מדאיג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211" w:date="2017-07-16T13:20:49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נערות</w:t>
      </w:r>
      <w:ins w:author="נהוראי שוקרון" w:id="212" w:date="2018-07-17T22:14:1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שבוהות</w:t>
      </w:r>
      <w:ins w:author="נהוראי שוקרון" w:id="213" w:date="2018-07-17T22:14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בהעדפות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10%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</w:t>
      </w:r>
      <w:del w:author="משגב יוסף" w:id="214" w:date="2017-11-12T15:41:54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תטעה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2 + 2 = 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uriel Efrati" w:id="215" w:date="2018-01-08T13:11:14Z">
        <w:r w:rsidDel="00000000" w:rsidR="00000000" w:rsidRPr="00000000">
          <w:rPr>
            <w:rFonts w:ascii="Alef" w:cs="Alef" w:eastAsia="Alef" w:hAnsi="Alef"/>
            <w:rtl w:val="1"/>
          </w:rPr>
          <w:t xml:space="preserve">למען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השם</w:t>
        </w:r>
      </w:ins>
      <w:ins w:author="נהוראי שוקרון" w:id="216" w:date="2018-07-17T22:15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215" w:date="2018-01-08T13:11:14Z">
        <w:commentRangeStart w:id="281"/>
        <w:commentRangeStart w:id="282"/>
        <w:r w:rsidDel="00000000" w:rsidR="00000000" w:rsidRPr="00000000">
          <w:rPr>
            <w:rFonts w:ascii="Alef" w:cs="Alef" w:eastAsia="Alef" w:hAnsi="Alef"/>
            <w:rtl w:val="0"/>
          </w:rPr>
          <w:delText xml:space="preserve">for pity's sake</w:delText>
        </w:r>
      </w:del>
      <w:commentRangeEnd w:id="281"/>
      <w:r w:rsidDel="00000000" w:rsidR="00000000" w:rsidRPr="00000000">
        <w:commentReference w:id="281"/>
      </w:r>
      <w:commentRangeEnd w:id="282"/>
      <w:r w:rsidDel="00000000" w:rsidR="00000000" w:rsidRPr="00000000">
        <w:commentReference w:id="2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Solsi Minor" w:id="217" w:date="2016-09-21T13:03:3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עדיין</w:t>
        </w:r>
      </w:ins>
      <w:ins w:author="איתמר זמירי" w:id="218" w:date="2017-10-08T09:21:12Z">
        <w:del w:author="גאיה זנו" w:id="219" w:date="2018-10-22T17:11:08Z">
          <w:r w:rsidDel="00000000" w:rsidR="00000000" w:rsidRPr="00000000">
            <w:rPr>
              <w:rFonts w:ascii="Alef" w:cs="Alef" w:eastAsia="Alef" w:hAnsi="Alef"/>
              <w:rtl w:val="0"/>
              <w:rPrChange w:author="Solsi Minor" w:id="220" w:date="2016-09-21T13:03:36Z">
                <w:rPr>
                  <w:rFonts w:ascii="Alef" w:cs="Alef" w:eastAsia="Alef" w:hAnsi="Alef"/>
                  <w:i w:val="1"/>
                </w:rPr>
              </w:rPrChange>
            </w:rPr>
            <w:delText xml:space="preserve"> </w:delText>
          </w:r>
        </w:del>
      </w:ins>
      <w:del w:author="Anonymous" w:id="221" w:date="2016-09-20T11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עדיין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del w:author="Solsi Minor" w:id="222" w:date="2016-09-21T13:03:4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223" w:date="2018-07-17T22:15:2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יפהפיה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שהאסימון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במערכות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רומנטיות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אופס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</w:t>
      </w:r>
      <w:ins w:author="Anonymous" w:id="224" w:date="2016-12-08T12:33:3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225" w:date="2016-08-04T21:28:1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ins w:author="נהוראי שוקרון" w:id="226" w:date="2018-07-17T22:16:26Z">
        <w:del w:author="שירה יניר" w:id="227" w:date="2019-10-11T10:21:40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t xml:space="preserve">אדם</w:t>
        </w:r>
      </w:ins>
      <w:ins w:author="נהוראי שוקרון" w:id="229" w:date="2018-07-17T22:16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228" w:date="2016-09-21T13:05:02Z">
        <w:r w:rsidDel="00000000" w:rsidR="00000000" w:rsidRPr="00000000">
          <w:rPr>
            <w:rFonts w:ascii="Alef" w:cs="Alef" w:eastAsia="Alef" w:hAnsi="Alef"/>
            <w:rtl w:val="1"/>
          </w:rPr>
          <w:delText xml:space="preserve">גבר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achel Lichtenstein" w:id="230" w:date="2019-05-08T16:0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הגרגו</w:t>
      </w:r>
      <w:del w:author="ציון אליאש" w:id="231" w:date="2017-09-03T10:34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שיקוי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העמידות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מנגעל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וננעלה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ins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t xml:space="preserve">למול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ינון פיאמנטה" w:id="232" w:date="2018-03-07T13:52:10Z">
        <w:r w:rsidDel="00000000" w:rsidR="00000000" w:rsidRPr="00000000">
          <w:rPr>
            <w:rFonts w:ascii="Alef" w:cs="Alef" w:eastAsia="Alef" w:hAnsi="Alef"/>
            <w:rtl w:val="1"/>
          </w:rPr>
          <w:delText xml:space="preserve">לפני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33" w:date="2018-07-17T22:17:3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…?"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לועג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המפצירות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הנאמנויות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delText xml:space="preserve">יצא</w:delText>
        </w:r>
      </w:del>
      <w:ins w:author="נהוראי שוקרון" w:id="235" w:date="2018-07-17T22:17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34" w:date="2017-09-03T10:35:37Z"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כשהמועמדת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ריאיון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מועמדותכם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</w:t>
      </w:r>
      <w:ins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הוראי שוקרון" w:id="237" w:date="2018-07-17T22:18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ינון פיאמנטה" w:id="236" w:date="2018-03-07T14:53:21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שהלכתי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t xml:space="preserve">בין</w:t>
        </w:r>
      </w:ins>
      <w:ins w:author="נהוראי שוקרון" w:id="239" w:date="2018-07-17T22:19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38" w:date="2016-11-03T21:47:22Z">
        <w:r w:rsidDel="00000000" w:rsidR="00000000" w:rsidRPr="00000000">
          <w:rPr>
            <w:rFonts w:ascii="Alef" w:cs="Alef" w:eastAsia="Alef" w:hAnsi="Alef"/>
            <w:rtl w:val="1"/>
          </w:rPr>
          <w:delText xml:space="preserve">כיר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צמרמורות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ינון פיאמנטה" w:id="240" w:date="2018-03-07T14:54:07Z">
        <w:r w:rsidDel="00000000" w:rsidR="00000000" w:rsidRPr="00000000">
          <w:rPr>
            <w:rFonts w:ascii="Alef" w:cs="Alef" w:eastAsia="Alef" w:hAnsi="Alef"/>
            <w:rtl w:val="1"/>
          </w:rPr>
          <w:delText xml:space="preserve">שלו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41" w:date="2018-07-17T22:19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מתכווצים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3"/>
      <w:r w:rsidDel="00000000" w:rsidR="00000000" w:rsidRPr="00000000">
        <w:rPr>
          <w:rFonts w:ascii="Alef" w:cs="Alef" w:eastAsia="Alef" w:hAnsi="Alef"/>
          <w:rtl w:val="1"/>
        </w:rPr>
        <w:t xml:space="preserve">מלווה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ובאפלה</w:t>
      </w:r>
      <w:commentRangeEnd w:id="283"/>
      <w:r w:rsidDel="00000000" w:rsidR="00000000" w:rsidRPr="00000000">
        <w:commentReference w:id="28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מקומקום</w:t>
      </w:r>
      <w:ins w:author="Achinoam Meyuchas" w:id="242" w:date="2017-09-25T20:36:24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del w:author="Ahiya Meislish" w:id="243" w:date="2020-06-04T10:03:25Z">
        <w:commentRangeStart w:id="284"/>
        <w:commentRangeStart w:id="285"/>
        <w:commentRangeStart w:id="286"/>
        <w:commentRangeStart w:id="287"/>
        <w:commentRangeStart w:id="288"/>
        <w:commentRangeStart w:id="289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זוזי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הצידה</w:delText>
        </w:r>
      </w:del>
      <w:ins w:author="Ahiya Meislish" w:id="243" w:date="2020-06-04T10:03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עמדי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בצד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84"/>
      <w:r w:rsidDel="00000000" w:rsidR="00000000" w:rsidRPr="00000000">
        <w:commentReference w:id="284"/>
      </w:r>
      <w:commentRangeEnd w:id="285"/>
      <w:r w:rsidDel="00000000" w:rsidR="00000000" w:rsidRPr="00000000">
        <w:commentReference w:id="285"/>
      </w:r>
      <w:commentRangeEnd w:id="286"/>
      <w:r w:rsidDel="00000000" w:rsidR="00000000" w:rsidRPr="00000000">
        <w:commentReference w:id="286"/>
      </w:r>
      <w:commentRangeEnd w:id="287"/>
      <w:r w:rsidDel="00000000" w:rsidR="00000000" w:rsidRPr="00000000">
        <w:commentReference w:id="287"/>
      </w:r>
      <w:commentRangeEnd w:id="288"/>
      <w:r w:rsidDel="00000000" w:rsidR="00000000" w:rsidRPr="00000000">
        <w:commentReference w:id="288"/>
      </w:r>
      <w:commentRangeEnd w:id="289"/>
      <w:r w:rsidDel="00000000" w:rsidR="00000000" w:rsidRPr="00000000">
        <w:commentReference w:id="28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0"/>
      <w:commentRangeStart w:id="291"/>
      <w:commentRangeStart w:id="292"/>
      <w:commentRangeStart w:id="29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נדירה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0"/>
      <w:r w:rsidDel="00000000" w:rsidR="00000000" w:rsidRPr="00000000">
        <w:commentReference w:id="290"/>
      </w:r>
      <w:commentRangeEnd w:id="291"/>
      <w:r w:rsidDel="00000000" w:rsidR="00000000" w:rsidRPr="00000000">
        <w:commentReference w:id="291"/>
      </w:r>
      <w:commentRangeEnd w:id="292"/>
      <w:r w:rsidDel="00000000" w:rsidR="00000000" w:rsidRPr="00000000">
        <w:commentReference w:id="292"/>
      </w:r>
      <w:commentRangeEnd w:id="293"/>
      <w:r w:rsidDel="00000000" w:rsidR="00000000" w:rsidRPr="00000000">
        <w:commentReference w:id="29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4"/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44" w:date="2016-08-04T21:34:21Z"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t xml:space="preserve">העמדת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Yelena Lisuk" w:id="245" w:date="2016-08-03T06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פוזה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294"/>
      <w:r w:rsidDel="00000000" w:rsidR="00000000" w:rsidRPr="00000000">
        <w:commentReference w:id="294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295"/>
      <w:commentRangeStart w:id="29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295"/>
      <w:r w:rsidDel="00000000" w:rsidR="00000000" w:rsidRPr="00000000">
        <w:commentReference w:id="295"/>
      </w:r>
      <w:commentRangeEnd w:id="296"/>
      <w:r w:rsidDel="00000000" w:rsidR="00000000" w:rsidRPr="00000000">
        <w:commentReference w:id="296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97"/>
      <w:commentRangeStart w:id="298"/>
      <w:commentRangeStart w:id="299"/>
      <w:commentRangeStart w:id="300"/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commentRangeEnd w:id="297"/>
      <w:r w:rsidDel="00000000" w:rsidR="00000000" w:rsidRPr="00000000">
        <w:commentReference w:id="297"/>
      </w:r>
      <w:commentRangeEnd w:id="298"/>
      <w:r w:rsidDel="00000000" w:rsidR="00000000" w:rsidRPr="00000000">
        <w:commentReference w:id="298"/>
      </w:r>
      <w:commentRangeEnd w:id="299"/>
      <w:r w:rsidDel="00000000" w:rsidR="00000000" w:rsidRPr="00000000">
        <w:commentReference w:id="299"/>
      </w:r>
      <w:commentRangeEnd w:id="300"/>
      <w:r w:rsidDel="00000000" w:rsidR="00000000" w:rsidRPr="00000000">
        <w:commentReference w:id="30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-'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ins w:author="נהוראי שוקרון" w:id="246" w:date="2018-07-17T22:21:3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שנכשלה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</w:p>
    <w:p w:rsidR="00000000" w:rsidDel="00000000" w:rsidP="00000000" w:rsidRDefault="00000000" w:rsidRPr="00000000" w14:paraId="000002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-10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מודעות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נהנתנית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16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שהדודה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Start w:id="0"/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ins w:author="גולן נחליאל" w:id="0" w:date="2016-08-06T18:21:40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t xml:space="preserve">שהאכלת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ציון אליאש" w:id="1" w:date="2017-09-03T11:01:46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שלהאכיל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" w:date="2017-09-03T11:01:59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3" w:date="2016-08-06T13:52:27Z">
        <w:del w:author="ציון אליאש" w:id="4" w:date="2017-09-03T11:02:0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ins w:author="נהוראי שוקרון" w:id="5" w:date="2018-07-17T22:23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Yelena Lisuk" w:id="3" w:date="2016-08-06T13:52:27Z"/>
      <w:ins w:author="ציון אליאש" w:id="4" w:date="2017-09-03T11:02:06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ins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נהוראי שוקרון" w:id="6" w:date="2018-07-17T22:2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" w:date="2016-08-06T13:52:27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טרייסי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הביתה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Anonymous" w:id="7" w:date="2016-09-20T11:53:37Z">
        <w:commentRangeStart w:id="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2"/>
      <w:commentRangeStart w:id="3"/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ששותקו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</w:t>
      </w:r>
      <w:ins w:author="Solsi Minor" w:id="8" w:date="2016-09-21T19:25:45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ם</w:t>
        </w:r>
      </w:ins>
      <w:ins w:author="נהוראי שוקרון" w:id="9" w:date="2018-07-17T22:25:56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8" w:date="2016-09-21T19:25:45Z">
        <w:r w:rsidDel="00000000" w:rsidR="00000000" w:rsidRPr="00000000">
          <w:rPr>
            <w:rFonts w:ascii="Alef" w:cs="Alef" w:eastAsia="Alef" w:hAnsi="Alef"/>
            <w:rtl w:val="1"/>
          </w:rPr>
          <w:delText xml:space="preserve">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0" w:date="2019-10-11T10:26:3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סוהרסנים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מרחב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הדוניסטיות</w:t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שמרגישים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קישורים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תנשום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גארת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היבוא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-19…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OT</w:t>
      </w:r>
      <w:r w:rsidDel="00000000" w:rsidR="00000000" w:rsidRPr="00000000">
        <w:rPr>
          <w:rFonts w:ascii="Alef" w:cs="Alef" w:eastAsia="Alef" w:hAnsi="Alef"/>
          <w:rtl w:val="1"/>
        </w:rPr>
        <w:t xml:space="preserve">3…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והתנגשו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?)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37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)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קרוזייר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אוכלוסיית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1" w:date="2016-08-11T18:54:54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הידוע</w:t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1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בגרינדלוולד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המשוואות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וחיסונים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לאבעבועות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שפיזיקאים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מתחככות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אילוסטרציה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ונוטפת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ההעלאה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2" w:date="2019-10-11T10:29:10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7"/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מאולצים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קיצוני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אינסופית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שמח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0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התרשימים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נצח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ניקולס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del w:author="גולן נחליאל" w:id="13" w:date="2016-08-11T18:57:53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העשירים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</w:t>
      </w:r>
      <w:del w:author="גולן נחליאל" w:id="14" w:date="2016-08-11T18:57:46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ונפילתן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commentRangeStart w:id="36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מזמנים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עתיקים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קמעה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ביוגרפיות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המפורסמים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זכות</w:t>
        </w:r>
      </w:ins>
      <w:ins w:author="נהוראי שוקרון" w:id="16" w:date="2018-07-17T22:32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גולן נחליאל" w:id="15" w:date="2016-08-11T18:58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צדק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הפלאמל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כלכלן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פאונד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8"/>
      <w:commentRangeStart w:id="39"/>
      <w:commentRangeStart w:id="4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במיקרוסקופ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גוועו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החכמים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מיתוס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אלכימיה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האכזבה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האלכימיים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באלכימיות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תענישי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לעודד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מועמדת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בשוקולד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לדפדף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167,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לסימניות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פודינג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חיובי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כשניסתה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נגעל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העדיפות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עופרת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17" w:date="2017-12-30T17:18:07Z">
        <w:r w:rsidDel="00000000" w:rsidR="00000000" w:rsidRPr="00000000">
          <w:rPr>
            <w:rFonts w:ascii="Alef" w:cs="Alef" w:eastAsia="Alef" w:hAnsi="Alef"/>
            <w:rtl w:val="1"/>
          </w:rPr>
          <w:delText xml:space="preserve">אחרי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הלל צרי" w:id="17" w:date="2017-12-30T17:1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אמיר גרויסמן" w:id="18" w:date="2018-05-01T17:32:52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שמתברר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נטלמן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6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who did look in their direction occasionally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רמאות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מנצחת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ולנצח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תפצחי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כגיבורה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שמגיע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רציונלי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מתרוצצת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אינדיבידואלים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פיינמן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דאגלס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הופשטטר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לטארט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.)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השחתתי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ודארת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וויידר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</w:t>
      </w:r>
      <w:ins w:author="Gali;" w:id="19" w:date="2016-10-18T21:33:17Z">
        <w:commentRangeStart w:id="48"/>
        <w:commentRangeStart w:id="49"/>
        <w:commentRangeStart w:id="50"/>
        <w:commentRangeStart w:id="51"/>
        <w:r w:rsidDel="00000000" w:rsidR="00000000" w:rsidRPr="00000000">
          <w:rPr>
            <w:rFonts w:ascii="Alef" w:cs="Alef" w:eastAsia="Alef" w:hAnsi="Alef"/>
            <w:rtl w:val="1"/>
          </w:rPr>
          <w:t xml:space="preserve">מגדלים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</w:ins>
      <w:ins w:author="נהוראי שוקרון" w:id="20" w:date="2018-07-17T22:42:05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ali;" w:id="19" w:date="2016-10-18T21:33:17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מגודל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סובלים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פופולרי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-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חגיגה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t xml:space="preserve">אזקוף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לזכותם</w:t>
        </w:r>
      </w:ins>
      <w:ins w:author="נהוראי שוקרון" w:id="22" w:date="2018-07-17T22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6-11-03T21:58:1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אנטומית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האוזן</w:t>
      </w:r>
      <w:r w:rsidDel="00000000" w:rsidR="00000000" w:rsidRPr="00000000">
        <w:rPr>
          <w:rFonts w:ascii="Alef" w:cs="Alef" w:eastAsia="Alef" w:hAnsi="Alef"/>
          <w:rtl w:val="1"/>
        </w:rPr>
        <w:t xml:space="preserve">, "-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אוסטרי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כתינוקת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מסיימת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סיימתי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אמפירית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המדויקות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מדע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אלגברה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רושפות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0"/>
        </w:rPr>
        <w:t xml:space="preserve">," </w:t>
      </w:r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שורקות</w:t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ספונטנית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מדענים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3"/>
      <w:commentRangeStart w:id="54"/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You and I are doing research that we're keeping secret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r w:rsidDel="00000000" w:rsidR="00000000" w:rsidRPr="00000000">
        <w:rPr>
          <w:rFonts w:ascii="Calibri" w:cs="Calibri" w:eastAsia="Calibri" w:hAnsi="Calibri"/>
          <w:color w:val="222222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והיחידים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קיטור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שיזרום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ונטילציה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אקסטרה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שמתרחשים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מיואשת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המוזרים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פיזית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דידתה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בדצמבר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אתחתן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כרם שולמית גינת" w:id="23" w:date="2020-07-02T08:59:58Z">
        <w:commentRangeStart w:id="55"/>
        <w:commentRangeStart w:id="56"/>
        <w:commentRangeStart w:id="57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דיאגנוסטיקה</w:delText>
        </w:r>
      </w:del>
      <w:ins w:author="כרם שולמית גינת" w:id="23" w:date="2020-07-02T08:59:58Z">
        <w:commentRangeEnd w:id="55"/>
        <w:r w:rsidDel="00000000" w:rsidR="00000000" w:rsidRPr="00000000">
          <w:commentReference w:id="55"/>
        </w:r>
        <w:commentRangeEnd w:id="56"/>
        <w:r w:rsidDel="00000000" w:rsidR="00000000" w:rsidRPr="00000000">
          <w:commentReference w:id="56"/>
        </w:r>
        <w:commentRangeEnd w:id="57"/>
        <w:r w:rsidDel="00000000" w:rsidR="00000000" w:rsidRPr="00000000">
          <w:commentReference w:id="57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אבחנה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אבולוציונית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אממ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ציידים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לקטים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אומללים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בנישואים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מסורתיים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הנצח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24" w:date="2020-06-04T14:45:26Z">
        <w:r w:rsidDel="00000000" w:rsidR="00000000" w:rsidRPr="00000000">
          <w:rPr>
            <w:rFonts w:ascii="Alef" w:cs="Alef" w:eastAsia="Alef" w:hAnsi="Alef"/>
            <w:rtl w:val="1"/>
          </w:rPr>
          <w:t xml:space="preserve">דזששדזששלילד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שנשאר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בחייםש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ידידותי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ודקלם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החיצון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16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12:07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commentRangeStart w:id="0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וכדורי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רופו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קווידיץ</w:t>
      </w:r>
      <w:r w:rsidDel="00000000" w:rsidR="00000000" w:rsidRPr="00000000">
        <w:rPr>
          <w:rFonts w:ascii="Alef" w:cs="Alef" w:eastAsia="Alef" w:hAnsi="Alef"/>
          <w:rtl w:val="1"/>
        </w:rPr>
        <w:t xml:space="preserve">';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קשקושים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ישכחו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מצערות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צרי" w:id="0" w:date="2017-12-30T17:46:2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שיימוס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ולבנדר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הקבוצתי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האהובה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מגושמת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שפכה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במטפחת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החופשה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ספראוט</w:t>
      </w:r>
      <w:ins w:author="Anonymous" w:id="1" w:date="2017-08-02T19:34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ins w:author="Anonymous" w:id="2" w:date="2017-08-02T19:34:11Z">
        <w:del w:author="Anonymous" w:id="3" w:date="2017-08-02T19:34:1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  <w:del w:author="Anonymous" w:id="4" w:date="2017-08-02T19:34:14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2" w:date="2017-08-02T19:34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באשליית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בפולקע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צלחתו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ביזארי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התותחים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אדלי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המלאכותית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ELIZA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שמתוכנתות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תחבירית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הטורפת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היתקלות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וספוגים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'. "</w:t>
      </w:r>
      <w:r w:rsidDel="00000000" w:rsidR="00000000" w:rsidRPr="00000000">
        <w:rPr>
          <w:rFonts w:ascii="Alef" w:cs="Alef" w:eastAsia="Alef" w:hAnsi="Alef"/>
          <w:rtl w:val="1"/>
        </w:rPr>
        <w:t xml:space="preserve">במרתף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דידה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השפריץ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סטייק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לטיפולו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ארגוס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אבקשכם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הובילו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למגורים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מחודשת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לשצף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פיליוס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שיתרחשו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פיניני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שהשתרר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5" w:date="2017-08-02T08:36:4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יעצי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במרכז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מישל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ויעילה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שנתפסת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ביטחון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דיוקן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הצופים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תתלווי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תצטרכי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העגמומית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בגאווה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מובנת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t xml:space="preserve">אולם</w:t>
        </w:r>
      </w:ins>
      <w:del w:author="Solsi Minor" w:id="6" w:date="2016-09-21T20:12:07Z">
        <w:r w:rsidDel="00000000" w:rsidR="00000000" w:rsidRPr="00000000">
          <w:rPr>
            <w:rFonts w:ascii="Alef" w:cs="Alef" w:eastAsia="Alef" w:hAnsi="Alef"/>
            <w:rtl w:val="1"/>
          </w:rPr>
          <w:delText xml:space="preserve">חדר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del w:author="Solsi Minor" w:id="7" w:date="2016-09-21T20:12:14Z"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12:14 </w:t>
      </w:r>
      <w:r w:rsidDel="00000000" w:rsidR="00000000" w:rsidRPr="00000000">
        <w:rPr>
          <w:rFonts w:ascii="Alef" w:cs="Alef" w:eastAsia="Alef" w:hAnsi="Alef"/>
          <w:rtl w:val="1"/>
        </w:rPr>
        <w:t xml:space="preserve">בצהריים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8" w:date="2017-08-02T08:39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</w:ins>
      <w:ins w:author="נהוראי שוקרון" w:id="10" w:date="2018-07-17T22:58:2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9" w:date="2017-10-23T16:29:00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ins w:author="בנימין פילצר" w:id="9" w:date="2017-10-23T16:29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רועשים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ins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Anonymous" w:id="11" w:date="2017-08-02T08:39:39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9-06-10T14:21:57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ואדים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מקשיבים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בסרקסטיות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t xml:space="preserve">נוכחים</w:t>
        </w:r>
      </w:ins>
      <w:ins w:author="נהוראי שוקרון" w:id="14" w:date="2018-07-17T22:59:0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13" w:date="2016-09-21T20:13:39Z">
        <w:r w:rsidDel="00000000" w:rsidR="00000000" w:rsidRPr="00000000">
          <w:rPr>
            <w:rFonts w:ascii="Alef" w:cs="Alef" w:eastAsia="Alef" w:hAnsi="Alef"/>
            <w:rtl w:val="1"/>
          </w:rPr>
          <w:delText xml:space="preserve">בחדר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commentRangeStart w:id="6"/>
      <w:commentRangeStart w:id="7"/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5" w:date="2016-08-11T19:26:54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16" w:date="2016-08-11T19:27:10Z">
        <w:r w:rsidDel="00000000" w:rsidR="00000000" w:rsidRPr="00000000">
          <w:rPr>
            <w:rFonts w:ascii="Alef" w:cs="Alef" w:eastAsia="Alef" w:hAnsi="Alef"/>
            <w:rtl w:val="1"/>
          </w:rPr>
          <w:t xml:space="preserve">אחרי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3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להתגנב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שיבחינו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טורפים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שקטים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גיבורה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קוביית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תכשיטים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ins w:author="Yelena Lisuk" w:id="17" w:date="2016-08-06T14:49:1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לטעון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וודאית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-50%. </w:t>
      </w:r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יכ</w:t>
        </w:r>
      </w:ins>
      <w:ins w:author="ציון אליאש" w:id="19" w:date="2017-09-03T11:25:1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ins w:author="ציון אליאש" w:id="20" w:date="2017-09-03T11:25:1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</w:ins>
      <w:ins w:author="Yelena Lisuk" w:id="18" w:date="2016-08-06T14:50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18" w:date="2016-08-06T14:50:46Z">
        <w:r w:rsidDel="00000000" w:rsidR="00000000" w:rsidRPr="00000000">
          <w:rPr>
            <w:rFonts w:ascii="Alef" w:cs="Alef" w:eastAsia="Alef" w:hAnsi="Alef"/>
            <w:rtl w:val="1"/>
          </w:rPr>
          <w:delText xml:space="preserve">קל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לפאניקה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1" w:date="2016-08-06T14:51:05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t xml:space="preserve">תחזור</w:t>
        </w:r>
      </w:ins>
      <w:ins w:author="נהוראי שוקרון" w:id="23" w:date="2018-07-17T23:00:5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2" w:date="2016-08-06T14:51:13Z">
        <w:r w:rsidDel="00000000" w:rsidR="00000000" w:rsidRPr="00000000">
          <w:rPr>
            <w:rFonts w:ascii="Alef" w:cs="Alef" w:eastAsia="Alef" w:hAnsi="Alef"/>
            <w:rtl w:val="1"/>
          </w:rPr>
          <w:delText xml:space="preserve">חוזרת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ins w:author="Yelena Lisuk" w:id="24" w:date="2016-08-06T14:52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תהיה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קרדיט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25" w:date="2019-10-11T10:43:28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מביך</w:t>
      </w:r>
      <w:r w:rsidDel="00000000" w:rsidR="00000000" w:rsidRPr="00000000">
        <w:rPr>
          <w:rFonts w:ascii="Alef" w:cs="Alef" w:eastAsia="Alef" w:hAnsi="Alef"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תדאג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t xml:space="preserve">נסערת</w:t>
        </w:r>
      </w:ins>
      <w:ins w:author="נהוראי שוקרון" w:id="27" w:date="2018-07-17T23:01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6" w:date="2016-08-06T14:54:33Z">
        <w:r w:rsidDel="00000000" w:rsidR="00000000" w:rsidRPr="00000000">
          <w:rPr>
            <w:rFonts w:ascii="Alef" w:cs="Alef" w:eastAsia="Alef" w:hAnsi="Alef"/>
            <w:rtl w:val="1"/>
          </w:rPr>
          <w:delText xml:space="preserve">מתרגשת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הקשקושים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ונחפש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28" w:date="2016-08-06T14:55:57Z">
        <w:r w:rsidDel="00000000" w:rsidR="00000000" w:rsidRPr="00000000">
          <w:rPr>
            <w:rFonts w:ascii="Alef" w:cs="Alef" w:eastAsia="Alef" w:hAnsi="Alef"/>
            <w:rtl w:val="1"/>
          </w:rPr>
          <w:t xml:space="preserve">אליהם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תקשיבו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סתמו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t xml:space="preserve">בזמן</w:t>
        </w:r>
      </w:ins>
      <w:ins w:author="נהוראי שוקרון" w:id="30" w:date="2018-07-17T23:02:0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9" w:date="2016-08-11T19:29:56Z">
        <w:r w:rsidDel="00000000" w:rsidR="00000000" w:rsidRPr="00000000">
          <w:rPr>
            <w:rFonts w:ascii="Alef" w:cs="Alef" w:eastAsia="Alef" w:hAnsi="Alef"/>
            <w:rtl w:val="1"/>
          </w:rPr>
          <w:delText xml:space="preserve">בעוד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להילחם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ההנהלה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מרצונם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t xml:space="preserve">אפקט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הצופה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הצד</w:t>
        </w:r>
      </w:ins>
      <w:ins w:author="נהוראי שוקרון" w:id="32" w:date="2018-07-17T23:02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1" w:date="2016-08-06T14:59:19Z">
        <w:r w:rsidDel="00000000" w:rsidR="00000000" w:rsidRPr="00000000">
          <w:rPr>
            <w:rFonts w:ascii="Alef" w:cs="Alef" w:eastAsia="Alef" w:hAnsi="Alef"/>
            <w:rtl w:val="1"/>
          </w:rPr>
          <w:delText xml:space="preserve">אדישות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עוברי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אורח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באינדיבידואל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לבזבז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מבועתת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יסולק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אסטרטגית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סקרנות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לעזרתך</w:t>
      </w:r>
      <w:ins w:author="Anonymous" w:id="33" w:date="2017-07-16T13:59:4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משובצות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מרחמים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התקבצו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"/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'</w:t>
      </w:r>
      <w:r w:rsidDel="00000000" w:rsidR="00000000" w:rsidRPr="00000000">
        <w:rPr>
          <w:rFonts w:ascii="Alef" w:cs="Alef" w:eastAsia="Alef" w:hAnsi="Alef"/>
          <w:rtl w:val="1"/>
        </w:rPr>
        <w:t xml:space="preserve">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לרכ</w:t>
      </w:r>
      <w:ins w:author="כרם שולמית גינת" w:id="34" w:date="2020-07-02T09:40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ins w:author="Reut Eshkoli" w:id="35" w:date="2018-12-30T17:54:53Z">
        <w:del w:author="כרם שולמית גינת" w:id="36" w:date="2020-07-02T09:40:5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</w:delText>
          </w:r>
        </w:del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nonymous" w:id="37" w:date="2017-06-02T10:37:30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פחדנים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לעזאזל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מיוסרת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בצק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דעתו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מלגזות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הקליע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גליסאו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שטפחו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בזקנו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מלכודת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חתיכת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קלירווטר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ארכופיו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r w:rsidDel="00000000" w:rsidR="00000000" w:rsidRPr="00000000">
        <w:rPr>
          <w:rFonts w:ascii="Alef" w:cs="Alef" w:eastAsia="Alef" w:hAnsi="Alef"/>
          <w:rtl w:val="1"/>
        </w:rPr>
        <w:t xml:space="preserve">כשהמטאטא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שהסתתרו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שישאירו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בארכופים</w:t>
      </w:r>
      <w:del w:author="Anonymous" w:id="38" w:date="2017-08-02T08:50:0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התגנבנו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להסגיר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מיטשטשת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באוזניהם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39" w:date="2016-09-21T20:25:23Z"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תפוסים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סי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שמצאנו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שפילץ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יאט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0.3% </w:t>
      </w:r>
      <w:r w:rsidDel="00000000" w:rsidR="00000000" w:rsidRPr="00000000">
        <w:rPr>
          <w:rFonts w:ascii="Alef" w:cs="Alef" w:eastAsia="Alef" w:hAnsi="Alef"/>
          <w:rtl w:val="1"/>
        </w:rPr>
        <w:t xml:space="preserve">ממהירות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מטאטא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המערבי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ניווט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כשהשתחל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המתפתל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נשתל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לולייני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חיכוך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תישארו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כשטיפס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שהספרייה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סגורה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שים</w:t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טיפש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</w:t>
      </w:r>
      <w:commentRangeStart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אההההה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מירבית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לאן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תותח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מדרגות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ודיוקנאות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שמרביצן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אריחי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ומנותצים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המדהימה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בשארית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גבשושי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גרניט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החזיקה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התנפץ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commentRangeStart w:id="4"/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שומט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מאחיזתו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הסיחו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ins w:author="Sha Gat" w:id="0" w:date="2016-08-22T13:07:39Z">
        <w:commentRangeStart w:id="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שלה</w:t>
        </w:r>
      </w:ins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בגדם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המתהדק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</w:t>
      </w:r>
      <w:ins w:author="Anonymous" w:id="1" w:date="2017-05-15T08:02:12Z">
        <w:del w:author="כרם שולמית גינת" w:id="2" w:date="2020-07-02T09:47:18Z">
          <w:commentRangeStart w:id="7"/>
          <w:r w:rsidDel="00000000" w:rsidR="00000000" w:rsidRPr="00000000">
            <w:rPr>
              <w:rFonts w:ascii="Alef" w:cs="Alef" w:eastAsia="Alef" w:hAnsi="Alef"/>
              <w:rtl w:val="0"/>
            </w:rPr>
            <w:br w:type="textWrapping"/>
          </w:r>
        </w:del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Fonts w:ascii="Alef" w:cs="Alef" w:eastAsia="Alef" w:hAnsi="Alef"/>
          <w:rtl w:val="1"/>
        </w:rPr>
        <w:t xml:space="preserve">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כשחוסם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וקלט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commentRangeStart w:id="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דיפינדו</w:t>
      </w:r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רדוקטו</w:t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שגרמו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במזרקות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נוזל</w:t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תשתמשו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פואגו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"/"</w:t>
      </w:r>
      <w:commentRangeStart w:id="1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אינסנדיו</w:t>
      </w:r>
      <w:commentRangeEnd w:id="11"/>
      <w:r w:rsidDel="00000000" w:rsidR="00000000" w:rsidRPr="00000000">
        <w:commentReference w:id="11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השיקוי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המחמצן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דוחף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ייעצרו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צווארה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חזה</w:t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דחיפות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המחומצן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Start w:id="14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התזזיתית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הנוזלית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נספג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ובברכי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צועק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דליגיטור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פרודיאס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הצילו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פעימה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ins w:author="משגב יוסף" w:id="3" w:date="2017-11-17T12:56:05Z">
        <w:commentRangeStart w:id="1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אחד</w:t>
        </w:r>
      </w:ins>
      <w:commentRangeEnd w:id="15"/>
      <w:r w:rsidDel="00000000" w:rsidR="00000000" w:rsidRPr="00000000">
        <w:commentReference w:id="15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Anonymous" w:id="4" w:date="2017-08-02T09:03:15Z">
        <w:r w:rsidDel="00000000" w:rsidR="00000000" w:rsidRPr="00000000">
          <w:rPr>
            <w:rFonts w:ascii="Alef" w:cs="Alef" w:eastAsia="Alef" w:hAnsi="Alef"/>
            <w:rtl w:val="1"/>
          </w:rPr>
          <w:delText xml:space="preserve">לאחור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" w:date="2017-09-06T19:05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ins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t xml:space="preserve">יצב</w:t>
        </w:r>
      </w:ins>
      <w:del w:author="איתמר זמירי" w:id="6" w:date="2017-10-08T10:38:23Z">
        <w:r w:rsidDel="00000000" w:rsidR="00000000" w:rsidRPr="00000000">
          <w:rPr>
            <w:rFonts w:ascii="Alef" w:cs="Alef" w:eastAsia="Alef" w:hAnsi="Alef"/>
            <w:rtl w:val="1"/>
          </w:rPr>
          <w:delText xml:space="preserve">חשון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שבקצהו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t xml:space="preserve">שמורה</w:t>
        </w:r>
      </w:ins>
      <w:del w:author="מודה נסים אהרנסון" w:id="7" w:date="2018-08-27T22:27:47Z">
        <w:r w:rsidDel="00000000" w:rsidR="00000000" w:rsidRPr="00000000">
          <w:rPr>
            <w:rFonts w:ascii="Alef" w:cs="Alef" w:eastAsia="Alef" w:hAnsi="Alef"/>
            <w:rtl w:val="1"/>
          </w:rPr>
          <w:delText xml:space="preserve">ניצב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7"/>
      <w:commentRangeStart w:id="18"/>
      <w:commentRangeStart w:id="19"/>
      <w:commentRangeStart w:id="20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Ahiya Meislish" w:id="8" w:date="2020-05-31T20:11:19Z">
            <w:rPr>
              <w:rFonts w:ascii="Alef" w:cs="Alef" w:eastAsia="Alef" w:hAnsi="Alef"/>
              <w:i w:val="1"/>
            </w:rPr>
          </w:rPrChange>
        </w:rPr>
        <w:t xml:space="preserve">סופרנום</w:t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והסתער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בחרב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כשנחתה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וונטוס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ובשאגה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מאומץ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ברח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והתקפלה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בהבלחים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t xml:space="preserve">ברח</w:t>
        </w:r>
      </w:ins>
      <w:ins w:author="נהוראי שוקרון" w:id="10" w:date="2018-07-17T23:1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9" w:date="2016-09-21T20:36:37Z">
        <w:r w:rsidDel="00000000" w:rsidR="00000000" w:rsidRPr="00000000">
          <w:rPr>
            <w:rFonts w:ascii="Alef" w:cs="Alef" w:eastAsia="Alef" w:hAnsi="Alef"/>
            <w:rtl w:val="1"/>
          </w:rPr>
          <w:delText xml:space="preserve">רוץ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מרביצנים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מתעופפים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שרשרת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נוזלת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צנזורים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תירתע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הרוג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שבעצם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מילימטר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והתמקדו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הספוגות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תחזיקי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השפתיים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ושפתיה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מרעידת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ישתקע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תזדרז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מהכובע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11" w:date="2020-05-31T17:20:17Z">
        <w:commentRangeStart w:id="2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נכון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12" w:date="2018-04-23T18:56:01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Fonts w:ascii="Alef" w:cs="Alef" w:eastAsia="Alef" w:hAnsi="Alef"/>
          <w:rtl w:val="1"/>
        </w:rPr>
        <w:t xml:space="preserve">גיבור</w:t>
      </w:r>
      <w:ins w:author="Sha Gat" w:id="13" w:date="2016-08-22T13:30:4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עזבה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פורקן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להיעלם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בחתיכות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הירכיים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והחליט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יתלוש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ויתכנת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גבירתי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טרלוני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שבדרכם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מהקצוות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ולנוס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4" w:date="2017-11-17T13:00:36Z"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כשזה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del w:author="משגב יוסף" w:id="14" w:date="2017-11-17T13:00:36Z"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החומר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עשויה</w:t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העכבות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והשטותיות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sz w:val="26"/>
          <w:szCs w:val="26"/>
          <w:rPrChange w:author="Anonymous" w:id="16" w:date="2017-10-01T22:27:59Z">
            <w:rPr>
              <w:rFonts w:ascii="Calibri" w:cs="Calibri" w:eastAsia="Calibri" w:hAnsi="Calibri"/>
            </w:rPr>
          </w:rPrChange>
        </w:rPr>
      </w:pPr>
      <w:commentRangeStart w:id="35"/>
      <w:commentRangeStart w:id="36"/>
      <w:commentRangeStart w:id="37"/>
      <w:commentRangeStart w:id="38"/>
      <w:commentRangeStart w:id="39"/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5" w:date="2017-10-01T22:28:03Z">
            <w:rPr>
              <w:rFonts w:ascii="Alef" w:cs="Alef" w:eastAsia="Alef" w:hAnsi="Alef"/>
            </w:rPr>
          </w:rPrChange>
        </w:rPr>
        <w:t xml:space="preserve">"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כוכבי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הרקיע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sz w:val="26"/>
          <w:szCs w:val="26"/>
          <w:rtl w:val="1"/>
        </w:rPr>
        <w:t xml:space="preserve">.</w:t>
      </w:r>
      <w:r w:rsidDel="00000000" w:rsidR="00000000" w:rsidRPr="00000000">
        <w:rPr>
          <w:rFonts w:ascii="Alef" w:cs="Alef" w:eastAsia="Alef" w:hAnsi="Alef"/>
          <w:sz w:val="26"/>
          <w:szCs w:val="26"/>
          <w:rtl w:val="0"/>
          <w:rPrChange w:author="Anonymous" w:id="16" w:date="2017-10-01T22:27:59Z">
            <w:rPr>
              <w:rFonts w:ascii="Alef" w:cs="Alef" w:eastAsia="Alef" w:hAnsi="Alef"/>
            </w:rPr>
          </w:rPrChange>
        </w:rPr>
        <w:t xml:space="preserve">"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8"/>
          <w:szCs w:val="28"/>
          <w:rPrChange w:author="הלל אלשלם" w:id="1" w:date="2018-09-12T06:44:47Z">
            <w:rPr>
              <w:b w:val="1"/>
              <w:sz w:val="28"/>
              <w:szCs w:val="28"/>
            </w:rPr>
          </w:rPrChange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שחרר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t xml:space="preserve">סיפר</w:t>
        </w:r>
      </w:ins>
      <w:ins w:author="נהוראי שוקרון" w:id="3" w:date="2018-07-17T23:17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" w:date="2016-08-11T20:13:44Z"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שחולפות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במחוללי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"/>
      <w:r w:rsidDel="00000000" w:rsidR="00000000" w:rsidRPr="00000000">
        <w:rPr>
          <w:rFonts w:ascii="Alef" w:cs="Alef" w:eastAsia="Alef" w:hAnsi="Alef"/>
          <w:rtl w:val="1"/>
        </w:rPr>
        <w:t xml:space="preserve">השתגר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והזרים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היפותרמיה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כשהתנודד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ועידנים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בטמפרטורה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לרופאים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תנאל גראזי" w:id="4" w:date="2018-10-02T18:28:05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</w:t>
      </w:r>
      <w:ins w:author="נתנאל גראזי" w:id="5" w:date="2018-10-02T18:28:02Z"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יאחסנו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כשורה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אלאסטור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18:28:51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7" w:date="2018-10-02T18:29:25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del w:author="Anonymous" w:id="8" w:date="2018-04-23T18:59:28Z">
        <w:r w:rsidDel="00000000" w:rsidR="00000000" w:rsidRPr="00000000">
          <w:rPr>
            <w:rFonts w:ascii="Alef" w:cs="Alef" w:eastAsia="Alef" w:hAnsi="Alef"/>
            <w:rtl w:val="1"/>
          </w:rPr>
          <w:delText xml:space="preserve">וו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ולנקות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יזדקקו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commentRangeStart w:id="6"/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9" w:date="2018-04-23T19:00:09Z"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commentRangeEnd w:id="7"/>
        <w:r w:rsidDel="00000000" w:rsidR="00000000" w:rsidRPr="00000000">
          <w:commentReference w:id="7"/>
        </w:r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רסיסים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10" w:date="2018-04-23T19:00:12Z">
        <w:r w:rsidDel="00000000" w:rsidR="00000000" w:rsidRPr="00000000">
          <w:rPr>
            <w:rFonts w:ascii="Alef" w:cs="Alef" w:eastAsia="Alef" w:hAnsi="Alef"/>
            <w:rtl w:val="1"/>
          </w:rPr>
          <w:t xml:space="preserve">המנופצים</w:t>
        </w:r>
      </w:ins>
      <w:ins w:author="נהוראי שוקרון" w:id="11" w:date="2018-07-17T23:20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9" w:date="2018-04-23T19:00:09Z">
        <w:r w:rsidDel="00000000" w:rsidR="00000000" w:rsidRPr="00000000">
          <w:rPr>
            <w:rFonts w:ascii="Alef" w:cs="Alef" w:eastAsia="Alef" w:hAnsi="Alef"/>
            <w:rtl w:val="1"/>
          </w:rPr>
          <w:delText xml:space="preserve">פיסות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המנותקות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נתנאל גראזי" w:id="12" w:date="2018-10-02T18:22:3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עצמ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ניגבה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מנוחתה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בדעתה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כושל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לעשות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לספור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שלכולנו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מתעקש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תוצא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ותושם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ומאמן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והסתובבתי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כרעתי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והקשבתי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אידיוט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מזווית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13" w:date="2017-06-02T13:51:38Z">
        <w:commentRangeStart w:id="13"/>
        <w:commentRangeStart w:id="14"/>
        <w:r w:rsidDel="00000000" w:rsidR="00000000" w:rsidRPr="00000000">
          <w:rPr>
            <w:rFonts w:ascii="Alef" w:cs="Alef" w:eastAsia="Alef" w:hAnsi="Alef"/>
            <w:rtl w:val="1"/>
          </w:rPr>
          <w:t xml:space="preserve">לחשיבה</w:t>
        </w:r>
      </w:ins>
      <w:ins w:author="נהוראי שוקרון" w:id="14" w:date="2018-07-17T23:22:12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13" w:date="2017-06-02T13:51:38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Anonymous" w:id="15" w:date="2017-07-16T14:12:33Z">
        <w:commentRangeStart w:id="15"/>
        <w:commentRangeStart w:id="16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16" w:date="2017-08-02T09:19:19Z">
        <w:commentRangeStart w:id="17"/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כך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סבלני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t xml:space="preserve">דרכיהם</w:t>
        </w:r>
      </w:ins>
      <w:del w:author="Ahiya Meislish" w:id="17" w:date="2020-06-01T15:44:29Z">
        <w:r w:rsidDel="00000000" w:rsidR="00000000" w:rsidRPr="00000000">
          <w:rPr>
            <w:rFonts w:ascii="Alef" w:cs="Alef" w:eastAsia="Alef" w:hAnsi="Alef"/>
            <w:rtl w:val="1"/>
          </w:rPr>
          <w:delText xml:space="preserve">המעשים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8" w:date="2020-06-01T15:46:52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אף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פעם</w:t>
        </w:r>
      </w:ins>
      <w:del w:author="Ahiya Meislish" w:id="18" w:date="2020-06-01T15:46:52Z"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לעולם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t xml:space="preserve">מועילה</w:t>
        </w:r>
      </w:ins>
      <w:del w:author="Ahiya Meislish" w:id="19" w:date="2020-06-01T15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עוזרת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20"/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commentRangeEnd w:id="20"/>
      <w:r w:rsidDel="00000000" w:rsidR="00000000" w:rsidRPr="00000000">
        <w:commentReference w:id="2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קפוץ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מונוטוני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התחננתי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יברחו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צבאית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באסטרטגיה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1"/>
      <w:commentRangeStart w:id="22"/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Anonymous" w:id="20" w:date="2017-11-14T09:29:28Z">
        <w:commentRangeEnd w:id="21"/>
        <w:r w:rsidDel="00000000" w:rsidR="00000000" w:rsidRPr="00000000">
          <w:commentReference w:id="21"/>
        </w:r>
        <w:commentRangeEnd w:id="22"/>
        <w:r w:rsidDel="00000000" w:rsidR="00000000" w:rsidRPr="00000000">
          <w:commentReference w:id="22"/>
        </w:r>
        <w:commentRangeEnd w:id="23"/>
        <w:r w:rsidDel="00000000" w:rsidR="00000000" w:rsidRPr="00000000">
          <w:commentReference w:id="23"/>
        </w:r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commentRangeEnd w:id="33"/>
        <w:r w:rsidDel="00000000" w:rsidR="00000000" w:rsidRPr="00000000">
          <w:commentReference w:id="33"/>
        </w:r>
        <w:commentRangeStart w:id="34"/>
        <w:commentRangeStart w:id="35"/>
        <w:commentRangeStart w:id="36"/>
        <w:commentRangeStart w:id="37"/>
        <w:r w:rsidDel="00000000" w:rsidR="00000000" w:rsidRPr="00000000">
          <w:rPr>
            <w:rFonts w:ascii="Alef" w:cs="Alef" w:eastAsia="Alef" w:hAnsi="Alef"/>
            <w:rtl w:val="1"/>
          </w:rPr>
          <w:t xml:space="preserve">קונפורמיות</w:t>
        </w:r>
      </w:ins>
      <w:del w:author="Anonymous" w:id="20" w:date="2017-11-14T09:29:28Z">
        <w:commentRangeEnd w:id="34"/>
        <w:r w:rsidDel="00000000" w:rsidR="00000000" w:rsidRPr="00000000">
          <w:commentReference w:id="34"/>
        </w:r>
        <w:commentRangeEnd w:id="35"/>
        <w:r w:rsidDel="00000000" w:rsidR="00000000" w:rsidRPr="00000000">
          <w:commentReference w:id="35"/>
        </w:r>
        <w:commentRangeEnd w:id="36"/>
        <w:r w:rsidDel="00000000" w:rsidR="00000000" w:rsidRPr="00000000">
          <w:commentReference w:id="36"/>
        </w:r>
        <w:commentRangeEnd w:id="37"/>
        <w:r w:rsidDel="00000000" w:rsidR="00000000" w:rsidRPr="00000000">
          <w:commentReference w:id="3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תלמנות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הפחדנות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זלגו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משוטט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מחנכת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שיסולקו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del w:author="Ahiya Meislish" w:id="21" w:date="2020-06-01T16:04:1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ins w:author="Ahiya Meislish" w:id="22" w:date="2020-06-01T16:04:23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שתפקידך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שבלטריקס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23" w:date="2020-06-02T17:52:29Z">
        <w:r w:rsidDel="00000000" w:rsidR="00000000" w:rsidRPr="00000000">
          <w:rPr>
            <w:rFonts w:ascii="Alef" w:cs="Alef" w:eastAsia="Alef" w:hAnsi="Alef"/>
            <w:rtl w:val="1"/>
          </w:rPr>
          <w:t xml:space="preserve">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הנעילה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הזמנית</w:t>
        </w:r>
      </w:ins>
      <w:del w:author="מודה נסים אהרנסון" w:id="23" w:date="2020-06-02T17:52:29Z">
        <w:commentRangeStart w:id="38"/>
        <w:commentRangeStart w:id="39"/>
        <w:commentRangeStart w:id="40"/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הלחש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הנעול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בזמן</w:delText>
        </w:r>
      </w:del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הקופסה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מושתק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ברובו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כשההנגזה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t xml:space="preserve">הפסק</w:t>
        </w:r>
      </w:ins>
      <w:del w:author="Ahiya Meislish" w:id="24" w:date="2020-06-01T17:15:26Z">
        <w:r w:rsidDel="00000000" w:rsidR="00000000" w:rsidRPr="00000000">
          <w:rPr>
            <w:rFonts w:ascii="Alef" w:cs="Alef" w:eastAsia="Alef" w:hAnsi="Alef"/>
            <w:rtl w:val="1"/>
          </w:rPr>
          <w:delText xml:space="preserve">תפסיק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פרטי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t xml:space="preserve">לחלוטין</w:t>
        </w:r>
      </w:ins>
      <w:del w:author="Ahiya Meislish" w:id="25" w:date="2020-06-01T16:12:30Z">
        <w:r w:rsidDel="00000000" w:rsidR="00000000" w:rsidRPr="00000000">
          <w:rPr>
            <w:rFonts w:ascii="Alef" w:cs="Alef" w:eastAsia="Alef" w:hAnsi="Alef"/>
            <w:rtl w:val="1"/>
          </w:rPr>
          <w:delText xml:space="preserve">לגמרי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</w:t>
      </w:r>
      <w:ins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t xml:space="preserve">אינך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ראויה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להן</w:t>
        </w:r>
      </w:ins>
      <w:del w:author="Ahiya Meislish" w:id="26" w:date="2020-06-01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הן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מגיעות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del w:author="Ahiya Meislish" w:id="27" w:date="2020-06-01T16:14:57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8-04-23T19:03:33Z">
        <w:r w:rsidDel="00000000" w:rsidR="00000000" w:rsidRPr="00000000">
          <w:rPr>
            <w:rFonts w:ascii="Alef" w:cs="Alef" w:eastAsia="Alef" w:hAnsi="Alef"/>
            <w:rtl w:val="1"/>
          </w:rPr>
          <w:t xml:space="preserve">בדיעבד</w:t>
        </w:r>
      </w:ins>
      <w:del w:author="מאיר כהן" w:id="29" w:date="2017-08-17T13:03:41Z">
        <w:commentRangeStart w:id="42"/>
        <w:commentRangeStart w:id="43"/>
        <w:commentRangeStart w:id="44"/>
        <w:r w:rsidDel="00000000" w:rsidR="00000000" w:rsidRPr="00000000">
          <w:rPr>
            <w:rFonts w:ascii="Alef" w:cs="Alef" w:eastAsia="Alef" w:hAnsi="Alef"/>
            <w:rtl w:val="1"/>
          </w:rPr>
          <w:delText xml:space="preserve">בדיעבד</w:delText>
        </w:r>
      </w:del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30" w:date="2017-06-02T13:55:32Z">
        <w:commentRangeStart w:id="45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Anonymous" w:id="31" w:date="2017-07-16T14:17:32Z">
        <w:commentRangeEnd w:id="45"/>
        <w:r w:rsidDel="00000000" w:rsidR="00000000" w:rsidRPr="00000000">
          <w:commentReference w:id="45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מושלמת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שמאפשרת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commentRangeStart w:id="47"/>
      <w:commentRangeStart w:id="48"/>
      <w:commentRangeStart w:id="49"/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t xml:space="preserve">נבונה</w:t>
        </w:r>
      </w:ins>
      <w:ins w:author="נהוראי שוקרון" w:id="33" w:date="2018-07-17T23:26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32" w:date="2016-08-12T07:16:22Z">
        <w:r w:rsidDel="00000000" w:rsidR="00000000" w:rsidRPr="00000000">
          <w:rPr>
            <w:rFonts w:ascii="Alef" w:cs="Alef" w:eastAsia="Alef" w:hAnsi="Alef"/>
            <w:rtl w:val="1"/>
          </w:rPr>
          <w:delText xml:space="preserve">חכמה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שלתפוס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כאחראית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0"/>
      <w:commentRangeStart w:id="51"/>
      <w:commentRangeStart w:id="52"/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מתמקם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34" w:date="2017-09-03T11:47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del w:author="בנימין ולועל ניימן" w:id="35" w:date="2017-10-22T11:16:5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כתער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36" w:date="2020-06-01T17:27:08Z">
        <w:commentRangeStart w:id="5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מנוסה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ממך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36" w:date="2020-06-01T17:27:08Z">
        <w:commentRangeEnd w:id="53"/>
        <w:r w:rsidDel="00000000" w:rsidR="00000000" w:rsidRPr="00000000">
          <w:commentReference w:id="53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I am more experienced than you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יאפשרו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בוזבזו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7" w:date="2017-08-02T09:29:18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ברשותי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הטלתי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שרפתי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בנימין פילצר" w:id="38" w:date="2017-10-23T17:42:54Z">
        <w:commentRangeStart w:id="54"/>
        <w:r w:rsidDel="00000000" w:rsidR="00000000" w:rsidRPr="00000000">
          <w:rPr>
            <w:rFonts w:ascii="Alef" w:cs="Alef" w:eastAsia="Alef" w:hAnsi="Alef"/>
            <w:rtl w:val="1"/>
          </w:rPr>
          <w:t xml:space="preserve">פלס</w:t>
        </w:r>
      </w:ins>
      <w:del w:author="בנימין פילצר" w:id="38" w:date="2017-10-23T17:42:54Z">
        <w:commentRangeEnd w:id="54"/>
        <w:r w:rsidDel="00000000" w:rsidR="00000000" w:rsidRPr="00000000">
          <w:commentReference w:id="54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39" w:date="2017-08-02T09:29:47Z">
        <w:r w:rsidDel="00000000" w:rsidR="00000000" w:rsidRPr="00000000">
          <w:rPr>
            <w:rFonts w:ascii="Alef" w:cs="Alef" w:eastAsia="Alef" w:hAnsi="Alef"/>
            <w:rtl w:val="1"/>
          </w:rPr>
          <w:delText xml:space="preserve">עד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ויב</w:t>
      </w:r>
      <w:ins w:author="efrat isack" w:id="40" w:date="2019-09-07T16:37:09Z">
        <w:del w:author="כרם שולמית גינת" w:id="41" w:date="2020-07-02T14:31:41Z"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לו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5"/>
      <w:commentRangeStart w:id="56"/>
      <w:commentRangeStart w:id="57"/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t xml:space="preserve">שאיר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</w:ins>
      <w:del w:author="מודה נסים אהרנסון" w:id="42" w:date="2018-10-17T19:39:10Z">
        <w:r w:rsidDel="00000000" w:rsidR="00000000" w:rsidRPr="00000000">
          <w:rPr>
            <w:rFonts w:ascii="Alef" w:cs="Alef" w:eastAsia="Alef" w:hAnsi="Alef"/>
            <w:rtl w:val="1"/>
          </w:rPr>
          <w:delText xml:space="preserve">ישאר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בהסתמך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להחריד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43" w:date="2016-08-11T20:28:18Z">
        <w:commentRangeStart w:id="59"/>
        <w:commentRangeStart w:id="6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גולן נחליאל" w:id="44" w:date="2016-08-11T20:28:21Z">
        <w:commentRangeStart w:id="61"/>
        <w:commentRangeStart w:id="62"/>
        <w:commentRangeStart w:id="6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נתנאל גראזי" w:id="45" w:date="2018-10-02T18:51:16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commentRangeEnd w:id="63"/>
        <w:r w:rsidDel="00000000" w:rsidR="00000000" w:rsidRPr="00000000">
          <w:commentReference w:id="63"/>
        </w:r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וא</w:t>
        </w:r>
      </w:ins>
      <w:ins w:author="גולן נחליאל" w:id="44" w:date="2016-08-11T20:28:21Z">
        <w:del w:author="נתנאל גראזי" w:id="45" w:date="2018-10-02T18:51:16Z">
          <w:commentRangeEnd w:id="64"/>
          <w:r w:rsidDel="00000000" w:rsidR="00000000" w:rsidRPr="00000000">
            <w:commentReference w:id="6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ינו</w:delText>
          </w:r>
        </w:del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העלבונות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בשלב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8-22T15:26:12Z">
        <w:commentRangeStart w:id="65"/>
        <w:commentRangeStart w:id="66"/>
        <w:commentRangeStart w:id="67"/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נעים</w:t>
        </w:r>
      </w:ins>
      <w:ins w:author="נהוראי שוקרון" w:id="47" w:date="2018-07-17T23:30:06Z">
        <w:commentRangeEnd w:id="65"/>
        <w:r w:rsidDel="00000000" w:rsidR="00000000" w:rsidRPr="00000000">
          <w:commentReference w:id="65"/>
        </w:r>
        <w:commentRangeEnd w:id="66"/>
        <w:r w:rsidDel="00000000" w:rsidR="00000000" w:rsidRPr="00000000">
          <w:commentReference w:id="66"/>
        </w:r>
        <w:commentRangeEnd w:id="67"/>
        <w:r w:rsidDel="00000000" w:rsidR="00000000" w:rsidRPr="00000000">
          <w:commentReference w:id="67"/>
        </w:r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6" w:date="2016-08-22T15:26:12Z">
        <w:r w:rsidDel="00000000" w:rsidR="00000000" w:rsidRPr="00000000">
          <w:rPr>
            <w:rFonts w:ascii="Alef" w:cs="Alef" w:eastAsia="Alef" w:hAnsi="Alef"/>
            <w:rtl w:val="1"/>
          </w:rPr>
          <w:delText xml:space="preserve">נוח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t xml:space="preserve">לשהות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בסביבתך</w:t>
        </w:r>
      </w:ins>
      <w:del w:author="Ahiya Meislish" w:id="48" w:date="2020-06-01T17:57:5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בחברתך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פקפוקים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מעורפלות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להירקב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t xml:space="preserve">לגבי</w:t>
        </w:r>
      </w:ins>
      <w:ins w:author="נהוראי שוקרון" w:id="50" w:date="2018-07-17T23:30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9" w:date="2017-10-23T17:45:4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מהזיכרונות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1" w:date="2020-06-01T18:50:30Z">
        <w:r w:rsidDel="00000000" w:rsidR="00000000" w:rsidRPr="00000000">
          <w:rPr>
            <w:rFonts w:ascii="Alef" w:cs="Alef" w:eastAsia="Alef" w:hAnsi="Alef"/>
            <w:rtl w:val="1"/>
          </w:rPr>
          <w:t xml:space="preserve">ישיר</w:t>
        </w:r>
      </w:ins>
      <w:del w:author="Ahiya Meislish" w:id="51" w:date="2020-06-01T18:50:30Z">
        <w:commentRangeStart w:id="69"/>
        <w:commentRangeStart w:id="70"/>
        <w:commentRangeStart w:id="71"/>
        <w:commentRangeStart w:id="72"/>
        <w:commentRangeStart w:id="73"/>
        <w:commentRangeStart w:id="74"/>
        <w:commentRangeStart w:id="75"/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ברמת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האובייקט</w:delText>
        </w:r>
      </w:del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commentRangeStart w:id="79"/>
      <w:commentRangeStart w:id="80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Nuriel Efrati" w:id="52" w:date="2018-01-08T15:10:58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תקיפה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כוחנית</w:t>
        </w:r>
      </w:ins>
      <w:ins w:author="נהוראי שוקרון" w:id="53" w:date="2018-07-17T23:31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uriel Efrati" w:id="52" w:date="2018-01-08T15:10:58Z">
        <w:r w:rsidDel="00000000" w:rsidR="00000000" w:rsidRPr="00000000">
          <w:rPr>
            <w:rFonts w:ascii="Alef" w:cs="Alef" w:eastAsia="Alef" w:hAnsi="Alef"/>
            <w:rtl w:val="1"/>
          </w:rPr>
          <w:delText xml:space="preserve">כוח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בפינה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תשתמש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81"/>
      <w:commentRangeStart w:id="82"/>
      <w:commentRangeStart w:id="83"/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commentRangeEnd w:id="83"/>
      <w:r w:rsidDel="00000000" w:rsidR="00000000" w:rsidRPr="00000000">
        <w:commentReference w:id="83"/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del w:author="ציון אליאש" w:id="54" w:date="2017-09-03T11:50:48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ענח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משיכת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למחזאי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שיגדלו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ליורשיו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שרכשו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הפיתרון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-'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1"/>
        </w:rPr>
        <w:t xml:space="preserve">הפיכה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87"/>
      <w:commentRangeStart w:id="88"/>
      <w:r w:rsidDel="00000000" w:rsidR="00000000" w:rsidRPr="00000000">
        <w:rPr>
          <w:rFonts w:ascii="Alef" w:cs="Alef" w:eastAsia="Alef" w:hAnsi="Alef"/>
          <w:rtl w:val="1"/>
        </w:rPr>
        <w:t xml:space="preserve">זימון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טרמינל</w:t>
      </w:r>
      <w:commentRangeEnd w:id="87"/>
      <w:r w:rsidDel="00000000" w:rsidR="00000000" w:rsidRPr="00000000">
        <w:commentReference w:id="87"/>
      </w:r>
      <w:commentRangeEnd w:id="88"/>
      <w:r w:rsidDel="00000000" w:rsidR="00000000" w:rsidRPr="00000000">
        <w:commentReference w:id="8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אטלנטיס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ביובש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התיאוריות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גופך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חבל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הפרצוף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מרוקנת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אובליוויאטה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הצפון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צפון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מערביות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מתויק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rtl w:val="1"/>
        </w:rPr>
        <w:t xml:space="preserve">'."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היצירתיות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המחמאה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ציון אליאש" w:id="55" w:date="2017-08-02T16:25:14Z">
        <w:commentRangeStart w:id="89"/>
        <w:commentRangeStart w:id="90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commentRangeEnd w:id="89"/>
        <w:r w:rsidDel="00000000" w:rsidR="00000000" w:rsidRPr="00000000">
          <w:commentReference w:id="89"/>
        </w:r>
        <w:commentRangeEnd w:id="90"/>
        <w:r w:rsidDel="00000000" w:rsidR="00000000" w:rsidRPr="00000000">
          <w:commentReference w:id="90"/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6" w:date="2017-08-02T16:25:19Z">
        <w:commentRangeStart w:id="91"/>
        <w:r w:rsidDel="00000000" w:rsidR="00000000" w:rsidRPr="00000000">
          <w:rPr>
            <w:rFonts w:ascii="Alef" w:cs="Alef" w:eastAsia="Alef" w:hAnsi="Alef"/>
            <w:rtl w:val="1"/>
          </w:rPr>
          <w:t xml:space="preserve">כבר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91"/>
      <w:r w:rsidDel="00000000" w:rsidR="00000000" w:rsidRPr="00000000">
        <w:commentReference w:id="91"/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: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ונמנעתי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שירגיזו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 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מתעתד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האבטחה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אמצעי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92"/>
      <w:commentRangeStart w:id="93"/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t xml:space="preserve">עלה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Anonymous" w:id="58" w:date="2019-06-10T15:03:52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Anonymous" w:id="57" w:date="2019-06-10T15:03:48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גרונה</w:t>
      </w:r>
      <w:commentRangeEnd w:id="92"/>
      <w:r w:rsidDel="00000000" w:rsidR="00000000" w:rsidRPr="00000000">
        <w:commentReference w:id="92"/>
      </w:r>
      <w:commentRangeEnd w:id="93"/>
      <w:r w:rsidDel="00000000" w:rsidR="00000000" w:rsidRPr="00000000">
        <w:commentReference w:id="9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ווקטור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4"/>
      <w:commentRangeStart w:id="95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</w:t>
      </w:r>
      <w:commentRangeEnd w:id="94"/>
      <w:r w:rsidDel="00000000" w:rsidR="00000000" w:rsidRPr="00000000">
        <w:commentReference w:id="94"/>
      </w:r>
      <w:commentRangeEnd w:id="95"/>
      <w:r w:rsidDel="00000000" w:rsidR="00000000" w:rsidRPr="00000000">
        <w:commentReference w:id="9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ההתמחות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שתשתמשי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  <w:sectPrChange w:author="אביעד דוקוב" w:id="0" w:date="2018-06-05T09:41:3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i w:val="1"/>
          <w:iCs/>
          <w:rtl w:val="1"/>
        </w:rPr>
        <w:t xml:space="preserve">אינו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ספוילרים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אורסון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סקוט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קארד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מטפורה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תלכו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ותחכו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t xml:space="preserve">האדם</w:t>
        </w:r>
      </w:ins>
      <w:del w:author="Anonymous" w:id="1" w:date="2018-07-24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לפענוח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PrChange w:author="Anonymous" w:id="2" w:date="2018-04-23T19:27:08Z">
            <w:rPr>
              <w:rFonts w:ascii="Calibri" w:cs="Calibri" w:eastAsia="Calibri" w:hAnsi="Calibri"/>
            </w:rPr>
          </w:rPrChange>
        </w:rPr>
        <w:pPrChange w:author="Anonymous" w:id="0" w:date="2018-04-23T19:27:08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סיימנו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בארסיות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שיפוצצו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t xml:space="preserve">הבנתי</w:t>
        </w:r>
      </w:ins>
      <w:del w:author="מאור פלג" w:id="3" w:date="2019-07-26T12:13:38Z">
        <w:r w:rsidDel="00000000" w:rsidR="00000000" w:rsidRPr="00000000">
          <w:rPr>
            <w:rFonts w:ascii="Alef" w:cs="Alef" w:eastAsia="Alef" w:hAnsi="Alef"/>
            <w:rtl w:val="1"/>
          </w:rPr>
          <w:delText xml:space="preserve">ראיתי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והמלוכלכת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t xml:space="preserve">להביא</w:t>
        </w:r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לה</w:delText>
        </w:r>
      </w:del>
      <w:ins w:author="Sha Gat" w:id="5" w:date="2016-08-22T16:05:46Z">
        <w:del w:author="מאור פלג" w:id="4" w:date="2019-07-26T12:15:0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עביר</w:delText>
          </w:r>
        </w:del>
      </w:ins>
      <w:del w:author="מאור פלג" w:id="4" w:date="2019-07-26T12:15:04Z">
        <w:r w:rsidDel="00000000" w:rsidR="00000000" w:rsidRPr="00000000">
          <w:rPr>
            <w:rFonts w:ascii="Alef" w:cs="Alef" w:eastAsia="Alef" w:hAnsi="Alef"/>
            <w:rtl w:val="1"/>
          </w:rPr>
          <w:delText xml:space="preserve">ביא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לצידכם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הרסניים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בעתיד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שהבהרת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כהרוסים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תעזוב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מוסתרות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</w:t>
      </w:r>
      <w:del w:author="Sha Gat" w:id="6" w:date="2016-08-22T16:08:1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Sha Gat" w:id="7" w:date="2016-08-22T16:08:09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בגדו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</w:t>
      </w:r>
      <w:del w:author="Anonymous" w:id="8" w:date="2018-04-23T19:28:49Z"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שבחיקו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ובלכלוכים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הזעירים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ושמונת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הסנטימטרים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פגמים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שומע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t xml:space="preserve">המגע</w:t>
        </w:r>
      </w:ins>
      <w:del w:author="הלל צרי" w:id="9" w:date="2017-12-30T19:33:11Z">
        <w:r w:rsidDel="00000000" w:rsidR="00000000" w:rsidRPr="00000000">
          <w:rPr>
            <w:rFonts w:ascii="Alef" w:cs="Alef" w:eastAsia="Alef" w:hAnsi="Alef"/>
            <w:rtl w:val="1"/>
          </w:rPr>
          <w:delText xml:space="preserve">לגעת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ins w:author="גולן נחליאל" w:id="10" w:date="2016-08-11T20:39:57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t xml:space="preserve">מצד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אם</w:t>
        </w:r>
      </w:ins>
      <w:ins w:author="נהוראי שוקרון" w:id="12" w:date="2018-07-17T23:40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11" w:date="2017-11-21T15:32:35Z">
        <w:r w:rsidDel="00000000" w:rsidR="00000000" w:rsidRPr="00000000">
          <w:rPr>
            <w:rFonts w:ascii="Alef" w:cs="Alef" w:eastAsia="Alef" w:hAnsi="Alef"/>
            <w:rtl w:val="1"/>
          </w:rPr>
          <w:delText xml:space="preserve">אם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כי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גולן נחליאל" w:id="13" w:date="2016-08-11T20:40:22Z">
        <w:del w:author="משגב יוסף" w:id="11" w:date="2017-11-21T15:32:35Z">
          <w:commentRangeStart w:id="4"/>
          <w:commentRangeStart w:id="5"/>
          <w:commentRangeStart w:id="6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ילו</w:delText>
          </w:r>
        </w:del>
      </w:ins>
      <w:del w:author="גולן נחליאל" w:id="13" w:date="2016-08-11T20:40:22Z">
        <w:commentRangeEnd w:id="4"/>
        <w:r w:rsidDel="00000000" w:rsidR="00000000" w:rsidRPr="00000000">
          <w:commentReference w:id="4"/>
        </w:r>
        <w:commentRangeEnd w:id="5"/>
        <w:r w:rsidDel="00000000" w:rsidR="00000000" w:rsidRPr="00000000">
          <w:commentReference w:id="5"/>
        </w:r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כידיות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שהמציאו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שרירותית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ההגבלה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לתמיד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היכנשהו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וקפוא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נסדקו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בחולצה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המכופתרת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תצעקו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ותדרשו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פנטזיה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מזורגג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"/>
      <w:commentRangeStart w:id="8"/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מתות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4" w:date="2016-08-22T16:12:52Z">
        <w:commentRangeStart w:id="11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5" w:date="2018-07-17T23:42:06Z"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4" w:date="2016-08-22T16:12:5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</w:t>
      </w:r>
      <w:ins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17" w:date="2018-07-17T23:42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6" w:date="2016-12-09T08:52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8" w:date="2017-10-01T22:30:00Z">
        <w:commentRangeStart w:id="12"/>
        <w:r w:rsidDel="00000000" w:rsidR="00000000" w:rsidRPr="00000000">
          <w:rPr>
            <w:rFonts w:ascii="Alef" w:cs="Alef" w:eastAsia="Alef" w:hAnsi="Alef"/>
            <w:rtl w:val="1"/>
          </w:rPr>
          <w:t xml:space="preserve">דפוקים</w:t>
        </w:r>
      </w:ins>
      <w:ins w:author="נהוראי שוקרון" w:id="19" w:date="2018-07-17T23:42:41Z"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18" w:date="2017-10-01T22:30:00Z">
        <w:r w:rsidDel="00000000" w:rsidR="00000000" w:rsidRPr="00000000">
          <w:rPr>
            <w:rFonts w:ascii="Alef" w:cs="Alef" w:eastAsia="Alef" w:hAnsi="Alef"/>
            <w:rtl w:val="1"/>
          </w:rPr>
          <w:delText xml:space="preserve">מזדיינים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1" w:date="2018-07-17T23:42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אמיר גרויסמן" w:id="20" w:date="2018-05-02T15:17:41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2" w:date="2017-09-03T12:03:28Z">
        <w:commentRangeStart w:id="13"/>
        <w:r w:rsidDel="00000000" w:rsidR="00000000" w:rsidRPr="00000000">
          <w:rPr>
            <w:rFonts w:ascii="Alef" w:cs="Alef" w:eastAsia="Alef" w:hAnsi="Alef"/>
            <w:rtl w:val="1"/>
          </w:rPr>
          <w:delText xml:space="preserve">אמר</w:delText>
        </w:r>
        <w:commentRangeEnd w:id="13"/>
        <w:r w:rsidDel="00000000" w:rsidR="00000000" w:rsidRPr="00000000">
          <w:commentReference w:id="13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23" w:date="2018-07-17T23:43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2" w:date="2017-09-03T12:03:28Z">
        <w:r w:rsidDel="00000000" w:rsidR="00000000" w:rsidRPr="00000000">
          <w:rPr>
            <w:rFonts w:ascii="Alef" w:cs="Alef" w:eastAsia="Alef" w:hAnsi="Alef"/>
            <w:rtl w:val="1"/>
          </w:rPr>
          <w:t xml:space="preserve">יידע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4" w:date="2017-09-03T12:03:22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5" w:date="2018-07-17T23:43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הפוליטיקאי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מקוללת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del w:author="ציון אליאש" w:id="26" w:date="2017-09-03T12:04:09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28" w:date="2018-07-17T23:43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7" w:date="2017-09-03T12:04:12Z">
        <w:r w:rsidDel="00000000" w:rsidR="00000000" w:rsidRPr="00000000">
          <w:rPr>
            <w:rFonts w:ascii="Alef" w:cs="Alef" w:eastAsia="Alef" w:hAnsi="Alef"/>
            <w:rtl w:val="1"/>
          </w:rPr>
          <w:t xml:space="preserve">לפיה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t xml:space="preserve">בזהות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בדויה</w:t>
        </w:r>
      </w:ins>
      <w:ins w:author="נהוראי שוקרון" w:id="30" w:date="2018-07-17T23:43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eyal soifer" w:id="29" w:date="2017-04-22T08:08:19Z">
        <w:r w:rsidDel="00000000" w:rsidR="00000000" w:rsidRPr="00000000">
          <w:rPr>
            <w:rFonts w:ascii="Alef" w:cs="Alef" w:eastAsia="Alef" w:hAnsi="Alef"/>
            <w:rtl w:val="1"/>
          </w:rPr>
          <w:delText xml:space="preserve">בסתר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eyal soifer" w:id="29" w:date="2017-04-22T08:08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ins w:author="הלל אלשלם" w:id="31" w:date="2018-05-31T14:04:12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הלל אלשלם" w:id="32" w:date="2018-05-31T14:04:1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Ahiya Meislish" w:id="33" w:date="2020-06-15T17:22:22Z">
        <w:r w:rsidDel="00000000" w:rsidR="00000000" w:rsidRPr="00000000">
          <w:rPr>
            <w:rFonts w:ascii="Alef" w:cs="Alef" w:eastAsia="Alef" w:hAnsi="Alef"/>
            <w:rtl w:val="1"/>
          </w:rPr>
          <w:delText xml:space="preserve">אולי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34" w:date="2016-08-22T16:14:23Z">
        <w:commentRangeStart w:id="14"/>
        <w:commentRangeStart w:id="15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35" w:date="2018-07-17T23:43:36Z"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34" w:date="2016-08-22T16:14:23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פסיכולוגית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שפתיו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הטיפשית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הוראי שוקרון" w:id="36" w:date="2018-07-17T23:43:50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ולוקחים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שואלות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מוגלגים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שתטען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יקדישו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פרלמנט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הוראי שוקרון" w:id="37" w:date="2018-07-17T23:44:39Z">
        <w:commentRangeStart w:id="16"/>
        <w:r w:rsidDel="00000000" w:rsidR="00000000" w:rsidRPr="00000000">
          <w:rPr>
            <w:rFonts w:ascii="Alef" w:cs="Alef" w:eastAsia="Alef" w:hAnsi="Alef"/>
            <w:rtl w:val="0"/>
          </w:rPr>
          <w:t xml:space="preserve">'</w:t>
        </w:r>
      </w:ins>
      <w:commentRangeEnd w:id="16"/>
      <w:r w:rsidDel="00000000" w:rsidR="00000000" w:rsidRPr="00000000">
        <w:commentReference w:id="16"/>
      </w:r>
      <w:commentRangeStart w:id="17"/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משוגע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תהנה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מיום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כיף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  <w:rPrChange w:author="נהוראי שוקרון" w:id="38" w:date="2018-07-17T23:44:33Z">
            <w:rPr>
              <w:rFonts w:ascii="Alef" w:cs="Alef" w:eastAsia="Alef" w:hAnsi="Alef"/>
            </w:rPr>
          </w:rPrChange>
        </w:rPr>
        <w:t xml:space="preserve">המשוגעים</w:t>
      </w:r>
      <w:ins w:author="נהוראי שוקרון" w:id="39" w:date="2018-07-17T23:44:41Z">
        <w:commentRangeStart w:id="18"/>
        <w:r w:rsidDel="00000000" w:rsidR="00000000" w:rsidRPr="00000000">
          <w:rPr>
            <w:rFonts w:ascii="Alef" w:cs="Alef" w:eastAsia="Alef" w:hAnsi="Alef"/>
            <w:i w:val="1"/>
            <w:rtl w:val="0"/>
            <w:rPrChange w:author="נהוראי שוקרון" w:id="38" w:date="2018-07-17T23:44:33Z">
              <w:rPr>
                <w:rFonts w:ascii="Alef" w:cs="Alef" w:eastAsia="Alef" w:hAnsi="Alef"/>
              </w:rPr>
            </w:rPrChange>
          </w:rPr>
          <w:t xml:space="preserve">'</w:t>
        </w:r>
      </w:ins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וימחקו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ins w:author="Anonymous" w:id="40" w:date="2017-07-16T14:30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41" w:date="2017-07-16T14:30:49Z">
        <w:commentRangeStart w:id="19"/>
        <w:r w:rsidDel="00000000" w:rsidR="00000000" w:rsidRPr="00000000">
          <w:rPr>
            <w:rFonts w:ascii="Alef" w:cs="Alef" w:eastAsia="Alef" w:hAnsi="Alef"/>
            <w:rtl w:val="1"/>
          </w:rPr>
          <w:t xml:space="preserve">הרבה</w:t>
        </w:r>
      </w:ins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1" w:date="2017-07-16T14:30:49Z">
        <w:r w:rsidDel="00000000" w:rsidR="00000000" w:rsidRPr="00000000">
          <w:rPr>
            <w:rFonts w:ascii="Alef" w:cs="Alef" w:eastAsia="Alef" w:hAnsi="Alef"/>
            <w:rtl w:val="1"/>
          </w:rPr>
          <w:delText xml:space="preserve">הרבה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שלבכירים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סרטן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בגמגום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שהפסיכיאטר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בכעסים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טלפתית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תאט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</w:t>
      </w:r>
      <w:ins w:author="Sha Gat" w:id="42" w:date="2016-08-22T16:19:18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3" w:date="2018-07-17T23:46:02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2" w:date="2016-08-22T16:19:18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45" w:date="2018-07-17T23:46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44" w:date="2016-08-22T16:19:32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ins w:author="Anonymous" w:id="46" w:date="2017-08-02T09:47:5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</w:t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המשכתי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בציפייה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</w:ins>
      <w:del w:author="Anonymous" w:id="47" w:date="2019-06-10T15:14:31Z">
        <w:r w:rsidDel="00000000" w:rsidR="00000000" w:rsidRPr="00000000">
          <w:rPr>
            <w:rFonts w:ascii="Alef" w:cs="Alef" w:eastAsia="Alef" w:hAnsi="Alef"/>
            <w:rtl w:val="1"/>
          </w:rPr>
          <w:delText xml:space="preserve">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הדיקן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פריבילגיה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del w:author="מאור פלג" w:id="48" w:date="2019-07-26T12:36:55Z">
        <w:commentRangeStart w:id="22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23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ins w:author="יאיר פרבר" w:id="49" w:date="2017-06-03T19:09:39Z">
        <w:commentRangeStart w:id="24"/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0"/>
          </w:rPr>
          <w:t xml:space="preserve">?</w:t>
        </w:r>
      </w:ins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להורים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לכועסים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והתהליך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בדקתי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" w:id="50">
        <w:r w:rsidDel="00000000" w:rsidR="00000000" w:rsidRPr="00000000">
          <w:rPr>
            <w:rFonts w:ascii="Alef" w:cs="Alef" w:eastAsia="Alef" w:hAnsi="Alef"/>
            <w:rtl w:val="1"/>
          </w:rPr>
          <w:t xml:space="preserve">איכסה</w:t>
        </w:r>
      </w:ins>
      <w:del w:author="מאור פלג" w:id="51" w:date="2019-07-26T12:36:40Z">
        <w:r w:rsidDel="00000000" w:rsidR="00000000" w:rsidRPr="00000000">
          <w:rPr>
            <w:rFonts w:ascii="Alef" w:cs="Alef" w:eastAsia="Alef" w:hAnsi="Alef"/>
            <w:rtl w:val="1"/>
          </w:rPr>
          <w:delText xml:space="preserve">איכסה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בלשקר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</w:t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והגבר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בפתאומיות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מאור פלג" w:id="52" w:date="2019-07-26T12:37:18Z">
        <w:commentRangeStart w:id="31"/>
        <w:r w:rsidDel="00000000" w:rsidR="00000000" w:rsidRPr="00000000">
          <w:rPr>
            <w:rFonts w:ascii="Alef" w:cs="Alef" w:eastAsia="Alef" w:hAnsi="Alef"/>
            <w:rtl w:val="1"/>
          </w:rPr>
          <w:delText xml:space="preserve">הגבר</w:delText>
        </w:r>
      </w:del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ומתקרבים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לאנדר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וולנטיין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commentRangeStart w:id="32"/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אור פלג" w:id="53" w:date="2019-07-26T12:28:53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delText xml:space="preserve">האישה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חייזרים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commentRangeStart w:id="40"/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בקומיקס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המשטרה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54" w:date="2017-09-03T12:08:38Z">
        <w:commentRangeStart w:id="41"/>
        <w:commentRangeStart w:id="42"/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להיות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נצנצו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שנוכל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הוגוורטס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55" w:date="2016-08-11T20:48:00Z">
        <w:del w:author="נועם ימיני" w:id="56" w:date="2018-11-19T19:19:11Z"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נועם ימיני" w:id="57" w:date="2018-11-19T19:19:04Z">
        <w:r w:rsidDel="00000000" w:rsidR="00000000" w:rsidRPr="00000000">
          <w:rPr>
            <w:rFonts w:ascii="Alef" w:cs="Alef" w:eastAsia="Alef" w:hAnsi="Alef"/>
            <w:rtl w:val="1"/>
          </w:rPr>
          <w:t xml:space="preserve">היא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ins w:author="Sha Gat" w:id="58" w:date="2016-08-22T16:27:06Z">
        <w:commentRangeStart w:id="46"/>
        <w:commentRangeStart w:id="47"/>
        <w:commentRangeStart w:id="48"/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hiya Meislish" w:id="59" w:date="2020-06-15T17:37:18Z">
        <w:commentRangeEnd w:id="46"/>
        <w:r w:rsidDel="00000000" w:rsidR="00000000" w:rsidRPr="00000000">
          <w:commentReference w:id="46"/>
        </w:r>
        <w:commentRangeEnd w:id="47"/>
        <w:r w:rsidDel="00000000" w:rsidR="00000000" w:rsidRPr="00000000">
          <w:commentReference w:id="47"/>
        </w:r>
        <w:commentRangeEnd w:id="48"/>
        <w:r w:rsidDel="00000000" w:rsidR="00000000" w:rsidRPr="00000000">
          <w:commentReference w:id="4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</w:ins>
      <w:ins w:author="Sha Gat" w:id="58" w:date="2016-08-22T16:27:06Z"/>
      <w:ins w:author="Anonymous" w:id="60" w:date="2019-12-22T22:44:42Z">
        <w:del w:author="Ahiya Meislish" w:id="59" w:date="2020-06-15T17:37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אותם</w:delText>
          </w:r>
        </w:del>
      </w:ins>
      <w:ins w:author="Sha Gat" w:id="58" w:date="2016-08-22T16:27:0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את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del w:author="Anonymous" w:id="60" w:date="2019-12-22T22:44:42Z"/>
      <w:ins w:author="Anonymous" w:id="61" w:date="2019-12-22T22:41:26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Anonymous" w:id="60" w:date="2019-12-22T22:44:42Z"/>
      <w:ins w:author="נהוראי שוקרון" w:id="62" w:date="2018-07-17T23:51:15Z">
        <w:del w:author="Anonymous" w:id="60" w:date="2019-12-22T22:44:42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60" w:date="2019-12-22T22:44:42Z"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פטוניה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רפלקסיבי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נכשל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חיסרון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מהטריק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והתרכזה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להתווכח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63" w:date="2020-06-15T17:39:24Z">
        <w:commentRangeStart w:id="4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בבקשה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49"/>
      <w:r w:rsidDel="00000000" w:rsidR="00000000" w:rsidRPr="00000000">
        <w:commentReference w:id="49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בליווי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הקומיקסים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גיהינום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התבגרתי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4" w:date="2018-04-23T19:34:11Z">
        <w:r w:rsidDel="00000000" w:rsidR="00000000" w:rsidRPr="00000000">
          <w:rPr>
            <w:rFonts w:ascii="Alef" w:cs="Alef" w:eastAsia="Alef" w:hAnsi="Alef"/>
            <w:rtl w:val="1"/>
          </w:rPr>
          <w:t xml:space="preserve">כמטרה</w:t>
        </w:r>
      </w:ins>
      <w:ins w:author="6717429" w:id="65" w:date="2019-05-10T15:11:0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64" w:date="2018-04-23T19:34:11Z">
        <w:commentRangeStart w:id="50"/>
        <w:commentRangeStart w:id="51"/>
        <w:commentRangeStart w:id="52"/>
        <w:r w:rsidDel="00000000" w:rsidR="00000000" w:rsidRPr="00000000">
          <w:rPr>
            <w:rFonts w:ascii="Alef" w:cs="Alef" w:eastAsia="Alef" w:hAnsi="Alef"/>
            <w:rtl w:val="1"/>
          </w:rPr>
          <w:delText xml:space="preserve">למוות</w:delText>
        </w:r>
      </w:del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מייקל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בזינוקו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כשקראת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מחליק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הקפואים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t xml:space="preserve">שהיא</w:t>
        </w:r>
      </w:ins>
      <w:del w:author="Ahiya Meislish" w:id="66" w:date="2020-06-16T17:23:15Z">
        <w:r w:rsidDel="00000000" w:rsidR="00000000" w:rsidRPr="00000000">
          <w:rPr>
            <w:rFonts w:ascii="Alef" w:cs="Alef" w:eastAsia="Alef" w:hAnsi="Alef"/>
            <w:rtl w:val="1"/>
          </w:rPr>
          <w:delText xml:space="preserve">וזה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תפריעי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המזורגגות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נטרקה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וכאובה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המחנכת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הקשוחה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התנהגות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del w:author="Anonymous" w:id="67" w:date="2018-04-23T19:35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68" w:date="2018-04-23T19:35:23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המגואלת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פתיחת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היבש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אצבעותיה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והגנות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כיעיל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אוטומטית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כנשק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בראשה</w:t>
      </w:r>
      <w:ins w:author="Sha Gat" w:id="69" w:date="2016-08-22T16:32:13Z">
        <w:commentRangeStart w:id="57"/>
        <w:commentRangeStart w:id="58"/>
        <w:commentRangeStart w:id="5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לשלילה</w:t>
        </w:r>
      </w:ins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שולמית גינת" w:id="70" w:date="2020-07-02T14:55:3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</w:ins>
      <w:ins w:author="נהוראי שוקרון" w:id="72" w:date="2018-07-17T23:54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71" w:date="2017-09-30T18:35:35Z">
        <w:r w:rsidDel="00000000" w:rsidR="00000000" w:rsidRPr="00000000">
          <w:rPr>
            <w:rFonts w:ascii="Alef" w:cs="Alef" w:eastAsia="Alef" w:hAnsi="Alef"/>
            <w:rtl w:val="1"/>
          </w:rPr>
          <w:delText xml:space="preserve">שלא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התווכחה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בנימין פילצר" w:id="0" w:date="2017-10-24T11:24:09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בשונה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והמהדהדים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שהובילו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מבוזבזת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ורעיונות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בצעקות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ואימא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מצומצמת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t xml:space="preserve">לפעול</w:t>
        </w:r>
      </w:ins>
      <w:del w:author="Ahiya Meislish" w:id="0" w:date="2020-06-15T19:01:48Z">
        <w:r w:rsidDel="00000000" w:rsidR="00000000" w:rsidRPr="00000000">
          <w:rPr>
            <w:rFonts w:ascii="Alef" w:cs="Alef" w:eastAsia="Alef" w:hAnsi="Alef"/>
            <w:rtl w:val="1"/>
          </w:rPr>
          <w:delText xml:space="preserve">לעשות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לגונן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להצטלבות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מהמרפאה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1" w:date="2016-08-13T16:34:47Z">
        <w:commentRangeStart w:id="9"/>
        <w:r w:rsidDel="00000000" w:rsidR="00000000" w:rsidRPr="00000000">
          <w:rPr>
            <w:rFonts w:ascii="Alef" w:cs="Alef" w:eastAsia="Alef" w:hAnsi="Alef"/>
            <w:rtl w:val="1"/>
          </w:rPr>
          <w:t xml:space="preserve">לגלות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קורה</w:t>
        </w:r>
      </w:ins>
      <w:del w:author="Yelena Lisuk" w:id="1" w:date="2016-08-13T16:34:47Z">
        <w:commentRangeEnd w:id="9"/>
        <w:r w:rsidDel="00000000" w:rsidR="00000000" w:rsidRPr="00000000">
          <w:commentReference w:id="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כשזיהה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ins w:author="Anonymous" w:id="2" w:date="2017-08-02T09:57:5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הפסחא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חיכית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הנער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t xml:space="preserve">אמור</w:t>
        </w:r>
      </w:ins>
      <w:del w:author="Nir Peled" w:id="3" w:date="2017-11-21T16:56:34Z">
        <w:r w:rsidDel="00000000" w:rsidR="00000000" w:rsidRPr="00000000">
          <w:rPr>
            <w:rFonts w:ascii="Alef" w:cs="Alef" w:eastAsia="Alef" w:hAnsi="Alef"/>
            <w:rtl w:val="1"/>
          </w:rPr>
          <w:delText xml:space="preserve">תגיד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בחיפזון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ופלט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מדהים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בכמה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דרכים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להרוג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החברה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הכי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</w:t>
        </w:r>
      </w:ins>
      <w:ins w:author="eyal soifer" w:id="5" w:date="2017-04-22T08:18:44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ins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t xml:space="preserve">פשותך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" w:date="2016-08-13T16:38:28Z">
        <w:r w:rsidDel="00000000" w:rsidR="00000000" w:rsidRPr="00000000">
          <w:rPr>
            <w:rFonts w:ascii="Alef" w:cs="Alef" w:eastAsia="Alef" w:hAnsi="Alef"/>
            <w:rtl w:val="1"/>
          </w:rPr>
          <w:delText xml:space="preserve">כמה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להרוג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החברה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הכי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טובה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בכך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טיפש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טעיתי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פעלת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מוקדם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באימוני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ההורגת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לסטריינג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delText xml:space="preserve">בלחשוב</w:delText>
        </w:r>
      </w:del>
      <w:ins w:author="נהוראי שוקרון" w:id="7" w:date="2018-07-17T23:56:5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" w:date="2017-09-03T12:14:50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לתרץ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תירוצים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מהבריונים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משאב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ושכחת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שלסאת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Yelena Lisuk" w:id="8" w:date="2016-08-13T16:43:02Z">
        <w:commentRangeStart w:id="1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בעיקר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ממני</w:t>
        </w:r>
      </w:ins>
      <w:ins w:author="נהוראי שוקרון" w:id="9" w:date="2018-07-17T23:57:30Z"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Yelena Lisuk" w:id="8" w:date="2016-08-13T16:43:02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הייתה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בעיקר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תפסיק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del w:author="eyal soifer" w:id="13" w:date="2017-04-22T08:20:15Z"/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שנשקיע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חשיבה</w:t>
        </w:r>
      </w:ins>
      <w:del w:author="Ahiya Meislish" w:id="10" w:date="2020-06-16T18:08:4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ואפקטיבי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ציון אליאש" w:id="11" w:date="2017-11-21T16:20:08Z">
        <w:commentRangeStart w:id="11"/>
        <w:commentRangeStart w:id="12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בדאגה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ציון אליאש" w:id="11" w:date="2017-11-21T16:20:08Z">
        <w:commentRangeEnd w:id="11"/>
        <w:r w:rsidDel="00000000" w:rsidR="00000000" w:rsidRPr="00000000">
          <w:commentReference w:id="11"/>
        </w:r>
        <w:commentRangeEnd w:id="12"/>
        <w:r w:rsidDel="00000000" w:rsidR="00000000" w:rsidRPr="00000000">
          <w:commentReference w:id="12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בלדאוג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</w:del>
      <w:ins w:author="נהוראי שוקרון" w:id="12" w:date="2018-07-17T23:57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>
        <w:commentRangeStart w:id="13"/>
        <w:commentRangeStart w:id="14"/>
        <w:commentRangeStart w:id="15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יגרום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לנו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להיראות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יותר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אדון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אופל</w:t>
        </w:r>
      </w:ins>
      <w:ins w:author="נהוראי שוקרון" w:id="14" w:date="2018-07-17T23:57:49Z">
        <w:commentRangeEnd w:id="13"/>
        <w:r w:rsidDel="00000000" w:rsidR="00000000" w:rsidRPr="00000000">
          <w:commentReference w:id="13"/>
        </w:r>
        <w:commentRangeEnd w:id="14"/>
        <w:r w:rsidDel="00000000" w:rsidR="00000000" w:rsidRPr="00000000">
          <w:commentReference w:id="14"/>
        </w:r>
        <w:commentRangeEnd w:id="15"/>
        <w:r w:rsidDel="00000000" w:rsidR="00000000" w:rsidRPr="00000000">
          <w:commentReference w:id="15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eyal soifer" w:id="13" w:date="2017-04-22T08:20:15Z"/>
      <w:ins w:author="Anonymous" w:id="15" w:date="2017-07-16T14:40:0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ins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ha Gat" w:id="16" w:date="2016-08-22T16:38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ב</w:delText>
        </w:r>
      </w:del>
      <w:del w:author="eyal soifer" w:id="13" w:date="2017-04-22T08:20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נראה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קצת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אדון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האופלי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התקבלה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רציונליזציות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ללבטים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הקטנוניים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משתגע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ְּ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ֵ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דישדש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כואב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ins w:author="Anonymous" w:id="17" w:date="2017-01-08T20:13:24Z">
        <w:commentRangeStart w:id="16"/>
        <w:commentRangeStart w:id="1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Anonymous" w:id="17" w:date="2017-01-08T20:13:24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באיש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ins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t xml:space="preserve"> -</w:t>
        </w:r>
      </w:ins>
      <w:del w:author="Anonymous" w:id="18" w:date="2017-01-08T20:13:33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ומודד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לתשובתה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להיפטר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שאלתי</w:t>
        </w:r>
      </w:ins>
      <w:ins w:author="נהוראי שוקרון" w:id="20" w:date="2018-07-17T23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19" w:date="2017-11-21T16:59:02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שואל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הפיזי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t xml:space="preserve">החווה</w:t>
        </w:r>
      </w:ins>
      <w:ins w:author="נהוראי שוקרון" w:id="22" w:date="2018-07-17T23:59:0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21" w:date="2017-11-21T16:59:41Z"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פחח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קטסטרופה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דיגורי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כעצה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שוחח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3"/>
      <w:commentRangeStart w:id="24"/>
      <w:commentRangeStart w:id="25"/>
      <w:commentRangeStart w:id="26"/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הקורבן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3"/>
      <w:commentRangeStart w:id="34"/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נמהרים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החול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מצטמצמות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del w:author="Anonymous" w:id="23" w:date="2018-04-23T19:41:37Z">
        <w:commentRangeStart w:id="38"/>
        <w:commentRangeStart w:id="39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24" w:date="2018-04-23T19:42:04Z">
        <w:r w:rsidDel="00000000" w:rsidR="00000000" w:rsidRPr="00000000">
          <w:rPr>
            <w:rFonts w:ascii="Alef" w:cs="Alef" w:eastAsia="Alef" w:hAnsi="Alef"/>
            <w:rtl w:val="1"/>
          </w:rPr>
          <w:t xml:space="preserve">אז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nonymous" w:id="25" w:date="2017-09-11T18:56:30Z">
        <w:r w:rsidDel="00000000" w:rsidR="00000000" w:rsidRPr="00000000">
          <w:rPr>
            <w:rFonts w:ascii="Alef" w:cs="Alef" w:eastAsia="Alef" w:hAnsi="Alef"/>
            <w:rtl w:val="1"/>
          </w:rPr>
          <w:delText xml:space="preserve">אז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6" w:date="2016-08-13T20:11:37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27" w:date="2016-08-22T16:43:46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נהוראי שוקרון" w:id="28" w:date="2018-07-18T00:01:0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40"/>
      <w:commentRangeStart w:id="41"/>
      <w:commentRangeStart w:id="42"/>
      <w:r w:rsidDel="00000000" w:rsidR="00000000" w:rsidRPr="00000000">
        <w:rPr>
          <w:rFonts w:ascii="Alef" w:cs="Alef" w:eastAsia="Alef" w:hAnsi="Alef"/>
          <w:rtl w:val="1"/>
        </w:rPr>
        <w:t xml:space="preserve">קונפדרציה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באוזניה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שהחריש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דיוויד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רגועה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הקשיבי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למילותיי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שביכולתך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t xml:space="preserve">מאשר</w:t>
        </w:r>
      </w:ins>
      <w:del w:author="Anonymous" w:id="29" w:date="2019-12-22T23:01:07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פסיביים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ממבוכה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commentRangeStart w:id="48"/>
      <w:r w:rsidDel="00000000" w:rsidR="00000000" w:rsidRPr="00000000">
        <w:rPr>
          <w:rFonts w:ascii="Alef" w:cs="Alef" w:eastAsia="Alef" w:hAnsi="Alef"/>
          <w:rtl w:val="1"/>
        </w:rPr>
        <w:t xml:space="preserve">למעשי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הקרושיאטוס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יתקבל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ושאלי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שביכולתך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מהמסלול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b w:val="1"/>
          <w:rPrChange w:author="אביעד דוקוב" w:id="32" w:date="2018-06-05T18:46:30Z">
            <w:rPr>
              <w:rFonts w:ascii="Calibri" w:cs="Calibri" w:eastAsia="Calibri" w:hAnsi="Calibri"/>
            </w:rPr>
          </w:rPrChange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המקצועי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eyal soifer" w:id="30" w:date="2017-04-22T08:25:00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31" w:date="2018-07-18T00:02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שטקסיהם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חקוקים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שמעוררות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מגוחך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זדוני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6T20:19:28Z">
        <w:commentRangeStart w:id="49"/>
        <w:commentRangeStart w:id="50"/>
        <w:r w:rsidDel="00000000" w:rsidR="00000000" w:rsidRPr="00000000">
          <w:rPr>
            <w:rFonts w:ascii="Alef" w:cs="Alef" w:eastAsia="Alef" w:hAnsi="Alef"/>
            <w:rtl w:val="1"/>
          </w:rPr>
          <w:t xml:space="preserve">האפשרית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r w:rsidDel="00000000" w:rsidR="00000000" w:rsidRPr="00000000">
        <w:rPr>
          <w:rFonts w:ascii="Alef" w:cs="Alef" w:eastAsia="Alef" w:hAnsi="Alef"/>
          <w:rtl w:val="1"/>
        </w:rPr>
        <w:t xml:space="preserve">החמורה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להחמיר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t xml:space="preserve">לי</w:t>
        </w:r>
      </w:ins>
      <w:ins w:author="נהוראי שוקרון" w:id="35" w:date="2018-07-18T00:03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Gome Machlin" w:id="34" w:date="2018-06-04T23:54:2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36" w:date="2018-07-18T00:03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שיושיעו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גברתי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דמייני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הדועכים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ביודעך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נזכרת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Calibri" w:cs="Calibri" w:eastAsia="Calibri" w:hAnsi="Calibri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מסתכל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ההזדמנויות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במצבי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לאנוכיות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הנורמליות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התרסקות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בטנר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וברחו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שהמטוס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יפגום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commentRangeStart w:id="0"/>
      <w:commentRangeStart w:id="1"/>
      <w:commentRangeStart w:id="2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אלטרואיזם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</w:t>
        </w:r>
        <w:del w:author="איתמר זמירי" w:id="1" w:date="2017-10-08T19:49:22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ה</w:delText>
          </w:r>
        </w:del>
      </w:ins>
      <w:ins w:author="Anonymous" w:id="2" w:date="2017-01-08T20:19:12Z">
        <w:del w:author="Anonymous" w:id="3" w:date="2017-01-08T20:19:14Z"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י</w:delText>
          </w:r>
        </w:del>
      </w:ins>
      <w:ins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</w:t>
        </w:r>
      </w:ins>
      <w:ins w:author="איתמר זמירי" w:id="5" w:date="2017-10-08T19:49:25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</w:t>
        </w:r>
      </w:ins>
      <w:ins w:author="Anonymous" w:id="4" w:date="2017-01-08T20:19:07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</w:t>
        </w:r>
      </w:ins>
      <w:del w:author="Anonymous" w:id="0" w:date="2017-01-08T20:19:0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למנוע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וארשום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התחזית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הניסיונית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ִ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שייחזה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יעזרו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בנוסף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לעקוב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כמדיניות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הטוסט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מאביך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ומאימך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ins w:author="Anonymous" w:id="6" w:date="2018-03-11T22:05:47Z">
        <w:commentRangeStart w:id="3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נוספות</w:t>
        </w:r>
      </w:ins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עצותיי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המקופלים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בבטנו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פסימית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טלוויזיה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בהיררכיה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תרעומת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כשהתנהגת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חני פרוכטמן" w:id="7" w:date="2017-09-15T11:58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קלישאתי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להעריך</w:t>
      </w:r>
      <w:ins w:author="גולן נחליאל" w:id="8" w:date="2016-08-13T20:16:4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שייקספיר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חלמתי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בפילוסופיות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ההזיה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והרשויות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כשהתחלתי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שהצלחת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10"/>
      <w:commentRangeStart w:id="11"/>
      <w:commentRangeStart w:id="12"/>
      <w:commentRangeStart w:id="13"/>
      <w:commentRangeStart w:id="14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טרומי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כישרון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טלפתי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בתודעות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המחשבות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עשויות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מרושעות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בציוויליזציה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שפויה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לקפוץ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למסקנות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ביכולתך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שתבחר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שלוחשת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נוראות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באוזניך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מההצעות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להקדיש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מהרוח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המרושעת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רעיונות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ונפלאים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הפרויקט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המדעי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נאבק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דיבוק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לדאוג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לנטוש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שתקבל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שתפתח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ציפינו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המסכן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מדאיגה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כשלעצמה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הגורם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לזימון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כבאיות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אשקר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בגיל</w:t>
      </w:r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נהוראי שוקרון" w:id="10" w:date="2018-07-18T00:09:2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20</w:t>
        </w:r>
      </w:ins>
      <w:del w:author="משגב יוסף" w:id="9" w:date="2017-11-21T16:28:57Z"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 </w:delText>
        </w:r>
      </w:del>
      <w:ins w:author="גולן נחליאל" w:id="11" w:date="2016-08-13T20:18:25Z">
        <w:del w:author="משגב יוסף" w:id="9" w:date="2017-11-21T16:28:57Z">
          <w:commentRangeStart w:id="15"/>
          <w:commentRangeStart w:id="1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עשרים</w:delText>
          </w:r>
        </w:del>
      </w:ins>
      <w:del w:author="גולן נחליאל" w:id="11" w:date="2016-08-13T20:18:25Z">
        <w:commentRangeEnd w:id="15"/>
        <w:r w:rsidDel="00000000" w:rsidR="00000000" w:rsidRPr="00000000">
          <w:commentReference w:id="15"/>
        </w:r>
        <w:commentRangeEnd w:id="16"/>
        <w:r w:rsidDel="00000000" w:rsidR="00000000" w:rsidRPr="00000000">
          <w:commentReference w:id="16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20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נרגיש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קרובים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כשנהיה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זקנים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ואפורים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ונציק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לרובוטים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ומתרחקים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עוקבים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מועילות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והאישיות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משתנה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מעדיפים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מתנהגים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וגוררים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וההורים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ההתבגרות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פרופורציונית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שומרים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לעצמנו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נאהב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בחוקים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תהסס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להרצות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שנילקח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ותבין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מבועתים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בתכלית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האיסור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להתעסק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שיעורים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מתקדמים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בהעלאה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ins w:author="Solsi Minor" w:id="12" w:date="2016-09-22T11:17:34Z">
        <w:commentRangeStart w:id="17"/>
        <w:commentRangeStart w:id="18"/>
        <w:commentRangeStart w:id="19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באיזה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מצב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תהיה</w:t>
        </w:r>
      </w:ins>
      <w:ins w:author="נהוראי שוקרון" w:id="13" w:date="2018-07-18T00:10:38Z">
        <w:commentRangeEnd w:id="17"/>
        <w:r w:rsidDel="00000000" w:rsidR="00000000" w:rsidRPr="00000000">
          <w:commentReference w:id="17"/>
        </w:r>
        <w:commentRangeEnd w:id="18"/>
        <w:r w:rsidDel="00000000" w:rsidR="00000000" w:rsidRPr="00000000">
          <w:commentReference w:id="18"/>
        </w:r>
        <w:commentRangeEnd w:id="19"/>
        <w:r w:rsidDel="00000000" w:rsidR="00000000" w:rsidRPr="00000000">
          <w:commentReference w:id="19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Solsi Minor" w:id="12" w:date="2016-09-22T11:17:3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יהיה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המצב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התקציר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החפוז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במובנים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אנסה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לא</w:t>
        </w:r>
      </w:ins>
      <w:ins w:author="נהוראי שוקרון" w:id="15" w:date="2018-07-18T00:10:4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הלל צרי" w:id="14" w:date="2017-12-31T08:23:59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אנסה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להתנהג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מחמיר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מפחידים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להימנע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מסביבך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זכור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האחריות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נואשים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מלגלות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גידלתי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שמפר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הבטחה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שהבטחת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shira linik" w:id="16" w:date="2016-11-24T14:05:58Z"/>
          <w:rFonts w:ascii="Calibri" w:cs="Calibri" w:eastAsia="Calibri" w:hAnsi="Calibri"/>
          <w:i w:val="1"/>
        </w:rPr>
      </w:pPr>
      <w:ins w:author="shira linik" w:id="16" w:date="2016-11-24T14:05:58Z">
        <w:r w:rsidDel="00000000" w:rsidR="00000000" w:rsidRPr="00000000">
          <w:rPr>
            <w:rtl w:val="0"/>
          </w:rPr>
        </w:r>
      </w:ins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אוהבת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המכתבים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בתבוסה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טוסט</w:t>
      </w:r>
      <w:ins w:author="משגב יוסף" w:id="17" w:date="2017-11-21T16:30:40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משגב יוסף" w:id="17" w:date="2017-11-21T16:30:4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חמאה</w:t>
      </w:r>
      <w:ins w:author="הלל צרי" w:id="18" w:date="2017-12-31T08:27:3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18" w:date="2017-12-31T08:27:3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גבינה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תפוזים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דייסת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שיבולת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צבעי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שירה יניר" w:id="19" w:date="2019-10-11T11:23:2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t xml:space="preserve">ממש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מעוניין</w:t>
        </w:r>
      </w:ins>
      <w:ins w:author="נהוראי שוקרון" w:id="21" w:date="2018-07-18T00:12:4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20" w:date="2017-08-02T10:15:12Z">
        <w:r w:rsidDel="00000000" w:rsidR="00000000" w:rsidRPr="00000000">
          <w:rPr>
            <w:rFonts w:ascii="Alef" w:cs="Alef" w:eastAsia="Alef" w:hAnsi="Alef"/>
            <w:rtl w:val="1"/>
          </w:rPr>
          <w:delText xml:space="preserve">מעוניין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ממש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להיזכר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t xml:space="preserve">למרות</w:t>
        </w:r>
      </w:ins>
      <w:ins w:author="נהוראי שוקרון" w:id="23" w:date="2018-07-18T00:12:5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2" w:date="2016-08-13T20:20:54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אף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עידודיו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תודעתה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ins w:author="ציון אליאש" w:id="24" w:date="2017-09-03T12:28:58Z">
        <w:r w:rsidDel="00000000" w:rsidR="00000000" w:rsidRPr="00000000">
          <w:rPr>
            <w:rFonts w:ascii="Alef" w:cs="Alef" w:eastAsia="Alef" w:hAnsi="Alef"/>
            <w:rtl w:val="1"/>
          </w:rPr>
          <w:t xml:space="preserve">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5" w:date="2016-12-11T14:57:0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ולן נחליאל" w:id="26" w:date="2016-08-13T20:21:16Z">
        <w:commentRangeStart w:id="25"/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התנסה</w:t>
        </w:r>
      </w:ins>
      <w:ins w:author="נהוראי שוקרון" w:id="27" w:date="2018-07-18T00:12:57Z"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commentRangeEnd w:id="27"/>
        <w:r w:rsidDel="00000000" w:rsidR="00000000" w:rsidRPr="00000000">
          <w:commentReference w:id="2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26" w:date="2016-08-13T20:21:16Z">
        <w:r w:rsidDel="00000000" w:rsidR="00000000" w:rsidRPr="00000000">
          <w:rPr>
            <w:rFonts w:ascii="Alef" w:cs="Alef" w:eastAsia="Alef" w:hAnsi="Alef"/>
            <w:rtl w:val="1"/>
          </w:rPr>
          <w:delText xml:space="preserve">ניסה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ידו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תחכום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commentRangeStart w:id="30"/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קיצון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Ahiya Meislish" w:id="28" w:date="2020-06-16T21:04:39Z">
        <w:commentRangeStart w:id="31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לשנות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תפקידך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</w:t>
        </w:r>
      </w:ins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29" w:date="2017-09-03T12:29:22Z"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עלת</w:delText>
        </w:r>
      </w:del>
      <w:ins w:author="נהוראי שוקרון" w:id="30" w:date="2018-07-18T00:13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29" w:date="2017-09-03T12:29:22Z">
        <w:r w:rsidDel="00000000" w:rsidR="00000000" w:rsidRPr="00000000">
          <w:rPr>
            <w:rFonts w:ascii="Alef" w:cs="Alef" w:eastAsia="Alef" w:hAnsi="Alef"/>
            <w:rtl w:val="1"/>
          </w:rPr>
          <w:t xml:space="preserve">התרוממ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ציון אליאש" w:id="31" w:date="2017-09-03T12:29:38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הקולות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t xml:space="preserve">מהוסים</w:t>
        </w:r>
      </w:ins>
      <w:ins w:author="נהוראי שוקרון" w:id="33" w:date="2018-07-18T00:13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32" w:date="2017-09-03T12:29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מושקטים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דעכו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כולכם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נהרגה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חקירות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יגיב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ונעצבה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פניכם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מתביישת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לאמיצים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ins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34" w:date="2017-08-02T10:17:4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33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5" w:date="2017-12-31T08:32:11Z">
        <w:commentRangeStart w:id="34"/>
        <w:commentRangeStart w:id="35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36" w:date="2017-12-31T08:33:25Z">
        <w:commentRangeStart w:id="36"/>
        <w:commentRangeStart w:id="37"/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והמשיכה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התפטרותי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בחרתי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הנואמים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הוכחתם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38" w:date="2020-07-02T15:12:32Z">
              <w:rPr>
                <w:rFonts w:ascii="Alef" w:cs="Alef" w:eastAsia="Alef" w:hAnsi="Alef"/>
              </w:rPr>
            </w:rPrChange>
          </w:rPr>
          <w:t xml:space="preserve">ששרדו</w:t>
        </w:r>
      </w:ins>
      <w:ins w:author="נהוראי שוקרון" w:id="39" w:date="2018-07-18T00:15:41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0" w:date="2017-12-31T08:35:1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37" w:date="2017-12-31T08:35:14Z">
        <w:r w:rsidDel="00000000" w:rsidR="00000000" w:rsidRPr="00000000">
          <w:rPr>
            <w:rFonts w:ascii="Alef" w:cs="Alef" w:eastAsia="Alef" w:hAnsi="Alef"/>
            <w:rtl w:val="1"/>
          </w:rPr>
          <w:delText xml:space="preserve">לשרוד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וסיכנתם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  <w:rPrChange w:author="כרם שולמית גינת" w:id="42" w:date="2020-07-02T15:12:39Z">
              <w:rPr>
                <w:rFonts w:ascii="Alef" w:cs="Alef" w:eastAsia="Alef" w:hAnsi="Alef"/>
              </w:rPr>
            </w:rPrChange>
          </w:rPr>
          <w:t xml:space="preserve">בהתמודדות</w:t>
        </w:r>
      </w:ins>
      <w:ins w:author="נהוראי שוקרון" w:id="43" w:date="2018-07-18T00:15:50Z">
        <w:r w:rsidDel="00000000" w:rsidR="00000000" w:rsidRPr="00000000">
          <w:rPr>
            <w:rFonts w:ascii="Alef" w:cs="Alef" w:eastAsia="Alef" w:hAnsi="Alef"/>
            <w:color w:val="333333"/>
            <w:sz w:val="20"/>
            <w:szCs w:val="20"/>
            <w:highlight w:val="white"/>
            <w:rtl w:val="0"/>
            <w:rPrChange w:author="הלל צרי" w:id="44" w:date="2017-12-31T08:35:54Z">
              <w:rPr>
                <w:rFonts w:ascii="Alef" w:cs="Alef" w:eastAsia="Alef" w:hAnsi="Alef"/>
              </w:rPr>
            </w:rPrChange>
          </w:rPr>
          <w:t xml:space="preserve"> </w:t>
        </w:r>
      </w:ins>
      <w:del w:author="הלל צרי" w:id="41" w:date="2017-12-31T08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להתמודד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שירצה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גמגם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del w:author="הלל צרי" w:id="45" w:date="2017-12-31T08:36:37Z">
        <w:r w:rsidDel="00000000" w:rsidR="00000000" w:rsidRPr="00000000">
          <w:pict>
            <v:rect style="width:0.0pt;height:1.5pt" o:hr="t" o:hrstd="t" o:hralign="center" fillcolor="#A0A0A0" stroked="f"/>
          </w:pic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שתולשות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46" w:date="2017-07-16T14:52:59Z">
        <w:r w:rsidDel="00000000" w:rsidR="00000000" w:rsidRPr="00000000">
          <w:rPr>
            <w:rFonts w:ascii="Alef" w:cs="Alef" w:eastAsia="Alef" w:hAnsi="Alef"/>
            <w:rtl w:val="1"/>
          </w:rPr>
          <w:t xml:space="preserve">ומר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רובאוס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45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יחיד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כרצונך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מנגבת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ההפלפאפית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שנמלט</w:t>
      </w:r>
      <w:ins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nonymous" w:id="47" w:date="2017-08-02T10:21:5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שגנרל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להימלט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שהצד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להשקיע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מסביבם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שיטשטש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ועמעמה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נחנק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וחיבקה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6"/>
      <w:commentRangeStart w:id="47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לוודא</w:t>
      </w:r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שקיבלנו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i w:val="1"/>
          <w:iCs/>
          <w:sz w:val="26"/>
          <w:szCs w:val="26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del w:author="הלל צרי" w:id="48" w:date="2017-12-31T08:39:5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הלל צרי" w:id="49" w:date="2017-12-31T08:40:0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עבורו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המתייפח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t xml:space="preserve">למחרת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olsi Minor" w:id="51" w:date="2016-09-22T11:47:2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50" w:date="2017-09-03T12:34:05Z">
        <w:r w:rsidDel="00000000" w:rsidR="00000000" w:rsidRPr="00000000">
          <w:rPr>
            <w:rFonts w:ascii="Alef" w:cs="Alef" w:eastAsia="Alef" w:hAnsi="Alef"/>
            <w:rtl w:val="1"/>
          </w:rPr>
          <w:delText xml:space="preserve">למחרת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כשהתגלה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בשעה</w:t>
      </w:r>
      <w:r w:rsidDel="00000000" w:rsidR="00000000" w:rsidRPr="00000000">
        <w:rPr>
          <w:rFonts w:ascii="Alef" w:cs="Alef" w:eastAsia="Alef" w:hAnsi="Alef"/>
          <w:rtl w:val="1"/>
        </w:rPr>
        <w:t xml:space="preserve"> 6:07 </w:t>
      </w:r>
      <w:r w:rsidDel="00000000" w:rsidR="00000000" w:rsidRPr="00000000">
        <w:rPr>
          <w:rFonts w:ascii="Alef" w:cs="Alef" w:eastAsia="Alef" w:hAnsi="Alef"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del w:author="Anonymous" w:id="1" w:date="2016-12-09T09:50:2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0"/>
          </w:rPr>
          <w:t xml:space="preserve">-</w:t>
        </w:r>
      </w:ins>
      <w:del w:author="Solsi Minor" w:id="0" w:date="2016-09-22T11:47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גולן נחליאל" w:id="2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, 1992,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0"/>
      <w:commentRangeStart w:id="1"/>
      <w:commentRangeStart w:id="2"/>
      <w:commentRangeStart w:id="3"/>
      <w:commentRangeStart w:id="4"/>
      <w:r w:rsidDel="00000000" w:rsidR="00000000" w:rsidRPr="00000000">
        <w:rPr>
          <w:rFonts w:ascii="Alef" w:cs="Alef" w:eastAsia="Alef" w:hAnsi="Alef"/>
          <w:rtl w:val="1"/>
        </w:rPr>
        <w:t xml:space="preserve">מסוננת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הווילונות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כתום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משתנה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חורפי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olsi Minor" w:id="3" w:date="2016-09-22T11:48:25Z">
        <w:del w:author="איתמר זמירי" w:id="4" w:date="2017-10-08T20:03:3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5" w:date="2016-09-22T11:48:31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t xml:space="preserve">תשישות</w:t>
        </w:r>
      </w:ins>
      <w:ins w:author="נהוראי שוקרון" w:id="6" w:date="2018-07-18T00:20:24Z">
        <w:commentRangeEnd w:id="6"/>
        <w:r w:rsidDel="00000000" w:rsidR="00000000" w:rsidRPr="00000000">
          <w:commentReference w:id="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" w:date="2016-09-22T11:48:31Z">
        <w:r w:rsidDel="00000000" w:rsidR="00000000" w:rsidRPr="00000000">
          <w:rPr>
            <w:rFonts w:ascii="Alef" w:cs="Alef" w:eastAsia="Alef" w:hAnsi="Alef"/>
            <w:rtl w:val="1"/>
          </w:rPr>
          <w:delText xml:space="preserve">מותשים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7" w:date="2016-08-19T13:41:42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הדלת</w:t>
        </w:r>
      </w:ins>
      <w:ins w:author="נהוראי שוקרון" w:id="8" w:date="2018-07-18T00:20:27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" w:date="2016-08-19T13:41:42Z">
        <w:r w:rsidDel="00000000" w:rsidR="00000000" w:rsidRPr="00000000">
          <w:rPr>
            <w:rFonts w:ascii="Alef" w:cs="Alef" w:eastAsia="Alef" w:hAnsi="Alef"/>
            <w:rtl w:val="1"/>
          </w:rPr>
          <w:delText xml:space="preserve">בשקט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איתמר זמירי" w:id="9" w:date="2017-10-08T20:03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ins w:author="נהוראי שוקרון" w:id="10" w:date="2018-07-18T00:20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1" w:date="2016-08-19T13:41:43Z">
        <w:commentRangeStart w:id="8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הדלת</w:delText>
        </w:r>
      </w:del>
      <w:commentRangeEnd w:id="8"/>
      <w:r w:rsidDel="00000000" w:rsidR="00000000" w:rsidRPr="00000000">
        <w:commentReference w:id="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גולן נחליאל" w:id="11" w:date="2016-08-19T13:41:43Z">
        <w:r w:rsidDel="00000000" w:rsidR="00000000" w:rsidRPr="00000000">
          <w:rPr>
            <w:rFonts w:ascii="Alef" w:cs="Alef" w:eastAsia="Alef" w:hAnsi="Alef"/>
            <w:rtl w:val="1"/>
          </w:rPr>
          <w:t xml:space="preserve">בשקט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שנבהל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וצווח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הקטן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9"/>
      <w:commentRangeStart w:id="10"/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מתעסקות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1"/>
      <w:commentRangeStart w:id="12"/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תגובה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מסתגלת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אמיר גרויסמן" w:id="12" w:date="2018-05-02T15:59:57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אמיר גרויסמן" w:id="12" w:date="2018-05-02T15:59:57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תפתחו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del w:author="Ahiya Meislish" w:id="13" w:date="2020-06-17T14:51:58Z">
        <w:commentRangeStart w:id="19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באבולוציה</w:delText>
        </w:r>
      </w:del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hiya Meislish" w:id="14" w:date="2020-06-17T14:37:59Z">
        <w:commentRangeStart w:id="20"/>
        <w:r w:rsidDel="00000000" w:rsidR="00000000" w:rsidRPr="00000000">
          <w:rPr>
            <w:rFonts w:ascii="Alef" w:cs="Alef" w:eastAsia="Alef" w:hAnsi="Alef"/>
            <w:rtl w:val="1"/>
          </w:rPr>
          <w:t xml:space="preserve">בצלילות</w:t>
        </w:r>
      </w:ins>
      <w:del w:author="Ahiya Meislish" w:id="14" w:date="2020-06-17T14:37:59Z">
        <w:commentRangeEnd w:id="20"/>
        <w:r w:rsidDel="00000000" w:rsidR="00000000" w:rsidRPr="00000000">
          <w:commentReference w:id="2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צלול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Ahiya Meislish" w:id="15" w:date="2020-06-17T15:34:01Z">
        <w:commentRangeStart w:id="21"/>
        <w:r w:rsidDel="00000000" w:rsidR="00000000" w:rsidRPr="00000000">
          <w:rPr>
            <w:rFonts w:ascii="Alef" w:cs="Alef" w:eastAsia="Alef" w:hAnsi="Alef"/>
            <w:rtl w:val="1"/>
          </w:rPr>
          <w:t xml:space="preserve">יגון</w:t>
        </w:r>
      </w:ins>
      <w:del w:author="Ahiya Meislish" w:id="15" w:date="2020-06-17T15:34:01Z">
        <w:commentRangeEnd w:id="21"/>
        <w:r w:rsidDel="00000000" w:rsidR="00000000" w:rsidRPr="00000000">
          <w:commentReference w:id="2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אבל</w:delText>
        </w:r>
      </w:del>
      <w:ins w:author="Solsi Minor" w:id="16" w:date="2016-09-22T11:51:39Z">
        <w:del w:author="Ahiya Meislish" w:id="15" w:date="2020-06-17T15:34:01Z">
          <w:commentRangeStart w:id="22"/>
          <w:commentRangeStart w:id="23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לוויתור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קונפליקט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שראה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אתלבש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7" w:date="2020-06-17T15:38:27Z"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ארב</w:t>
        </w:r>
      </w:ins>
      <w:del w:author="Ahiya Meislish" w:id="17" w:date="2020-06-17T15:38:27Z">
        <w:commentRangeEnd w:id="24"/>
        <w:r w:rsidDel="00000000" w:rsidR="00000000" w:rsidRPr="00000000">
          <w:commentReference w:id="24"/>
        </w:r>
        <w:commentRangeStart w:id="25"/>
        <w:commentRangeStart w:id="26"/>
        <w:r w:rsidDel="00000000" w:rsidR="00000000" w:rsidRPr="00000000">
          <w:rPr>
            <w:rFonts w:ascii="Alef" w:cs="Alef" w:eastAsia="Alef" w:hAnsi="Alef"/>
            <w:rtl w:val="1"/>
          </w:rPr>
          <w:delText xml:space="preserve">שרץ</w:delText>
        </w:r>
      </w:del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בפיהוק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הקדמה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האבנים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בחנתי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בעזרתה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מהמחסן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מצמצם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בדריכות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ברשותך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מבוססות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ספציפי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נלקחה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commentRangeStart w:id="27"/>
      <w:commentRangeStart w:id="28"/>
      <w:commentRangeStart w:id="29"/>
      <w:commentRangeStart w:id="30"/>
      <w:commentRangeStart w:id="31"/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העתיקות</w:t>
      </w:r>
      <w:commentRangeEnd w:id="27"/>
      <w:r w:rsidDel="00000000" w:rsidR="00000000" w:rsidRPr="00000000">
        <w:commentReference w:id="27"/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שנגנבה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לחשדות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ins w:author="Ahiya Meislish" w:id="18" w:date="2020-06-17T15:49:2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</w:t>
      </w:r>
      <w:ins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19" w:date="2020-06-17T15:49:33Z">
        <w:r w:rsidDel="00000000" w:rsidR="00000000" w:rsidRPr="00000000">
          <w:rPr>
            <w:rFonts w:ascii="Alef" w:cs="Alef" w:eastAsia="Alef" w:hAnsi="Alef"/>
            <w:rtl w:val="1"/>
          </w:rPr>
          <w:delText xml:space="preserve">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והאפור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לנפנף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לצווארו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הלל משלוף" w:id="20" w:date="2019-03-16T21:42:19Z">
        <w:r w:rsidDel="00000000" w:rsidR="00000000" w:rsidRPr="00000000">
          <w:rPr>
            <w:rFonts w:ascii="Alef" w:cs="Alef" w:eastAsia="Alef" w:hAnsi="Alef"/>
            <w:rtl w:val="1"/>
          </w:rPr>
          <w:delText xml:space="preserve">עוד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שקוף</w:t>
      </w:r>
      <w:ins w:author="הלל משלוף" w:id="21" w:date="2019-03-16T21:42:1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כמקודם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ההתרחבות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22" w:date="2020-06-17T16:46:02Z">
        <w:r w:rsidDel="00000000" w:rsidR="00000000" w:rsidRPr="00000000">
          <w:rPr>
            <w:rFonts w:ascii="Alef" w:cs="Alef" w:eastAsia="Alef" w:hAnsi="Alef"/>
            <w:rtl w:val="1"/>
          </w:rPr>
          <w:t xml:space="preserve">פגע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במחסום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נראה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באוויר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שמעליו</w:t>
        </w:r>
      </w:ins>
      <w:del w:author="Ahiya Meislish" w:id="22" w:date="2020-06-17T16:46:02Z">
        <w:r w:rsidDel="00000000" w:rsidR="00000000" w:rsidRPr="00000000">
          <w:rPr>
            <w:rFonts w:ascii="Alef" w:cs="Alef" w:eastAsia="Alef" w:hAnsi="Alef"/>
            <w:color w:val="222222"/>
            <w:rtl w:val="0"/>
          </w:rPr>
          <w:delText xml:space="preserve">hit some invisible barrier in the air above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טראח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בשוויון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נאלץ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יחטוף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התעתקות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מעגלי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מטבעת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הבוהן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המרפא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לאצבעו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לשרוולו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מתנצל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jony bar" w:id="23" w:date="2018-05-29T22:20:5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הוזהרת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לכשתצטרך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לחיז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וזייף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הסצנה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כשהגיע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3: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4: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לסמוך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הזיכרונות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5: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בלאגן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6: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הלכתי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7: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התאמנתי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בשליטה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בנקודה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שהפחדתי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בקסמהדרין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בעיתו</w:t>
      </w:r>
      <w:ins w:author="Ahiya Meislish" w:id="24" w:date="2020-06-17T16:53:12Z">
        <w:commentRangeStart w:id="33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נים</w:t>
        </w:r>
      </w:ins>
      <w:del w:author="Ahiya Meislish" w:id="24" w:date="2020-06-17T16:53:12Z">
        <w:commentRangeEnd w:id="33"/>
        <w:r w:rsidDel="00000000" w:rsidR="00000000" w:rsidRPr="00000000">
          <w:commentReference w:id="33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ן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8: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זוכר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במדויק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העיתונים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הניחוש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והרשתות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איכשהו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5" w:date="2020-06-17T17:03:19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</w:t>
      </w:r>
      <w:ins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Ahiya Meislish" w:id="26" w:date="2020-06-17T17:03:23Z">
        <w:r w:rsidDel="00000000" w:rsidR="00000000" w:rsidRPr="00000000">
          <w:rPr>
            <w:rFonts w:ascii="Alef" w:cs="Alef" w:eastAsia="Alef" w:hAnsi="Alef"/>
            <w:rtl w:val="1"/>
          </w:rPr>
          <w:delText xml:space="preserve">ית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7T17:03:11Z">
        <w:r w:rsidDel="00000000" w:rsidR="00000000" w:rsidRPr="00000000">
          <w:rPr>
            <w:rFonts w:ascii="Alef" w:cs="Alef" w:eastAsia="Alef" w:hAnsi="Alef"/>
            <w:rtl w:val="1"/>
          </w:rPr>
          <w:t xml:space="preserve">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Ahiya Meislish" w:id="27" w:date="2020-06-17T17:03:11Z"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שיטת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הפעולה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28" w:date="2017-08-02T20:21:14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t xml:space="preserve">ערפל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השינה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להתפוגג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לאיט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נהוראי שוקרון" w:id="30" w:date="2018-07-18T00:26:0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29" w:date="2016-08-16T15:09:38Z">
        <w:r w:rsidDel="00000000" w:rsidR="00000000" w:rsidRPr="00000000">
          <w:rPr>
            <w:rFonts w:ascii="Alef" w:cs="Alef" w:eastAsia="Alef" w:hAnsi="Alef"/>
            <w:rtl w:val="1"/>
          </w:rPr>
          <w:delText xml:space="preserve">לאט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ערפל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השינה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להתפוגג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צרי" w:id="31" w:date="2017-12-31T08:52:17Z"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הלל צרי" w:id="31" w:date="2017-12-31T08:52:17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מת</w:delText>
        </w:r>
      </w:del>
      <w:ins w:author="Ofek Cohen" w:id="32" w:date="2017-12-13T07:39:49Z">
        <w:del w:author="הלל צרי" w:id="31" w:date="2017-12-31T08:52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.</w:delText>
          </w:r>
        </w:del>
      </w:ins>
      <w:del w:author="הלל צרי" w:id="31" w:date="2017-12-31T08:52:17Z">
        <w:r w:rsidDel="00000000" w:rsidR="00000000" w:rsidRPr="00000000">
          <w:rPr>
            <w:rFonts w:ascii="Alef" w:cs="Alef" w:eastAsia="Alef" w:hAnsi="Alef"/>
            <w:rtl w:val="1"/>
          </w:rPr>
          <w:delText xml:space="preserve">ודעתו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3" w:date="2020-06-17T17:16:07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t xml:space="preserve">היו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ברורים</w:t>
        </w:r>
      </w:ins>
      <w:del w:author="Ahiya Meislish" w:id="33" w:date="2020-06-17T17:16:07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המוסכמה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שחילקת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יעקוף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מאכינה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34" w:date="2020-06-17T17:11:49Z">
        <w:commentRangeStart w:id="42"/>
        <w:r w:rsidDel="00000000" w:rsidR="00000000" w:rsidRPr="00000000">
          <w:rPr>
            <w:rFonts w:ascii="Alef" w:cs="Alef" w:eastAsia="Alef" w:hAnsi="Alef"/>
            <w:rtl w:val="1"/>
          </w:rPr>
          <w:t xml:space="preserve">כמו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- "</w:t>
        </w:r>
      </w:ins>
      <w:del w:author="Ahiya Meislish" w:id="34" w:date="2020-06-17T17:11:49Z">
        <w:commentRangeEnd w:id="42"/>
        <w:r w:rsidDel="00000000" w:rsidR="00000000" w:rsidRPr="00000000">
          <w:commentReference w:id="42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"-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במאמץ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5" w:date="2018-03-12T09:33:09Z">
        <w:r w:rsidDel="00000000" w:rsidR="00000000" w:rsidRPr="00000000">
          <w:rPr>
            <w:rFonts w:ascii="Alef" w:cs="Alef" w:eastAsia="Alef" w:hAnsi="Alef"/>
            <w:rtl w:val="1"/>
          </w:rPr>
          <w:t xml:space="preserve">יכולת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בלת</w:t>
        </w:r>
      </w:ins>
      <w:ins w:author="Anonymous" w:id="36" w:date="2018-03-12T09:33:1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ins w:author="Anonymous" w:id="37" w:date="2018-03-12T09:33:14Z">
        <w:r w:rsidDel="00000000" w:rsidR="00000000" w:rsidRPr="00000000">
          <w:rPr>
            <w:rFonts w:ascii="Alef" w:cs="Alef" w:eastAsia="Alef" w:hAnsi="Alef"/>
            <w:rtl w:val="1"/>
          </w:rPr>
          <w:t xml:space="preserve">וגבלת</w:t>
        </w:r>
      </w:ins>
      <w:del w:author="Anonymous" w:id="35" w:date="2018-03-12T09:33:09Z">
        <w:commentRangeStart w:id="43"/>
        <w:r w:rsidDel="00000000" w:rsidR="00000000" w:rsidRPr="00000000">
          <w:rPr>
            <w:rFonts w:ascii="Alef" w:cs="Alef" w:eastAsia="Alef" w:hAnsi="Alef"/>
            <w:rtl w:val="1"/>
          </w:rPr>
          <w:delText xml:space="preserve">כל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</w:delText>
        </w:r>
      </w:del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היפותטית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מתפקדים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מתקמט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בריכוז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סיניסטרה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commentRangeStart w:id="45"/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בריחוק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היינו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בוטחים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שנועדה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להתגלות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לרמות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מטא</w:t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Fonts w:ascii="Alef" w:cs="Alef" w:eastAsia="Alef" w:hAnsi="Alef"/>
          <w:rtl w:val="0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בפציעתה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ושיפשף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אוקיי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רצינית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להרעיל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ושיקויים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ובזוארים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לרפא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להכניס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לארוחת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כמשמעו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יתעדו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יעקבו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הרוצח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להכיל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להבריח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להחליש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רוחי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להשתלט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גופי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הלחשננות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38" w:date="2018-08-28T21:36:28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39" w:date="2019-12-23T00:01:0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ליץ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1,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מודה נסים אהרנסון" w:id="40" w:date="2018-08-28T21:36:06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קמע</w:t>
        </w:r>
      </w:ins>
      <w:del w:author="מודה נסים אהרנסון" w:id="40" w:date="2018-08-28T21:36:06Z">
        <w:commentRangeStart w:id="47"/>
        <w:commentRangeStart w:id="48"/>
        <w:commentRangeStart w:id="49"/>
        <w:commentRangeStart w:id="50"/>
        <w:commentRangeStart w:id="51"/>
        <w:commentRangeStart w:id="52"/>
        <w:commentRangeStart w:id="53"/>
        <w:commentRangeStart w:id="54"/>
        <w:commentRangeStart w:id="55"/>
        <w:commentRangeStart w:id="56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דבר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תפילין</w:delText>
        </w:r>
      </w:del>
      <w:del w:author="Anonymous" w:id="41" w:date="2019-12-23T00:01:1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הליץ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'</w:t>
      </w:r>
      <w:commentRangeEnd w:id="47"/>
      <w:r w:rsidDel="00000000" w:rsidR="00000000" w:rsidRPr="00000000">
        <w:commentReference w:id="47"/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-1943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מתבקשת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2,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מרכיב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עיקרי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בטקס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לשחזר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כשדעתנו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מוסחת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הקפוצה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מספקת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2" w:date="2020-06-17T17:32:07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del w:author="Ahiya Meislish" w:id="43" w:date="2020-06-17T17:32:13Z">
        <w:commentRangeStart w:id="61"/>
        <w:commentRangeStart w:id="6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למדי</w:delText>
        </w:r>
      </w:del>
      <w:commentRangeEnd w:id="61"/>
      <w:r w:rsidDel="00000000" w:rsidR="00000000" w:rsidRPr="00000000">
        <w:commentReference w:id="61"/>
      </w:r>
      <w:commentRangeEnd w:id="62"/>
      <w:r w:rsidDel="00000000" w:rsidR="00000000" w:rsidRPr="00000000">
        <w:commentReference w:id="6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הסקוטית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3"/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יהרג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צדדיות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מינרווה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לשיקויים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מקנקן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בינתיים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</w:t>
      </w:r>
      <w:r w:rsidDel="00000000" w:rsidR="00000000" w:rsidRPr="00000000">
        <w:rPr>
          <w:rFonts w:ascii="Alef" w:cs="Alef" w:eastAsia="Alef" w:hAnsi="Alef"/>
          <w:rtl w:val="1"/>
        </w:rPr>
        <w:t xml:space="preserve">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בלטינית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ניהיל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סופרנום</w:t>
      </w:r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המממ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אספתי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Ahiya Meislish" w:id="44" w:date="2020-06-17T21:22:0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מבט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קודר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44" w:date="2020-06-17T21:22:08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color w:val="222222"/>
            <w:sz w:val="24"/>
            <w:szCs w:val="24"/>
            <w:rtl w:val="0"/>
          </w:rPr>
          <w:delText xml:space="preserve">He gave Harry a stern look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מנצנצות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סלזאר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ראוותניים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יתייצב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סובייקטיבית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מחמישים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התחמקות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Ahiya Meislish" w:id="45" w:date="2020-06-17T22:04:10Z">
        <w:commentRangeStart w:id="64"/>
        <w:r w:rsidDel="00000000" w:rsidR="00000000" w:rsidRPr="00000000">
          <w:rPr>
            <w:rFonts w:ascii="Alef" w:cs="Alef" w:eastAsia="Alef" w:hAnsi="Alef"/>
            <w:rtl w:val="1"/>
          </w:rPr>
          <w:t xml:space="preserve">וויזלי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64"/>
      <w:r w:rsidDel="00000000" w:rsidR="00000000" w:rsidRPr="00000000">
        <w:commentReference w:id="64"/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5"/>
      <w:commentRangeStart w:id="66"/>
      <w:commentRangeStart w:id="67"/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ins w:author="Anonymous" w:id="46" w:date="2019-12-23T00:07:48Z">
        <w:del w:author="Ahiya Meislish" w:id="47" w:date="2020-06-17T21:30:38Z">
          <w:commentRangeEnd w:id="65"/>
          <w:r w:rsidDel="00000000" w:rsidR="00000000" w:rsidRPr="00000000">
            <w:commentReference w:id="65"/>
          </w:r>
          <w:commentRangeEnd w:id="66"/>
          <w:r w:rsidDel="00000000" w:rsidR="00000000" w:rsidRPr="00000000">
            <w:commentReference w:id="66"/>
          </w:r>
          <w:commentRangeEnd w:id="67"/>
          <w:r w:rsidDel="00000000" w:rsidR="00000000" w:rsidRPr="00000000">
            <w:commentReference w:id="67"/>
          </w:r>
          <w:commentRangeEnd w:id="68"/>
          <w:r w:rsidDel="00000000" w:rsidR="00000000" w:rsidRPr="00000000">
            <w:commentReference w:id="68"/>
          </w:r>
          <w:commentRangeEnd w:id="69"/>
          <w:r w:rsidDel="00000000" w:rsidR="00000000" w:rsidRPr="00000000">
            <w:commentReference w:id="69"/>
          </w:r>
          <w:commentRangeEnd w:id="70"/>
          <w:r w:rsidDel="00000000" w:rsidR="00000000" w:rsidRPr="00000000">
            <w:commentReference w:id="70"/>
          </w:r>
          <w:commentRangeEnd w:id="71"/>
          <w:r w:rsidDel="00000000" w:rsidR="00000000" w:rsidRPr="00000000">
            <w:commentReference w:id="71"/>
          </w:r>
          <w:commentRangeStart w:id="72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ins w:author="Shalev Edelman" w:id="48" w:date="2017-12-30T21:33:54Z">
        <w:del w:author="אוכל חיים" w:id="49" w:date="2018-07-18T13:59:15Z">
          <w:commentRangeEnd w:id="72"/>
          <w:r w:rsidDel="00000000" w:rsidR="00000000" w:rsidRPr="00000000">
            <w:commentReference w:id="72"/>
          </w:r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מפציר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במגוון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ההיסטוריה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דופן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50" w:date="2017-08-02T20:27:08Z">
        <w:commentRangeStart w:id="7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74"/>
      <w:r w:rsidDel="00000000" w:rsidR="00000000" w:rsidRPr="00000000">
        <w:commentReference w:id="74"/>
      </w:r>
      <w:r w:rsidDel="00000000" w:rsidR="00000000" w:rsidRPr="00000000">
        <w:rPr>
          <w:rFonts w:ascii="Alef" w:cs="Alef" w:eastAsia="Alef" w:hAnsi="Alef"/>
          <w:rtl w:val="1"/>
        </w:rPr>
        <w:t xml:space="preserve">שפנה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ונעלם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בגומחה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הפלפאף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בכאב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להיהרג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שתתחפף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בגדתי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גנרל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הסמכות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שבלגיון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בתקיפות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הלחץ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ins w:author="יאיר פרבר" w:id="51" w:date="2018-02-17T20:56:27Z">
        <w:r w:rsidDel="00000000" w:rsidR="00000000" w:rsidRPr="00000000">
          <w:rPr>
            <w:rFonts w:ascii="Alef" w:cs="Alef" w:eastAsia="Alef" w:hAnsi="Alef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ins w:author="יאיר פרבר" w:id="52" w:date="2018-02-17T20:56:45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ית</w:t>
      </w:r>
      <w:ins w:author="יאיר פרבר" w:id="53" w:date="2018-02-17T20:57:11Z">
        <w:r w:rsidDel="00000000" w:rsidR="00000000" w:rsidRPr="00000000">
          <w:rPr>
            <w:rFonts w:ascii="Alef" w:cs="Alef" w:eastAsia="Alef" w:hAnsi="Alef"/>
            <w:rtl w:val="0"/>
          </w:rPr>
          <w:t xml:space="preserve">ָּ</w:t>
        </w:r>
      </w:ins>
      <w:ins w:author="Anonymous" w:id="54" w:date="2017-06-04T05:38:01Z">
        <w:commentRangeStart w:id="76"/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בעיוורון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ולתקנות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משמעותית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בשיפוט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שהפציעות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קטלניות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וואו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בפרספקטיבה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הטיית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האגוצנטריות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5" w:date="2018-08-28T21:47:15Z">
        <w:r w:rsidDel="00000000" w:rsidR="00000000" w:rsidRPr="00000000">
          <w:rPr>
            <w:rFonts w:ascii="Alef" w:cs="Alef" w:eastAsia="Alef" w:hAnsi="Alef"/>
            <w:rtl w:val="1"/>
          </w:rPr>
          <w:t xml:space="preserve">בחשיבה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אובססיבית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</w:ins>
      <w:del w:author="מודה נסים אהרנסון" w:id="55" w:date="2018-08-28T21:47:15Z">
        <w:commentRangeStart w:id="78"/>
        <w:commentRangeStart w:id="79"/>
        <w:commentRangeStart w:id="80"/>
        <w:commentRangeStart w:id="81"/>
        <w:commentRangeStart w:id="82"/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delText xml:space="preserve">בלזכור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commentRangeEnd w:id="81"/>
        <w:r w:rsidDel="00000000" w:rsidR="00000000" w:rsidRPr="00000000">
          <w:commentReference w:id="81"/>
        </w:r>
        <w:commentRangeEnd w:id="82"/>
        <w:r w:rsidDel="00000000" w:rsidR="00000000" w:rsidRPr="00000000">
          <w:commentReference w:id="82"/>
        </w:r>
        <w:commentRangeEnd w:id="83"/>
        <w:r w:rsidDel="00000000" w:rsidR="00000000" w:rsidRPr="00000000">
          <w:commentReference w:id="8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מבטיח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מתנהג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להתראות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בחיבוק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84"/>
      <w:commentRangeStart w:id="85"/>
      <w:commentRangeStart w:id="86"/>
      <w:r w:rsidDel="00000000" w:rsidR="00000000" w:rsidRPr="00000000">
        <w:rPr>
          <w:rFonts w:ascii="Alef" w:cs="Alef" w:eastAsia="Alef" w:hAnsi="Alef"/>
          <w:rtl w:val="1"/>
        </w:rPr>
        <w:t xml:space="preserve">באסה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commentRangeEnd w:id="84"/>
      <w:r w:rsidDel="00000000" w:rsidR="00000000" w:rsidRPr="00000000">
        <w:commentReference w:id="84"/>
      </w:r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footerReference r:id="rId8" w:type="default"/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השלישית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(10:31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0" w:date="2016-08-20T17:35:58Z">
        <w:commentRangeStart w:id="0"/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החורף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נרקיסים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הכותרת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והעדינים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1" w:date="2016-08-20T17:35:58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" w:date="2018-07-18T10:27:4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del w:author="הלל אלשלם" w:id="3" w:date="2018-09-12T13:22:42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בות</w:t>
      </w:r>
      <w:ins w:author="גולן נחליאל" w:id="4" w:date="2016-08-20T17:35:56Z">
        <w:commentRangeStart w:id="1"/>
        <w:commentRangeStart w:id="2"/>
        <w:r w:rsidDel="00000000" w:rsidR="00000000" w:rsidRPr="00000000">
          <w:rPr>
            <w:rFonts w:ascii="Alef" w:cs="Alef" w:eastAsia="Alef" w:hAnsi="Alef"/>
            <w:rtl w:val="1"/>
          </w:rPr>
          <w:t xml:space="preserve">יהם</w:t>
        </w:r>
      </w:ins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5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שלהם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שמוטים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מהגבעולים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6" w:date="2018-10-02T22:37:2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</w:t>
      </w:r>
      <w:ins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t xml:space="preserve">ג</w:t>
        </w:r>
      </w:ins>
      <w:del w:author="נתנאל גראזי" w:id="7" w:date="2018-10-02T2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צ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</w:t>
      </w:r>
      <w:del w:author="ציון אליאש" w:id="8" w:date="2017-09-03T18:13:13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קנטאורים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וחדי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זאב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מטאטא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העירנות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ורד בורנשטיין" w:id="9" w:date="2018-10-03T05:39:43Z">
        <w:del w:author="כרם שולמית גינת" w:id="10" w:date="2020-07-02T15:36:2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כר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11" w:date="2016-08-20T17:35:57Z">
        <w:commentRangeStart w:id="3"/>
        <w:commentRangeStart w:id="4"/>
        <w:commentRangeStart w:id="5"/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Start w:id="6"/>
      <w:commentRangeStart w:id="7"/>
      <w:commentRangeStart w:id="8"/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המותר</w:t>
      </w:r>
      <w:del w:author="גולן נחליאל" w:id="12" w:date="2016-08-20T17:35:57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הלך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9"/>
      <w:commentRangeStart w:id="10"/>
      <w:commentRangeStart w:id="11"/>
      <w:r w:rsidDel="00000000" w:rsidR="00000000" w:rsidRPr="00000000">
        <w:rPr>
          <w:rFonts w:ascii="Alef" w:cs="Alef" w:eastAsia="Alef" w:hAnsi="Alef"/>
          <w:rtl w:val="1"/>
        </w:rPr>
        <w:t xml:space="preserve">תועות</w:t>
      </w:r>
      <w:ins w:author="נהוראי שוקרון" w:id="13" w:date="2018-07-18T10:30:08Z"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commentRangeEnd w:id="11"/>
        <w:r w:rsidDel="00000000" w:rsidR="00000000" w:rsidRPr="00000000">
          <w:commentReference w:id="11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4" w:date="2017-10-24T17:16:48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</w:del>
      <w:ins w:author="בנימין פילצר" w:id="14" w:date="2017-10-24T17:16:48Z">
        <w:del w:author="בנימין פילצר" w:id="14" w:date="2017-10-24T17:16:4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היה</w:delText>
          </w:r>
        </w:del>
      </w:ins>
      <w:del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ניתן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למצוא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בקלות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</w:del>
      <w:ins w:author="בנימין פילצר" w:id="14" w:date="2017-10-24T17:16:4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ניתן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למוצאו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ביתר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קלות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13"/>
      <w:r w:rsidDel="00000000" w:rsidR="00000000" w:rsidRPr="00000000">
        <w:commentReference w:id="13"/>
      </w:r>
      <w:r w:rsidDel="00000000" w:rsidR="00000000" w:rsidRPr="00000000">
        <w:rPr>
          <w:rFonts w:ascii="Alef" w:cs="Alef" w:eastAsia="Alef" w:hAnsi="Alef"/>
          <w:rtl w:val="1"/>
        </w:rPr>
        <w:t xml:space="preserve">מטווח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לצלצל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15" w:date="2017-10-24T17:19:28Z"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</w:t>
      </w:r>
      <w:del w:author="Dondi Schwartz" w:id="16" w:date="2017-11-04T11:22:33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del w:author="Anonymous" w:id="17" w:date="2017-08-02T20:37:5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4"/>
      <w:commentRangeStart w:id="15"/>
      <w:r w:rsidDel="00000000" w:rsidR="00000000" w:rsidRPr="00000000">
        <w:rPr>
          <w:rFonts w:ascii="Alef" w:cs="Alef" w:eastAsia="Alef" w:hAnsi="Alef"/>
          <w:rtl w:val="1"/>
        </w:rPr>
        <w:t xml:space="preserve">עקרון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הנמנע</w:t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מרמז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שמקבצי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הרודופסין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שברשתית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וממירים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עצביים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חולפים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אמיר גרויסמן" w:id="18" w:date="2018-05-02T16:11:55Z">
        <w:r w:rsidDel="00000000" w:rsidR="00000000" w:rsidRPr="00000000">
          <w:rPr>
            <w:rFonts w:ascii="Alef" w:cs="Alef" w:eastAsia="Alef" w:hAnsi="Alef"/>
            <w:rtl w:val="1"/>
          </w:rPr>
          <w:t xml:space="preserve">עלמות</w:t>
        </w:r>
      </w:ins>
      <w:ins w:author="בנימין פילצר" w:id="19" w:date="2017-10-24T17:17:31Z">
        <w:del w:author="אמיר גרויסמן" w:id="18" w:date="2018-05-02T16:11:55Z">
          <w:commentRangeStart w:id="16"/>
          <w:commentRangeStart w:id="17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בנימין פילצר" w:id="19" w:date="2017-10-24T17:17:31Z">
        <w:commentRangeEnd w:id="16"/>
        <w:r w:rsidDel="00000000" w:rsidR="00000000" w:rsidRPr="00000000">
          <w:commentReference w:id="16"/>
        </w:r>
        <w:commentRangeEnd w:id="17"/>
        <w:r w:rsidDel="00000000" w:rsidR="00000000" w:rsidRPr="00000000">
          <w:commentReference w:id="1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עלמות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יסודית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18"/>
      <w:commentRangeStart w:id="19"/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רצה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שגלימות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קונפונדוס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מובלעת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הלחש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rtl w:val="0"/>
          </w:rPr>
          <w:delText xml:space="preserve">-</w:delText>
        </w:r>
      </w:del>
      <w:ins w:author="Ahiya Meislish" w:id="20" w:date="2020-06-17T22:44:47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ins w:author="גולן נחליאל" w:id="21" w:date="2016-08-20T17:35:54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ק</w:delText>
        </w:r>
      </w:del>
      <w:ins w:author="גולן נחליאל" w:id="22" w:date="2016-08-20T17:35:58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ֵ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נוס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</w:del>
      <w:ins w:author="גולן נחליאל" w:id="23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ַ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כ</w:delText>
        </w:r>
      </w:del>
      <w:ins w:author="גולן נחליאל" w:id="24" w:date="2016-08-20T17:35:55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ּ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ins w:author="גולן נחליאל" w:id="25" w:date="2016-08-20T17:35:56Z">
        <w:del w:author="Ahiya Meislish" w:id="20" w:date="2020-06-17T22:44:47Z">
          <w:r w:rsidDel="00000000" w:rsidR="00000000" w:rsidRPr="00000000">
            <w:rPr>
              <w:rFonts w:ascii="Alef" w:cs="Alef" w:eastAsia="Alef" w:hAnsi="Alef"/>
              <w:i w:val="1"/>
              <w:rtl w:val="0"/>
            </w:rPr>
            <w:delText xml:space="preserve">ֹ</w:delText>
          </w:r>
        </w:del>
      </w:ins>
      <w:del w:author="Ahiya Meislish" w:id="20" w:date="2020-06-17T22:44:4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לוס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del w:author="Ahiya Meislish" w:id="26" w:date="2020-06-18T09:41:22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לחש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נרחבים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מסגרת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אורגנית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לאלוהות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לאלים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20"/>
      <w:commentRangeStart w:id="21"/>
      <w:commentRangeStart w:id="22"/>
      <w:r w:rsidDel="00000000" w:rsidR="00000000" w:rsidRPr="00000000">
        <w:rPr>
          <w:rFonts w:ascii="Alef" w:cs="Alef" w:eastAsia="Alef" w:hAnsi="Alef"/>
          <w:rtl w:val="1"/>
        </w:rPr>
        <w:t xml:space="preserve">ההתעלות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וראוותני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ובמילות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27" w:date="2020-06-18T09:41:4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ֲ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ֵ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ּ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ס</w:t>
        </w:r>
      </w:ins>
      <w:del w:author="Ahiya Meislish" w:id="27" w:date="2020-06-18T09:41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הפוכוס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לאלוס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קמצוץ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דאגה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התחדדה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התחזקה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העיקרון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ומופנות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ins w:author="גולן נחליאל" w:id="28" w:date="2016-08-20T17:35:56Z"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9" w:date="2016-08-20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והליכת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הנסבלות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מתחשק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שעתיים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המדויק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),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וסובב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0" w:date="2016-08-24T20:21:27Z"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ממחולל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5"/>
      <w:commentRangeStart w:id="26"/>
      <w:commentRangeStart w:id="27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ידעתי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טיעון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לשכמותנו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הידועה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שפיתחת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המפתיעה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del w:author="Sha Gat" w:id="31" w:date="2016-08-24T20:23:36Z">
        <w:r w:rsidDel="00000000" w:rsidR="00000000" w:rsidRPr="00000000">
          <w:rPr>
            <w:rFonts w:ascii="Alef" w:cs="Alef" w:eastAsia="Alef" w:hAnsi="Alef"/>
            <w:rtl w:val="1"/>
          </w:rPr>
          <w:delText xml:space="preserve">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ברצינות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התעצבן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32" w:date="2020-06-18T10:11:29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ִ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טו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ֹ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ַ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צ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ְ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ָ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נשמעה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לגמרי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אנושית</w:t>
        </w:r>
      </w:ins>
      <w:del w:author="Ahiya Meislish" w:id="32" w:date="2020-06-18T10:11:29Z">
        <w:r w:rsidDel="00000000" w:rsidR="00000000" w:rsidRPr="00000000">
          <w:rPr>
            <w:rFonts w:ascii="Alef" w:cs="Alef" w:eastAsia="Alef" w:hAnsi="Alef"/>
            <w:rtl w:val="0"/>
          </w:rPr>
          <w:delText xml:space="preserve">intonation that seemed not quite human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הפעם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להתכהות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ענפים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מוכתמים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שעמעמו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והחלישו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נסוגה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העננים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ערטילאיים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התמעט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הסתגלו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האובייקט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המקיף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ממעמקים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בקושי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והירח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ונקש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ריחף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הסתפק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commentRangeStart w:id="30"/>
        <w:commentRangeStart w:id="31"/>
        <w:commentRangeStart w:id="32"/>
        <w:r w:rsidDel="00000000" w:rsidR="00000000" w:rsidRPr="00000000">
          <w:rPr>
            <w:rFonts w:ascii="Alef" w:cs="Alef" w:eastAsia="Alef" w:hAnsi="Alef"/>
            <w:rtl w:val="1"/>
          </w:rPr>
          <w:delText xml:space="preserve">מסופק</w:delText>
        </w:r>
        <w:commentRangeEnd w:id="30"/>
        <w:r w:rsidDel="00000000" w:rsidR="00000000" w:rsidRPr="00000000">
          <w:commentReference w:id="30"/>
        </w:r>
        <w:commentRangeEnd w:id="31"/>
        <w:r w:rsidDel="00000000" w:rsidR="00000000" w:rsidRPr="00000000">
          <w:commentReference w:id="31"/>
        </w:r>
        <w:commentRangeEnd w:id="32"/>
        <w:r w:rsidDel="00000000" w:rsidR="00000000" w:rsidRPr="00000000">
          <w:commentReference w:id="32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3" w:date="2018-08-29T10:51:57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מודה נסים אהרנסון" w:id="34" w:date="2018-08-29T10:52:26Z">
        <w:commentRangeStart w:id="33"/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מודה נסים אהרנסון" w:id="34" w:date="2018-08-29T10:52:2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3"/>
      <w:r w:rsidDel="00000000" w:rsidR="00000000" w:rsidRPr="00000000">
        <w:commentReference w:id="33"/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פוליטיקה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ובגידה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זוהי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נצחית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ins w:author="Roy Schwartz Tichon" w:id="35" w:date="2016-08-15T23:53:4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ישות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Roy Schwartz Tichon" w:id="35" w:date="2016-08-15T23:53:41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אידיוטי</w:t>
      </w:r>
      <w:del w:author="Roy Schwartz Tichon" w:id="36" w:date="2016-08-15T23:53:5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טרחתי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לוודא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תשרוד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לנצח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אנושית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</w:t>
      </w:r>
      <w:del w:author="Anonymous" w:id="37" w:date="2017-08-02T20:44:36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ברפלקס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11? </w:t>
      </w:r>
      <w:r w:rsidDel="00000000" w:rsidR="00000000" w:rsidRPr="00000000">
        <w:rPr>
          <w:rFonts w:ascii="Alef" w:cs="Alef" w:eastAsia="Alef" w:hAnsi="Alef"/>
          <w:rtl w:val="1"/>
        </w:rPr>
        <w:t xml:space="preserve">איפשהו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קילומטרים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שנשקים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יחממו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נהוראי שוקרון" w:id="38" w:date="2018-07-18T11:36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השמש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תגובת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</w:t>
      </w:r>
      <w:ins w:author="Sha Gat" w:id="39" w:date="2016-08-24T20:27:52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התרחיש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גרעינית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Yelena Lisuk" w:id="40" w:date="2016-08-16T15:46:50Z">
        <w:del w:author="Solsi Minor" w:id="41" w:date="2016-09-22T12:15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לא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Solsi Minor" w:id="42" w:date="2016-09-22T12:15:3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אינם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אלה</w:t>
        </w:r>
      </w:ins>
      <w:ins w:author="Yelena Lisuk" w:id="40" w:date="2016-08-16T15:46:5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שמפחידים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 </w:t>
        </w:r>
      </w:ins>
      <w:ins w:author="Anonymous" w:id="43" w:date="2017-07-16T15:25:15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שמפחי</w:t>
        </w:r>
      </w:ins>
      <w:ins w:author="Yelena Lisuk" w:id="40" w:date="2016-08-16T15:46:50Z"/>
      <w:ins w:author="Anonymous" w:id="44" w:date="2017-07-16T15:25:19Z">
        <w:r w:rsidDel="00000000" w:rsidR="00000000" w:rsidRPr="00000000">
          <w:rPr>
            <w:rFonts w:ascii="Alef" w:cs="Alef" w:eastAsia="Alef" w:hAnsi="Alef"/>
            <w:rtl w:val="1"/>
          </w:rPr>
          <w:t xml:space="preserve">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Anonymous" w:id="45" w:date="2017-07-16T15:25:21Z">
        <w:r w:rsidDel="00000000" w:rsidR="00000000" w:rsidRPr="00000000">
          <w:rPr>
            <w:rFonts w:ascii="Alef" w:cs="Alef" w:eastAsia="Alef" w:hAnsi="Alef"/>
            <w:rtl w:val="1"/>
          </w:rPr>
          <w:t xml:space="preserve">אותי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Yelena Lisuk" w:id="40" w:date="2016-08-16T15:46:50Z"/>
      <w:ins w:author="ציון אליאש" w:id="46" w:date="2017-09-03T18:21:39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ins w:author="Yelena Lisuk" w:id="40" w:date="2016-08-16T15:46:50Z"/>
      <w:ins w:author="נהוראי שוקרון" w:id="47" w:date="2018-07-18T11:41:53Z">
        <w:del w:author="גאיה זנו" w:id="48" w:date="2018-10-23T15:14:40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ins w:author="Yelena Lisuk" w:id="40" w:date="2016-08-16T15:46:50Z"/>
      <w:ins w:author="Anonymous" w:id="49" w:date="2017-07-16T15:25:25Z">
        <w:del w:author="ציון אליאש" w:id="46" w:date="2017-09-03T18:21:39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/>
      <w:ins w:author="Solsi Minor" w:id="50" w:date="2016-09-22T12:15:47Z">
        <w:del w:author="Anonymous" w:id="43" w:date="2017-07-16T15:25:15Z">
          <w:commentRangeStart w:id="34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זה</w:delText>
          </w:r>
        </w:del>
      </w:ins>
      <w:ins w:author="Yelena Lisuk" w:id="40" w:date="2016-08-16T15:46:50Z">
        <w:del w:author="Solsi Minor" w:id="50" w:date="2016-09-22T12:15:47Z">
          <w:commentRangeEnd w:id="34"/>
          <w:r w:rsidDel="00000000" w:rsidR="00000000" w:rsidRPr="00000000">
            <w:commentReference w:id="34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אלא</w:delText>
          </w:r>
        </w:del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Yelena Lisuk" w:id="40" w:date="2016-08-16T15:46:50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שמפחידים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.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t xml:space="preserve">שגלגלתי</w:t>
        </w:r>
      </w:ins>
      <w:del w:author="מודה נסים אהרנסון" w:id="51" w:date="2020-06-18T11:38:57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Yelena Lisuk" w:id="52" w:date="2016-08-16T15:47:04Z">
        <w:del w:author="מודה נסים אהרנסון" w:id="51" w:date="2020-06-18T11:38:57Z">
          <w:commentRangeStart w:id="3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עברתי</w:delText>
          </w:r>
        </w:del>
      </w:ins>
      <w:del w:author="מודה נסים אהרנסון" w:id="51" w:date="2020-06-18T11:38:57Z"/>
      <w:ins w:author="נהוראי שוקרון" w:id="53" w:date="2018-07-18T11:42:02Z">
        <w:del w:author="מודה נסים אהרנסון" w:id="51" w:date="2020-06-18T11:38:57Z">
          <w:commentRangeEnd w:id="35"/>
          <w:r w:rsidDel="00000000" w:rsidR="00000000" w:rsidRPr="00000000">
            <w:commentReference w:id="35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Yelena Lisuk" w:id="52" w:date="2016-08-16T15:47:04Z">
        <w:r w:rsidDel="00000000" w:rsidR="00000000" w:rsidRPr="00000000">
          <w:rPr>
            <w:rFonts w:ascii="Alef" w:cs="Alef" w:eastAsia="Alef" w:hAnsi="Alef"/>
            <w:rtl w:val="1"/>
          </w:rPr>
          <w:delText xml:space="preserve">גלגלתי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כישלונות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6"/>
      <w:commentRangeStart w:id="37"/>
      <w:commentRangeStart w:id="38"/>
      <w:commentRangeStart w:id="39"/>
      <w:commentRangeStart w:id="40"/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להפסיד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הצלה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שגשושית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פיוניר</w:t>
      </w:r>
      <w:r w:rsidDel="00000000" w:rsidR="00000000" w:rsidRPr="00000000">
        <w:rPr>
          <w:rFonts w:ascii="Alef" w:cs="Alef" w:eastAsia="Alef" w:hAnsi="Alef"/>
          <w:rtl w:val="1"/>
        </w:rPr>
        <w:t xml:space="preserve"> 11 </w:t>
      </w:r>
      <w:r w:rsidDel="00000000" w:rsidR="00000000" w:rsidRPr="00000000">
        <w:rPr>
          <w:rFonts w:ascii="Alef" w:cs="Alef" w:eastAsia="Alef" w:hAnsi="Alef"/>
          <w:rtl w:val="1"/>
        </w:rPr>
        <w:t xml:space="preserve">תיקלע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הפיצוץ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ריאליסטית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שתשאל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G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אנרגיה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תגדיל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פלזמת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מנוונת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לסופרנובה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מדהימים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מלמל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כיצד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שהטריטוריות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נפוצ</w:t>
      </w:r>
      <w:ins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ins w:author="נהוראי שוקרון" w:id="55" w:date="2018-07-18T11:43:2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54" w:date="2016-09-22T12:17:43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לחקור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del w:author="Solsi Minor" w:id="56" w:date="2016-09-22T12:18:0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בחירתך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נדרשת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רצינית</w:t>
      </w:r>
      <w:ins w:author="גולן נחליאל" w:id="57" w:date="2016-08-20T17:35:55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שטיפשותו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לשחרר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פרויקט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הוודאית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t xml:space="preserve">כאלמוני</w:t>
        </w:r>
      </w:ins>
      <w:ins w:author="נהוראי שוקרון" w:id="59" w:date="2018-07-18T11:44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58" w:date="2016-11-04T13:01:57Z">
        <w:r w:rsidDel="00000000" w:rsidR="00000000" w:rsidRPr="00000000">
          <w:rPr>
            <w:rFonts w:ascii="Alef" w:cs="Alef" w:eastAsia="Alef" w:hAnsi="Alef"/>
            <w:rtl w:val="1"/>
          </w:rPr>
          <w:delText xml:space="preserve">באלמוניות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ins w:author="נהוראי שוקרון" w:id="61" w:date="2018-07-18T11:44:1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0" w:date="2017-09-03T18:23:28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7"/>
      <w:r w:rsidDel="00000000" w:rsidR="00000000" w:rsidRPr="00000000">
        <w:rPr>
          <w:rFonts w:ascii="Alef" w:cs="Alef" w:eastAsia="Alef" w:hAnsi="Alef"/>
          <w:rtl w:val="1"/>
        </w:rPr>
        <w:t xml:space="preserve">מוחשי</w:t>
      </w:r>
      <w:ins w:author="ציון אליאש" w:id="62" w:date="2017-09-03T18:23:38Z">
        <w:commentRangeEnd w:id="47"/>
        <w:r w:rsidDel="00000000" w:rsidR="00000000" w:rsidRPr="00000000">
          <w:commentReference w:id="47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63" w:date="2020-06-18T11:10:31Z">
        <w:commentRangeStart w:id="48"/>
        <w:commentRangeStart w:id="49"/>
        <w:r w:rsidDel="00000000" w:rsidR="00000000" w:rsidRPr="00000000">
          <w:rPr>
            <w:rFonts w:ascii="Alef" w:cs="Alef" w:eastAsia="Alef" w:hAnsi="Alef"/>
            <w:rtl w:val="1"/>
          </w:rPr>
          <w:t xml:space="preserve">הסיכוי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ידוע</w:t>
        </w:r>
      </w:ins>
      <w:del w:author="Ahiya Meislish" w:id="63" w:date="2020-06-18T11:10:31Z">
        <w:commentRangeEnd w:id="48"/>
        <w:r w:rsidDel="00000000" w:rsidR="00000000" w:rsidRPr="00000000">
          <w:commentReference w:id="48"/>
        </w:r>
        <w:commentRangeEnd w:id="49"/>
        <w:r w:rsidDel="00000000" w:rsidR="00000000" w:rsidRPr="00000000">
          <w:commentReference w:id="49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המחשבה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65" w:date="2018-07-18T11:44:3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ציון אליאש" w:id="64" w:date="2017-09-03T18:23:48Z"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6" w:date="2017-09-03T18:23:53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ins w:author="נהוראי שוקרון" w:id="67" w:date="2018-07-18T11:44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הר</w:t>
      </w:r>
      <w:del w:author="ציון אליאש" w:id="68" w:date="2017-09-03T18:23:5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ציון אליאש" w:id="69" w:date="2017-09-03T18:24:00Z"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70" w:date="2018-07-18T11:44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בחוב</w:t>
      </w:r>
      <w:ins w:author="ציון אליאש" w:id="71" w:date="2017-09-03T18:24:13Z">
        <w:r w:rsidDel="00000000" w:rsidR="00000000" w:rsidRPr="00000000">
          <w:rPr>
            <w:rFonts w:ascii="Alef" w:cs="Alef" w:eastAsia="Alef" w:hAnsi="Alef"/>
            <w:rtl w:val="1"/>
          </w:rPr>
          <w:t xml:space="preserve">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</w:t>
      </w:r>
      <w:del w:author="איתמר זמירי" w:id="72" w:date="2017-10-08T20:28:02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מניסיונות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</w:t>
      </w:r>
      <w:ins w:author="גולן נחליאל" w:id="73" w:date="2016-08-20T17:35:55Z">
        <w:commentRangeStart w:id="50"/>
        <w:commentRangeStart w:id="51"/>
        <w:commentRangeStart w:id="52"/>
        <w:commentRangeStart w:id="53"/>
        <w:commentRangeStart w:id="54"/>
        <w:commentRangeStart w:id="55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גולן נחליאל" w:id="73" w:date="2016-08-20T17:35:55Z">
        <w:commentRangeEnd w:id="50"/>
        <w:r w:rsidDel="00000000" w:rsidR="00000000" w:rsidRPr="00000000">
          <w:commentReference w:id="50"/>
        </w:r>
        <w:commentRangeEnd w:id="51"/>
        <w:r w:rsidDel="00000000" w:rsidR="00000000" w:rsidRPr="00000000">
          <w:commentReference w:id="51"/>
        </w:r>
        <w:commentRangeEnd w:id="52"/>
        <w:r w:rsidDel="00000000" w:rsidR="00000000" w:rsidRPr="00000000">
          <w:commentReference w:id="52"/>
        </w:r>
        <w:commentRangeEnd w:id="53"/>
        <w:r w:rsidDel="00000000" w:rsidR="00000000" w:rsidRPr="00000000">
          <w:commentReference w:id="53"/>
        </w:r>
        <w:commentRangeEnd w:id="54"/>
        <w:r w:rsidDel="00000000" w:rsidR="00000000" w:rsidRPr="00000000">
          <w:commentReference w:id="54"/>
        </w:r>
        <w:commentRangeEnd w:id="55"/>
        <w:r w:rsidDel="00000000" w:rsidR="00000000" w:rsidRPr="00000000">
          <w:commentReference w:id="55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ins w:author="דביר אברהם" w:id="74" w:date="2016-12-15T21:30:28Z">
        <w:r w:rsidDel="00000000" w:rsidR="00000000" w:rsidRPr="00000000">
          <w:rPr>
            <w:rFonts w:ascii="Alef" w:cs="Alef" w:eastAsia="Alef" w:hAnsi="Alef"/>
            <w:rtl w:val="1"/>
          </w:rPr>
          <w:t xml:space="preserve">ר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מופיעים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בסדר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הנקודה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הפסדתי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תועלתנית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t xml:space="preserve">החרבת</w:t>
        </w:r>
      </w:ins>
      <w:ins w:author="נהוראי שוקרון" w:id="76" w:date="2018-07-18T11:45:3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ציון אליאש" w:id="75" w:date="2017-09-03T18:24:39Z">
        <w:r w:rsidDel="00000000" w:rsidR="00000000" w:rsidRPr="00000000">
          <w:rPr>
            <w:rFonts w:ascii="Alef" w:cs="Alef" w:eastAsia="Alef" w:hAnsi="Alef"/>
            <w:rtl w:val="1"/>
          </w:rPr>
          <w:delText xml:space="preserve">להחריב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סוהרסנים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שתחריב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ומנהגים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גמורה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דואג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לבטחונה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לוחית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שהאנושות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הוסיף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ודה נסים אהרנסון" w:id="77" w:date="2018-08-29T11:01:13Z">
        <w:commentRangeStart w:id="56"/>
        <w:r w:rsidDel="00000000" w:rsidR="00000000" w:rsidRPr="00000000">
          <w:rPr>
            <w:rFonts w:ascii="Alef" w:cs="Alef" w:eastAsia="Alef" w:hAnsi="Alef"/>
            <w:rtl w:val="1"/>
          </w:rPr>
          <w:t xml:space="preserve">כפי</w:t>
        </w:r>
      </w:ins>
      <w:del w:author="מודה נסים אהרנסון" w:id="77" w:date="2018-08-29T11:01:13Z">
        <w:commentRangeEnd w:id="56"/>
        <w:r w:rsidDel="00000000" w:rsidR="00000000" w:rsidRPr="00000000">
          <w:commentReference w:id="56"/>
        </w:r>
        <w:commentRangeStart w:id="57"/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</w:del>
      <w:commentRangeEnd w:id="57"/>
      <w:r w:rsidDel="00000000" w:rsidR="00000000" w:rsidRPr="00000000">
        <w:commentReference w:id="5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ארציים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רשרוש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נזהר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האנגלית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שמשתמשים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חברה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58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78" w:date="2016-08-20T17:35:54Z">
        <w:commentRangeStart w:id="59"/>
        <w:commentRangeStart w:id="60"/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יג</w:t>
        </w:r>
      </w:ins>
      <w:ins w:author="Ahiya Meislish" w:id="79" w:date="2020-06-18T11:24:27Z">
        <w:commentRangeEnd w:id="59"/>
        <w:r w:rsidDel="00000000" w:rsidR="00000000" w:rsidRPr="00000000">
          <w:commentReference w:id="59"/>
        </w:r>
        <w:commentRangeEnd w:id="60"/>
        <w:r w:rsidDel="00000000" w:rsidR="00000000" w:rsidRPr="00000000">
          <w:commentReference w:id="60"/>
        </w:r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</w:t>
        </w:r>
      </w:ins>
      <w:ins w:author="גולן נחליאל" w:id="78" w:date="2016-08-20T17:35:54Z">
        <w:del w:author="Ahiya Meislish" w:id="79" w:date="2020-06-18T11:24:2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יעה</w:delText>
          </w:r>
        </w:del>
      </w:ins>
      <w:ins w:author="נהוראי שוקרון" w:id="80" w:date="2018-07-18T11:46:3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78" w:date="2016-08-20T17:35:54Z">
        <w:r w:rsidDel="00000000" w:rsidR="00000000" w:rsidRPr="00000000">
          <w:rPr>
            <w:rFonts w:ascii="Alef" w:cs="Alef" w:eastAsia="Alef" w:hAnsi="Alef"/>
            <w:rtl w:val="1"/>
          </w:rPr>
          <w:delText xml:space="preserve">יוגע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לתחייה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מסיק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שלאנשים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יעמידו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אימהות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לקופסה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מחפשים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כחסרי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תוחלת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ומשוללי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בלבבותיהם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מאולצת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מוארת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מהאהובים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לכאורה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נטענים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כשהמחיר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81" w:date="2017-08-02T20:49:29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commentRangeEnd w:id="63"/>
      <w:r w:rsidDel="00000000" w:rsidR="00000000" w:rsidRPr="00000000">
        <w:commentReference w:id="63"/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Nir Peled" w:id="82" w:date="2016-12-11T19:50:2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התפקיד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hiya Meislish" w:id="83" w:date="2020-06-18T12:04:21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עושים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שהתפקיד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דורש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מהם</w:t>
        </w:r>
      </w:ins>
      <w:del w:author="Ahiya Meislish" w:id="83" w:date="2020-06-18T12:04:21Z">
        <w:r w:rsidDel="00000000" w:rsidR="00000000" w:rsidRPr="00000000">
          <w:rPr>
            <w:rFonts w:ascii="Alef" w:cs="Alef" w:eastAsia="Alef" w:hAnsi="Alef"/>
            <w:rtl w:val="0"/>
          </w:rPr>
          <w:delText xml:space="preserve">They do just as much as that role requires of them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תיוולד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אתה</w:t>
        </w:r>
      </w:ins>
      <w:ins w:author="נהוראי שוקרון" w:id="85" w:date="2018-07-18T11:48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84" w:date="2016-08-16T15:54:55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לבדך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זועזע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בתריסר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דוגמאות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הסופרים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t xml:space="preserve">ישנן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מעשיות</w:t>
        </w:r>
      </w:ins>
      <w:del w:author="Ahiya Meislish" w:id="86" w:date="2020-06-18T12:10:34Z">
        <w:r w:rsidDel="00000000" w:rsidR="00000000" w:rsidRPr="00000000">
          <w:rPr>
            <w:rFonts w:ascii="Alef" w:cs="Alef" w:eastAsia="Alef" w:hAnsi="Alef"/>
            <w:rtl w:val="1"/>
          </w:rPr>
          <w:delText xml:space="preserve">ישנם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סיפורים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סאול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רונלד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והאתגר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בסיציליה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חורבנה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טסטרוסה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64"/>
      <w:commentRangeStart w:id="65"/>
      <w:commentRangeStart w:id="66"/>
      <w:commentRangeStart w:id="67"/>
      <w:commentRangeStart w:id="68"/>
      <w:commentRangeStart w:id="69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t xml:space="preserve">יפן</w:t>
        </w:r>
      </w:ins>
      <w:ins w:author="נהוראי שוקרון" w:id="88" w:date="2018-07-18T11:49:0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89" w:date="2017-07-16T15:32:12Z">
        <w:del w:author="הלל אלשלם" w:id="87" w:date="2017-12-14T20:16:18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נ</w:delText>
          </w:r>
        </w:del>
      </w:ins>
      <w:del w:author="הלל אלשלם" w:id="87" w:date="2017-12-14T20:16:18Z">
        <w:r w:rsidDel="00000000" w:rsidR="00000000" w:rsidRPr="00000000">
          <w:rPr>
            <w:rFonts w:ascii="Alef" w:cs="Alef" w:eastAsia="Alef" w:hAnsi="Alef"/>
            <w:rtl w:val="1"/>
          </w:rPr>
          <w:delText xml:space="preserve">נ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יפון</w:delText>
        </w:r>
      </w:del>
      <w:commentRangeEnd w:id="64"/>
      <w:r w:rsidDel="00000000" w:rsidR="00000000" w:rsidRPr="00000000">
        <w:commentReference w:id="64"/>
      </w:r>
      <w:commentRangeEnd w:id="65"/>
      <w:r w:rsidDel="00000000" w:rsidR="00000000" w:rsidRPr="00000000">
        <w:commentReference w:id="65"/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האבודה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בדיה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בבירור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שכשחיים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ברציונליות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קוראת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תסריט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ins w:author="Sha Gat" w:id="90" w:date="2016-08-24T20:43:1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del w:author="Nir Peled" w:id="91" w:date="2017-09-30T19:34:58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בהסברים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בנימין פילצר" w:id="92" w:date="2017-10-24T17:43:26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מחבריך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הדאגה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מפגין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כלפי</w:t>
      </w:r>
      <w:ins w:author="מודה נסים אהרנסון" w:id="93" w:date="2018-08-29T11:06:3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Anonymous" w:id="94" w:date="2017-07-16T15:37:43Z">
        <w:del w:author="מודה נסים אהרנסון" w:id="93" w:date="2018-08-29T11:06:30Z">
          <w:commentRangeStart w:id="72"/>
          <w:commentRangeStart w:id="73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ו</w:delText>
          </w:r>
        </w:del>
      </w:ins>
      <w:del w:author="מודה נסים אהרנסון" w:id="93" w:date="2018-08-29T11:06:30Z"/>
      <w:ins w:author="נהוראי שוקרון" w:id="95" w:date="2018-07-18T11:51:57Z">
        <w:del w:author="מודה נסים אהרנסון" w:id="93" w:date="2018-08-29T11:06:30Z">
          <w:commentRangeEnd w:id="72"/>
          <w:r w:rsidDel="00000000" w:rsidR="00000000" w:rsidRPr="00000000">
            <w:commentReference w:id="72"/>
          </w:r>
          <w:commentRangeEnd w:id="73"/>
          <w:r w:rsidDel="00000000" w:rsidR="00000000" w:rsidRPr="00000000">
            <w:commentReference w:id="73"/>
          </w:r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Anonymous" w:id="94" w:date="2017-07-16T15:37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ייאוש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בשבילך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הפחות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פגום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שמשכפלת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בוץ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ביקום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ins w:author="Anonymous" w:id="96" w:date="2018-03-12T12:22:4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,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אגב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74"/>
      <w:commentRangeStart w:id="75"/>
      <w:r w:rsidDel="00000000" w:rsidR="00000000" w:rsidRPr="00000000">
        <w:rPr>
          <w:rFonts w:ascii="Alef" w:cs="Alef" w:eastAsia="Alef" w:hAnsi="Alef"/>
          <w:rtl w:val="1"/>
        </w:rPr>
        <w:t xml:space="preserve">ואנסה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המעמד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צלליתו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סתום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להיסדק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החרכים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חתכים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גזעי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ממצמץ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התרסקה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שהורגלו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בחשכה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מסונוור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נעלמו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ואענה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שמתאימים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לנפשך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צינוריות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olsi Minor" w:id="97" w:date="2016-09-22T12:29:1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ins w:author="Solsi Minor" w:id="98" w:date="2016-09-22T12:29:2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בעיניו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החיוורות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לקרקע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אינסטינקט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החשש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נמשכת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ז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Ahiya Meislish" w:id="0" w:date="2020-06-18T12:41:31Z"/>
          <w:b w:val="1"/>
          <w:sz w:val="32"/>
          <w:szCs w:val="32"/>
        </w:rPr>
      </w:pPr>
      <w:ins w:author="Ahiya Meislish" w:id="0" w:date="2020-06-18T12:41:31Z">
        <w:r w:rsidDel="00000000" w:rsidR="00000000" w:rsidRPr="00000000">
          <w:rPr>
            <w:b w:val="1"/>
            <w:sz w:val="32"/>
            <w:szCs w:val="32"/>
            <w:rtl w:val="1"/>
          </w:rPr>
          <w:t xml:space="preserve">הערת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המחבר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לאלו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מכם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שלא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קראו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הספר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: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שלט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העץ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עבר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שינויים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,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אבל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הכיתוב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עליו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זהה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לזה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שביצירתה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המקורית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של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'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קיי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 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רולינג</w:t>
        </w:r>
        <w:r w:rsidDel="00000000" w:rsidR="00000000" w:rsidRPr="00000000">
          <w:rPr>
            <w:b w:val="1"/>
            <w:sz w:val="32"/>
            <w:szCs w:val="32"/>
            <w:rtl w:val="1"/>
          </w:rPr>
          <w:t xml:space="preserve">.</w:t>
        </w:r>
      </w:ins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rFonts w:ascii="Alef" w:cs="Alef" w:eastAsia="Alef" w:hAnsi="Alef"/>
          <w:i w:val="1"/>
        </w:rPr>
      </w:pPr>
      <w:del w:author="Ahiya Meislish" w:id="0" w:date="2020-06-18T12:41:31Z">
        <w:commentRangeStart w:id="0"/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A/N</w:delText>
        </w:r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: For those who have not read canon: The wooden sign has somewhat changed, but the inscription here is the same as in J.K. Rowling's original.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bidi w:val="1"/>
        <w:spacing w:after="200" w:line="276" w:lineRule="auto"/>
        <w:jc w:val="both"/>
        <w:rPr>
          <w:rFonts w:ascii="Alef" w:cs="Alef" w:eastAsia="Alef" w:hAnsi="Alef"/>
          <w:i w:val="1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הרביעית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(4:38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הצהריים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-17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1992)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המהוה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דהויות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"/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שחברתו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נורמליות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Nir Peled" w:id="1" w:date="2016-12-12T15:53:05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ולא</w:t>
        </w:r>
      </w:ins>
      <w:ins w:author="נהוראי שוקרון" w:id="3" w:date="2018-07-18T11:55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2" w:date="2016-12-12T15:53:1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או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4" w:date="2020-06-18T14:54:29Z">
        <w:commentRangeStart w:id="2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הינשופים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קווירינוס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ריקים</w:t>
      </w:r>
      <w:commentRangeStart w:id="3"/>
      <w:commentRangeStart w:id="4"/>
      <w:commentRangeStart w:id="5"/>
      <w:commentRangeStart w:id="6"/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שרמוס</w:t>
      </w:r>
      <w:ins w:author="Ahiya Meislish" w:id="5" w:date="2020-06-18T14:57:33Z">
        <w:commentRangeStart w:id="7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</w:ins>
      <w:commentRangeEnd w:id="7"/>
      <w:r w:rsidDel="00000000" w:rsidR="00000000" w:rsidRPr="00000000">
        <w:commentReference w:id="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המחודדים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ומלאי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ודלתותיהם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התכווצה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</w:t>
      </w:r>
      <w:ins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t xml:space="preserve">מלט</w:t>
        </w:r>
      </w:ins>
      <w:ins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גולן נחליאל" w:id="6" w:date="2016-08-20T18:29:53Z">
        <w:r w:rsidDel="00000000" w:rsidR="00000000" w:rsidRPr="00000000">
          <w:rPr>
            <w:rFonts w:ascii="Alef" w:cs="Alef" w:eastAsia="Alef" w:hAnsi="Alef"/>
            <w:rtl w:val="1"/>
          </w:rPr>
          <w:delText xml:space="preserve">ס</w:delText>
        </w:r>
      </w:del>
      <w:del w:author="נהוראי שוקרון" w:id="7" w:date="2018-07-18T11:55:50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חטף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להוגסמיד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ללונדון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del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גולן נחליאל" w:id="8" w:date="2016-08-20T18:29:55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הנטושים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9" w:date="2016-11-04T13:07:04Z">
        <w:r w:rsidDel="00000000" w:rsidR="00000000" w:rsidRPr="00000000">
          <w:rPr>
            <w:rFonts w:ascii="Alef" w:cs="Alef" w:eastAsia="Alef" w:hAnsi="Alef"/>
            <w:rtl w:val="1"/>
          </w:rPr>
          <w:delText xml:space="preserve">יותר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נעימה</w:t>
      </w:r>
      <w:ins w:author="Nir Peled" w:id="10" w:date="2016-11-04T13:07:08Z">
        <w:del w:author="eyal soifer" w:id="11" w:date="2017-04-22T09:43:31Z">
          <w:commentRangeStart w:id="8"/>
          <w:commentRangeStart w:id="9"/>
          <w:commentRangeStart w:id="10"/>
          <w:commentRangeStart w:id="11"/>
          <w:commentRangeStart w:id="12"/>
          <w:r w:rsidDel="00000000" w:rsidR="00000000" w:rsidRPr="00000000">
            <w:rPr>
              <w:rtl w:val="0"/>
            </w:rPr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מדי</w:delText>
          </w:r>
        </w:del>
      </w:ins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גריפינדור</w:t>
      </w:r>
      <w:del w:author="Anonymous" w:id="12" w:date="2017-08-02T21:11:4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3"/>
      <w:commentRangeStart w:id="14"/>
      <w:commentRangeStart w:id="15"/>
      <w:commentRangeStart w:id="16"/>
      <w:commentRangeStart w:id="17"/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</w:t>
      </w:r>
      <w:ins w:author="משגב יוסף" w:id="13" w:date="2017-11-21T19:31:11Z">
        <w:del w:author="Anonymous" w:id="14" w:date="2019-12-23T01:59:00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סמו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מפשט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בשאלות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5" w:date="2020-06-18T14:59:39Z">
        <w:commentRangeStart w:id="18"/>
        <w:r w:rsidDel="00000000" w:rsidR="00000000" w:rsidRPr="00000000">
          <w:rPr>
            <w:rFonts w:ascii="Alef" w:cs="Alef" w:eastAsia="Alef" w:hAnsi="Alef"/>
            <w:rtl w:val="1"/>
          </w:rPr>
          <w:t xml:space="preserve">פוטר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ולילי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אוונס</w:t>
        </w:r>
      </w:ins>
      <w:del w:author="Ahiya Meislish" w:id="15" w:date="2020-06-18T14:59:39Z">
        <w:commentRangeEnd w:id="18"/>
        <w:r w:rsidDel="00000000" w:rsidR="00000000" w:rsidRPr="00000000">
          <w:commentReference w:id="18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ולילי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פוטר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commentRangeStart w:id="19"/>
      <w:commentRangeStart w:id="20"/>
      <w:commentRangeStart w:id="21"/>
      <w:commentRangeStart w:id="22"/>
      <w:commentRangeStart w:id="23"/>
      <w:r w:rsidDel="00000000" w:rsidR="00000000" w:rsidRPr="00000000">
        <w:rPr>
          <w:rFonts w:ascii="Alef" w:cs="Alef" w:eastAsia="Alef" w:hAnsi="Alef"/>
          <w:rtl w:val="1"/>
        </w:rPr>
        <w:t xml:space="preserve">המדריך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והמדריכה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ins w:author="גולן נחליאל" w:id="16" w:date="2016-08-20T18:29:55Z">
        <w:commentRangeStart w:id="24"/>
        <w:commentRangeStart w:id="25"/>
        <w:commentRangeStart w:id="26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הדומיננטי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בשיחה</w:t>
        </w:r>
      </w:ins>
      <w:ins w:author="נהוראי שוקרון" w:id="17" w:date="2018-07-18T11:57:21Z">
        <w:commentRangeEnd w:id="24"/>
        <w:r w:rsidDel="00000000" w:rsidR="00000000" w:rsidRPr="00000000">
          <w:commentReference w:id="24"/>
        </w:r>
        <w:commentRangeEnd w:id="25"/>
        <w:r w:rsidDel="00000000" w:rsidR="00000000" w:rsidRPr="00000000">
          <w:commentReference w:id="25"/>
        </w:r>
        <w:commentRangeEnd w:id="26"/>
        <w:r w:rsidDel="00000000" w:rsidR="00000000" w:rsidRPr="00000000">
          <w:commentReference w:id="2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גולן נחליאל" w:id="16" w:date="2016-08-20T18:29:5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עשה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הדיבורים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(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מולי</w:t>
      </w:r>
      <w:r w:rsidDel="00000000" w:rsidR="00000000" w:rsidRPr="00000000">
        <w:rPr>
          <w:rFonts w:ascii="Alef" w:cs="Alef" w:eastAsia="Alef" w:hAnsi="Alef"/>
          <w:rtl w:val="1"/>
        </w:rPr>
        <w:t xml:space="preserve">.)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שההרפתקה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מיסודה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ins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del w:author="נהוראי שוקרון" w:id="19" w:date="2018-07-18T11:57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</w:delText>
          </w:r>
        </w:del>
      </w:ins>
      <w:del w:author="Yelena Lisuk" w:id="18" w:date="2016-08-19T21:55:22Z">
        <w:r w:rsidDel="00000000" w:rsidR="00000000" w:rsidRPr="00000000">
          <w:rPr>
            <w:rFonts w:ascii="Alef" w:cs="Alef" w:eastAsia="Alef" w:hAnsi="Alef"/>
            <w:rtl w:val="1"/>
          </w:rPr>
          <w:delText xml:space="preserve">אין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20" w:date="2018-07-18T11:57:4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חרטה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והחייאה</w:t>
      </w:r>
      <w:r w:rsidDel="00000000" w:rsidR="00000000" w:rsidRPr="00000000">
        <w:rPr>
          <w:rFonts w:ascii="Alef" w:cs="Alef" w:eastAsia="Alef" w:hAnsi="Alef"/>
          <w:rtl w:val="1"/>
        </w:rPr>
        <w:t xml:space="preserve">. (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שלמודל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חמשת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האבל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ins w:author="PINI PRRKL" w:id="21" w:date="2017-07-31T14:57:29Z">
        <w:r w:rsidDel="00000000" w:rsidR="00000000" w:rsidRPr="00000000">
          <w:rPr>
            <w:rFonts w:ascii="Alef" w:cs="Alef" w:eastAsia="Alef" w:hAnsi="Alef"/>
            <w:rtl w:val="0"/>
          </w:rPr>
          <w:t xml:space="preserve">   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הסטנדרטי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.)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צרי" w:id="22" w:date="2018-03-14T11:23:15Z">
        <w:r w:rsidDel="00000000" w:rsidR="00000000" w:rsidRPr="00000000">
          <w:rPr>
            <w:rFonts w:ascii="Alef" w:cs="Alef" w:eastAsia="Alef" w:hAnsi="Alef"/>
            <w:rtl w:val="1"/>
          </w:rPr>
          <w:t xml:space="preserve">כן</w:t>
        </w:r>
      </w:ins>
      <w:ins w:author="נהוראי שוקרון" w:id="23" w:date="2018-07-18T11:58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צרי" w:id="22" w:date="2018-03-14T11:23:15Z">
        <w:commentRangeStart w:id="28"/>
        <w:commentRangeStart w:id="29"/>
        <w:commentRangeStart w:id="30"/>
        <w:commentRangeStart w:id="31"/>
        <w:commentRangeStart w:id="32"/>
        <w:commentRangeStart w:id="33"/>
        <w:commentRangeStart w:id="34"/>
        <w:commentRangeStart w:id="35"/>
        <w:commentRangeStart w:id="36"/>
        <w:commentRangeStart w:id="37"/>
        <w:commentRangeStart w:id="38"/>
        <w:r w:rsidDel="00000000" w:rsidR="00000000" w:rsidRPr="00000000">
          <w:rPr>
            <w:rFonts w:ascii="Alef" w:cs="Alef" w:eastAsia="Alef" w:hAnsi="Alef"/>
            <w:rtl w:val="0"/>
          </w:rPr>
          <w:delText xml:space="preserve">sincere</w:delText>
        </w:r>
      </w:del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גולן נחליאל" w:id="24" w:date="2016-08-20T18:29:55Z">
        <w:r w:rsidDel="00000000" w:rsidR="00000000" w:rsidRPr="00000000">
          <w:rPr>
            <w:rFonts w:ascii="Alef" w:cs="Alef" w:eastAsia="Alef" w:hAnsi="Alef"/>
            <w:rtl w:val="1"/>
          </w:rPr>
          <w:delText xml:space="preserve">מדי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כרם רונצקי" w:id="25" w:date="2018-06-17T08:43:34Z">
        <w:r w:rsidDel="00000000" w:rsidR="00000000" w:rsidRPr="00000000">
          <w:rPr>
            <w:rFonts w:ascii="Alef" w:cs="Alef" w:eastAsia="Alef" w:hAnsi="Alef"/>
            <w:rtl w:val="1"/>
          </w:rPr>
          <w:t xml:space="preserve">שיוכל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וביקור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9"/>
      <w:r w:rsidDel="00000000" w:rsidR="00000000" w:rsidRPr="00000000">
        <w:rPr>
          <w:rFonts w:ascii="Alef" w:cs="Alef" w:eastAsia="Alef" w:hAnsi="Alef"/>
          <w:rtl w:val="1"/>
        </w:rPr>
        <w:t xml:space="preserve">לסרב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commentRangeEnd w:id="39"/>
      <w:r w:rsidDel="00000000" w:rsidR="00000000" w:rsidRPr="00000000">
        <w:commentReference w:id="3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ns w:author="Ahiya Meislish" w:id="26" w:date="2020-06-18T15:28:24Z"/>
          <w:rFonts w:ascii="Alef" w:cs="Alef" w:eastAsia="Alef" w:hAnsi="Alef"/>
        </w:rPr>
      </w:pPr>
      <w:ins w:author="Ahiya Meislish" w:id="26" w:date="2020-06-18T15:28:24Z">
        <w:r w:rsidDel="00000000" w:rsidR="00000000" w:rsidRPr="00000000">
          <w:rPr>
            <w:rFonts w:ascii="Alef" w:cs="Alef" w:eastAsia="Alef" w:hAnsi="Alef"/>
            <w:rtl w:val="1"/>
          </w:rPr>
          <w:t xml:space="preserve">להארי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נאמר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לעטות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גלימת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ההיעלמות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לצורך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המסע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כדי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לאפשר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למר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לופין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אחריו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Alef" w:cs="Alef" w:eastAsia="Alef" w:hAnsi="Alef"/>
        </w:rPr>
      </w:pPr>
      <w:del w:author="Ahiya Meislish" w:id="26" w:date="2020-06-18T15:28:24Z">
        <w:r w:rsidDel="00000000" w:rsidR="00000000" w:rsidRPr="00000000">
          <w:rPr>
            <w:rFonts w:ascii="Alef" w:cs="Alef" w:eastAsia="Alef" w:hAnsi="Alef"/>
            <w:rtl w:val="0"/>
          </w:rPr>
          <w:delText xml:space="preserve">Harry had been told that he wasn't to wear the Cloak of Invisibility for this journey, so that Mr. Lupin could keep track of him.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40"/>
      <w:commentRangeStart w:id="41"/>
      <w:commentRangeStart w:id="42"/>
      <w:commentRangeStart w:id="43"/>
      <w:commentRangeStart w:id="44"/>
      <w:commentRangeStart w:id="45"/>
      <w:commentRangeStart w:id="46"/>
      <w:r w:rsidDel="00000000" w:rsidR="00000000" w:rsidRPr="00000000">
        <w:rPr>
          <w:rFonts w:ascii="Alef" w:cs="Alef" w:eastAsia="Alef" w:hAnsi="Alef"/>
          <w:rtl w:val="1"/>
        </w:rPr>
        <w:t xml:space="preserve">מוסרית</w:t>
      </w:r>
      <w:commentRangeEnd w:id="40"/>
      <w:r w:rsidDel="00000000" w:rsidR="00000000" w:rsidRPr="00000000">
        <w:commentReference w:id="40"/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commentRangeEnd w:id="44"/>
      <w:r w:rsidDel="00000000" w:rsidR="00000000" w:rsidRPr="00000000">
        <w:commentReference w:id="44"/>
      </w:r>
      <w:commentRangeEnd w:id="45"/>
      <w:r w:rsidDel="00000000" w:rsidR="00000000" w:rsidRPr="00000000">
        <w:commentReference w:id="45"/>
      </w:r>
      <w:commentRangeEnd w:id="46"/>
      <w:r w:rsidDel="00000000" w:rsidR="00000000" w:rsidRPr="00000000">
        <w:commentReference w:id="4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עקבו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לנגוס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27" w:date="2017-08-02T21:15:38Z"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t xml:space="preserve">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עם</w:t>
        </w:r>
      </w:ins>
      <w:ins w:author="נהוראי שוקרון" w:id="29" w:date="2018-07-18T12:01:1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28" w:date="2016-08-25T12:37:08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רק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שהסכנה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מתרכזת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למרכז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אובליסק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העריסה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בגרונו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מדאם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האחוריות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בפסל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חלופי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אינטליגנטי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לגריפינדור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מגדלים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שאפתנות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57"/>
      <w:commentRangeStart w:id="58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המאמץ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המשותף</w:t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ההורים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הגנטיים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אוהבים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מותם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בזיכרונו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שבהיותך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שתפקיד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לדרוש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כשלילי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אורפאוס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ואאורידיקה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אלרין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t xml:space="preserve">התכוונתי</w:t>
        </w:r>
      </w:ins>
      <w:ins w:author="נהוראי שוקרון" w:id="31" w:date="2018-07-18T12:05:4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0" w:date="2016-11-04T13:09:34Z">
        <w:r w:rsidDel="00000000" w:rsidR="00000000" w:rsidRPr="00000000">
          <w:rPr>
            <w:rFonts w:ascii="Alef" w:cs="Alef" w:eastAsia="Alef" w:hAnsi="Alef"/>
            <w:rtl w:val="1"/>
          </w:rPr>
          <w:delText xml:space="preserve">אני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אומר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בעדינות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בתשובה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ששאל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התסריט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אובססיבית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הנחיה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דקות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32" w:date="2017-08-02T21:19:20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רוכשים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למדתי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שקראתי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ספרים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בספריה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בעזרת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עבודה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מדעית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ענקית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והחלק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השערה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מתאימה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לנתונים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מסובכת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להעמיד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התצפית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מאוכלסים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בשרכים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מגיעים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שמחצית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צומחים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t xml:space="preserve">פרא</w:t>
        </w:r>
      </w:ins>
      <w:ins w:author="נהוראי שוקרון" w:id="34" w:date="2018-07-18T12:06:4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משגב יוסף" w:id="33" w:date="2017-11-21T19:34:31Z">
        <w:r w:rsidDel="00000000" w:rsidR="00000000" w:rsidRPr="00000000">
          <w:rPr>
            <w:rFonts w:ascii="Alef" w:cs="Alef" w:eastAsia="Alef" w:hAnsi="Alef"/>
            <w:rtl w:val="1"/>
          </w:rPr>
          <w:delText xml:space="preserve">בר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המדרכה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ins w:author="איתמר זמירי" w:id="35" w:date="2017-10-08T20:41:3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6" w:date="2016-09-22T12:37:47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איתמר זמירי" w:id="37" w:date="2017-10-08T20:41:22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del w:author="Solsi Minor" w:id="36" w:date="2016-09-22T12:37:47Z"/>
      <w:ins w:author="Anonymous" w:id="38" w:date="2016-09-20T16:01:09Z">
        <w:del w:author="Solsi Minor" w:id="36" w:date="2016-09-22T12:37:47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עליו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,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מכיוון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שהיה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גדול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מכדי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לעבור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דרכו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)</w:delText>
          </w:r>
        </w:del>
      </w:ins>
      <w:ins w:author="נהוראי שוקרון" w:id="39" w:date="2018-07-18T12:06:57Z">
        <w:r w:rsidDel="00000000" w:rsidR="00000000" w:rsidRPr="00000000">
          <w:rPr>
            <w:rFonts w:ascii="Alef" w:cs="Alef" w:eastAsia="Alef" w:hAnsi="Alef"/>
            <w:rtl w:val="0"/>
            <w:rPrChange w:author="Anonymous" w:id="40" w:date="2016-09-20T16:01:0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האגריד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ins w:author="Solsi Minor" w:id="41" w:date="2016-09-22T12:37:50Z"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עליו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מכיוון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גדול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מכדי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לעבור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דרכו</w:t>
        </w:r>
        <w:r w:rsidDel="00000000" w:rsidR="00000000" w:rsidRPr="00000000">
          <w:rPr>
            <w:rFonts w:ascii="Alef" w:cs="Alef" w:eastAsia="Alef" w:hAnsi="Alef"/>
            <w:rtl w:val="1"/>
            <w:rPrChange w:author="Anonymous" w:id="42" w:date="2017-07-16T15:45:35Z">
              <w:rPr>
                <w:rFonts w:ascii="Alef" w:cs="Alef" w:eastAsia="Alef" w:hAnsi="Alef"/>
              </w:rPr>
            </w:rPrChange>
          </w:rPr>
          <w:t xml:space="preserve">)</w:t>
        </w:r>
      </w:ins>
      <w:del w:author="Anonymous" w:id="38" w:date="2016-09-20T16:01:09Z">
        <w:r w:rsidDel="00000000" w:rsidR="00000000" w:rsidRPr="00000000">
          <w:rPr>
            <w:rFonts w:ascii="Alef" w:cs="Alef" w:eastAsia="Alef" w:hAnsi="Alef"/>
            <w:rtl w:val="1"/>
          </w:rPr>
          <w:delText xml:space="preserve">עליו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,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מכיוון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גדול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מכדי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לעבור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דרכו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)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t xml:space="preserve">נגס</w:t>
        </w:r>
      </w:ins>
      <w:ins w:author="נהוראי שוקרון" w:id="44" w:date="2018-07-18T12:07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43" w:date="2017-10-24T17:54:18Z">
        <w:r w:rsidDel="00000000" w:rsidR="00000000" w:rsidRPr="00000000">
          <w:rPr>
            <w:rFonts w:ascii="Alef" w:cs="Alef" w:eastAsia="Alef" w:hAnsi="Alef"/>
            <w:rtl w:val="1"/>
          </w:rPr>
          <w:delText xml:space="preserve">לקח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בולטים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בודדת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מסוכנת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מנופצים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5" w:date="2020-06-21T21:57:54Z">
        <w:r w:rsidDel="00000000" w:rsidR="00000000" w:rsidRPr="00000000">
          <w:rPr>
            <w:rFonts w:ascii="Alef" w:cs="Alef" w:eastAsia="Alef" w:hAnsi="Alef"/>
            <w:rtl w:val="1"/>
          </w:rPr>
          <w:t xml:space="preserve">הקדמית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משמיע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פחות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מהעלים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</w:t>
      </w:r>
      <w:del w:author="ציון אליאש" w:id="46" w:date="2017-09-04T08:22:15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שרשו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המרצפות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בשער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47" w:date="2020-06-21T21:58:18Z">
        <w:r w:rsidDel="00000000" w:rsidR="00000000" w:rsidRPr="00000000">
          <w:rPr>
            <w:rFonts w:ascii="Alef" w:cs="Alef" w:eastAsia="Alef" w:hAnsi="Alef"/>
            <w:rtl w:val="1"/>
          </w:rPr>
          <w:delText xml:space="preserve">שלט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בקע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48" w:date="2020-06-21T21:58:21Z">
        <w:r w:rsidDel="00000000" w:rsidR="00000000" w:rsidRPr="00000000">
          <w:rPr>
            <w:rFonts w:ascii="Alef" w:cs="Alef" w:eastAsia="Alef" w:hAnsi="Alef"/>
            <w:rtl w:val="1"/>
          </w:rPr>
          <w:t xml:space="preserve">שלט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מהעשבים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הסבוכים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commentRangeStart w:id="59"/>
      <w:commentRangeStart w:id="60"/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rtl w:val="1"/>
        </w:rPr>
        <w:t xml:space="preserve"> 31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rtl w:val="1"/>
        </w:rPr>
        <w:t xml:space="preserve"> 1981,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קיפחו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הממיתה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nonymous" w:id="49" w:date="2018-03-12T13:55:21Z"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ins w:author="נהוראי שוקרון" w:id="50" w:date="2018-07-18T12:12:2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Anonymous" w:id="51" w:date="2018-03-12T13:55:01Z">
        <w:commentRangeStart w:id="61"/>
        <w:commentRangeStart w:id="62"/>
        <w:r w:rsidDel="00000000" w:rsidR="00000000" w:rsidRPr="00000000">
          <w:rPr>
            <w:rFonts w:ascii="Alef" w:cs="Alef" w:eastAsia="Alef" w:hAnsi="Alef"/>
            <w:rtl w:val="1"/>
          </w:rPr>
          <w:t xml:space="preserve">זה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לנקוב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ins w:author="Anonymous" w:id="52" w:date="2018-03-12T13:55:27Z">
        <w:r w:rsidDel="00000000" w:rsidR="00000000" w:rsidRPr="00000000">
          <w:rPr>
            <w:rFonts w:ascii="Alef" w:cs="Alef" w:eastAsia="Alef" w:hAnsi="Alef"/>
            <w:rtl w:val="1"/>
          </w:rPr>
          <w:t xml:space="preserve">שמו</w:t>
        </w:r>
      </w:ins>
      <w:ins w:author="נהוראי שוקרון" w:id="53" w:date="2018-07-18T12:12:31Z">
        <w:commentRangeEnd w:id="61"/>
        <w:r w:rsidDel="00000000" w:rsidR="00000000" w:rsidRPr="00000000">
          <w:commentReference w:id="61"/>
        </w:r>
        <w:commentRangeEnd w:id="62"/>
        <w:r w:rsidDel="00000000" w:rsidR="00000000" w:rsidRPr="00000000">
          <w:commentReference w:id="62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Solsi Minor" w:id="54" w:date="2016-09-22T12:38:40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ם</w:delText>
          </w:r>
        </w:del>
      </w:ins>
      <w:del w:author="Anonymous" w:id="51" w:date="2018-03-12T13:55:01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יודע</w:delText>
        </w:r>
      </w:del>
      <w:ins w:author="Solsi Minor" w:id="55" w:date="2016-09-22T12:38:42Z">
        <w:del w:author="Anonymous" w:id="51" w:date="2018-03-12T13:55:01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ים</w:delText>
          </w:r>
        </w:del>
      </w:ins>
      <w:del w:author="Anonymous" w:id="51" w:date="2018-03-12T13:55:01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-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ההרוס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אנדרטה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לזכרם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וכתזכורת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לקורבנם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ונצנץ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שדעך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ננקם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גדעון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חובם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מצטער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נוחי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תבורך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והשבור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נס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בהקשר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56" w:date="2020-06-21T22:00:45Z">
        <w:commentRangeStart w:id="63"/>
        <w:r w:rsidDel="00000000" w:rsidR="00000000" w:rsidRPr="00000000">
          <w:rPr>
            <w:rFonts w:ascii="Alef" w:cs="Alef" w:eastAsia="Alef" w:hAnsi="Alef"/>
            <w:rtl w:val="1"/>
          </w:rPr>
          <w:t xml:space="preserve">ידע</w:t>
        </w:r>
      </w:ins>
      <w:del w:author="Ahiya Meislish" w:id="56" w:date="2020-06-21T22:00:45Z">
        <w:commentRangeEnd w:id="63"/>
        <w:r w:rsidDel="00000000" w:rsidR="00000000" w:rsidRPr="00000000">
          <w:commentReference w:id="63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מוסבר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הפשר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ניצח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גאולה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מהחשכה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0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המפגש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התינוק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כשהזזת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)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כשנכנסו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באוקספורד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פלמינג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האותיות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החרוטות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נראות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ויינה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ועצוב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ומבלבל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משקיעים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כוחם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מחקר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רפואי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הדמבלדורים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כשחלפו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יחסית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קנדרה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אריאנה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t xml:space="preserve">קצהו</w:t>
        </w:r>
      </w:ins>
      <w:ins w:author="נהוראי שוקרון" w:id="58" w:date="2018-07-18T12:15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7" w:date="2016-08-28T09:49:19Z">
        <w:r w:rsidDel="00000000" w:rsidR="00000000" w:rsidRPr="00000000">
          <w:rPr>
            <w:rFonts w:ascii="Alef" w:cs="Alef" w:eastAsia="Alef" w:hAnsi="Alef"/>
            <w:rtl w:val="1"/>
          </w:rPr>
          <w:delText xml:space="preserve">הסוף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, </w:t>
      </w:r>
      <w:ins w:author="Yelena Lisuk" w:id="59" w:date="2016-08-19T22:25:20Z">
        <w:commentRangeStart w:id="64"/>
        <w:commentRangeStart w:id="65"/>
        <w:r w:rsidDel="00000000" w:rsidR="00000000" w:rsidRPr="00000000">
          <w:rPr>
            <w:rFonts w:ascii="Alef" w:cs="Alef" w:eastAsia="Alef" w:hAnsi="Alef"/>
            <w:rtl w:val="1"/>
          </w:rPr>
          <w:t xml:space="preserve">חולפים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פני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מתים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רבים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שאנשים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התאבלו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עליהם</w:t>
        </w:r>
      </w:ins>
      <w:ins w:author="נהוראי שוקרון" w:id="60" w:date="2018-07-18T12:15:43Z">
        <w:commentRangeEnd w:id="64"/>
        <w:r w:rsidDel="00000000" w:rsidR="00000000" w:rsidRPr="00000000">
          <w:commentReference w:id="64"/>
        </w:r>
        <w:commentRangeEnd w:id="65"/>
        <w:r w:rsidDel="00000000" w:rsidR="00000000" w:rsidRPr="00000000">
          <w:commentReference w:id="65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Yelena Lisuk" w:id="59" w:date="2016-08-19T22:25:20Z">
        <w:r w:rsidDel="00000000" w:rsidR="00000000" w:rsidRPr="00000000">
          <w:rPr>
            <w:rFonts w:ascii="Alef" w:cs="Alef" w:eastAsia="Alef" w:hAnsi="Alef"/>
            <w:rtl w:val="1"/>
          </w:rPr>
          <w:delText xml:space="preserve">מעבר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למתים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רבים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עליהם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התאבלו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הצביע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מחוברת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וצעיר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הודעות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המחוברות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-27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מבולבל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פוטר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נולדה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- 30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בינואר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1960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-31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באוקטובר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1981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הכיתוב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החסד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הברכה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המסתורית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sz w:val="26"/>
          <w:szCs w:val="26"/>
        </w:rPr>
      </w:pP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המוות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רועדת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גנטיים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הדהויה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הסמל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אוצרות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איבדו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התקדמו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גלימת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ההיעלמות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הסוהרסנים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להסתתר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להביס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הסמבוק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להגן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</w:t>
      </w:r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זקנה</w:t>
        </w:r>
      </w:ins>
      <w:ins w:author="נהוראי שוקרון" w:id="62" w:date="2018-07-18T12:16:53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.</w:t>
        </w:r>
      </w:ins>
      <w:del w:author="Yelena Lisuk" w:id="61" w:date="2016-08-19T22:06:30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גיל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מבוגר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.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להתחרז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רחוק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66"/>
      <w:commentRangeStart w:id="6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commentRangeEnd w:id="66"/>
      <w:r w:rsidDel="00000000" w:rsidR="00000000" w:rsidRPr="00000000">
        <w:commentReference w:id="66"/>
      </w:r>
      <w:commentRangeEnd w:id="67"/>
      <w:r w:rsidDel="00000000" w:rsidR="00000000" w:rsidRPr="00000000">
        <w:commentReference w:id="6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כרע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ייחודי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הרגשות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שבלב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התרגשות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וחלש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שבקע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האיץ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ידיעתו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השמאלית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צוחק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וניגב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8"/>
      <w:commentRangeStart w:id="69"/>
      <w:commentRangeStart w:id="70"/>
      <w:commentRangeStart w:id="7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בארוקית</w:t>
      </w:r>
      <w:commentRangeEnd w:id="68"/>
      <w:r w:rsidDel="00000000" w:rsidR="00000000" w:rsidRPr="00000000">
        <w:commentReference w:id="68"/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שכולנו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וינסה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שיכתוב</w:t>
      </w:r>
      <w:r w:rsidDel="00000000" w:rsidR="00000000" w:rsidRPr="00000000">
        <w:rPr>
          <w:rFonts w:ascii="Alef" w:cs="Alef" w:eastAsia="Alef" w:hAnsi="Alef"/>
          <w:rtl w:val="1"/>
        </w:rPr>
        <w:t xml:space="preserve">, '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פואטי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השתומם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הבחינו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סובבו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180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גולמי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ימוגר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מתייחס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להתייחס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ולילי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אוואנס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וורס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יימס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63" w:date="2016-08-20T18:29:56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64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</w:t>
      </w:r>
      <w:ins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del w:author="גולן נחליאל" w:id="65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ֵּ</w:t>
        </w:r>
      </w:ins>
      <w:del w:author="גולן נחליאל" w:id="66" w:date="2016-08-20T18:29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67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</w:t>
      </w:r>
      <w:ins w:author="גולן נחליאל" w:id="68" w:date="2016-08-20T18:29:57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69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0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גולן נחליאל" w:id="71" w:date="2016-08-20T18:29:58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סו</w:t>
      </w:r>
      <w:ins w:author="גולן נחליאל" w:id="72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3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74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75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76" w:date="2016-08-20T18:29:59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77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ins w:author="גולן נחליאל" w:id="78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יה</w:t>
      </w:r>
      <w:ins w:author="גולן נחליאל" w:id="79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ְ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ins w:author="גולן נחליאל" w:id="80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יר</w:t>
      </w:r>
      <w:ins w:author="גולן נחליאל" w:id="81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</w:t>
      </w:r>
      <w:ins w:author="גולן נחליאל" w:id="82" w:date="2016-08-20T18:30:00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ֹ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</w:t>
      </w:r>
      <w:ins w:author="גולן נחליאל" w:id="83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ַ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</w:t>
      </w:r>
      <w:ins w:author="גולן נחליאל" w:id="84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ִ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יסו</w:t>
      </w:r>
      <w:ins w:author="גולן נחליאל" w:id="85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</w:t>
      </w:r>
      <w:ins w:author="גולן נחליאל" w:id="86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ָ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</w:t>
      </w:r>
      <w:ins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ֵּ</w:t>
        </w:r>
      </w:ins>
      <w:del w:author="גולן נחליאל" w:id="87" w:date="2016-08-20T18:30:01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</w:t>
      </w:r>
      <w:ins w:author="גולן נחליאל" w:id="88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ֶ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</w:t>
      </w:r>
      <w:ins w:author="גולן נחליאל" w:id="89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ּ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</w:t>
      </w:r>
      <w:ins w:author="גולן נחליאל" w:id="90" w:date="2016-08-20T18:30:02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ֵ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ממחשבותיו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הקברות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del w:author="הלל צרי" w:id="91" w:date="2018-01-03T16:57:24Z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הבחין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והשחוקה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המאירה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הלל צרי" w:id="91" w:date="2018-01-03T16:57:24Z">
        <w:r w:rsidDel="00000000" w:rsidR="00000000" w:rsidRPr="00000000">
          <w:rPr>
            <w:rtl w:val="0"/>
          </w:rPr>
        </w:r>
      </w:del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>
          <w:ins w:author="Carmel Hadar" w:id="92" w:date="2017-05-25T09:29:52Z"/>
          <w:del w:author="הלל צרי" w:id="91" w:date="2018-01-03T16:57:24Z"/>
        </w:rPr>
        <w:pPrChange w:author="הלל צרי" w:id="0" w:date="2018-01-03T16:57:24Z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bidi w:val="1"/>
            <w:spacing w:after="200" w:line="276" w:lineRule="auto"/>
            <w:jc w:val="both"/>
          </w:pPr>
        </w:pPrChange>
      </w:pPr>
      <w:ins w:author="Carmel Hadar" w:id="92" w:date="2017-05-25T09:29:52Z">
        <w:del w:author="הלל צרי" w:id="91" w:date="2018-01-03T16:57:24Z">
          <w:r w:rsidDel="00000000" w:rsidR="00000000" w:rsidRPr="00000000">
            <w:rPr>
              <w:rtl w:val="0"/>
            </w:rPr>
          </w:r>
        </w:del>
      </w:ins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הלוואי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4"/>
      <w:commentRangeStart w:id="75"/>
      <w:commentRangeStart w:id="76"/>
      <w:commentRangeStart w:id="7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בנחרצות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74"/>
      <w:r w:rsidDel="00000000" w:rsidR="00000000" w:rsidRPr="00000000">
        <w:commentReference w:id="74"/>
      </w:r>
      <w:commentRangeEnd w:id="75"/>
      <w:r w:rsidDel="00000000" w:rsidR="00000000" w:rsidRPr="00000000">
        <w:commentReference w:id="75"/>
      </w:r>
      <w:commentRangeEnd w:id="76"/>
      <w:r w:rsidDel="00000000" w:rsidR="00000000" w:rsidRPr="00000000">
        <w:commentReference w:id="76"/>
      </w:r>
      <w:commentRangeEnd w:id="77"/>
      <w:r w:rsidDel="00000000" w:rsidR="00000000" w:rsidRPr="00000000">
        <w:commentReference w:id="7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לסוף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הלהיטות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הכשיפומטרי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נאנח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פנימית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t xml:space="preserve">נפרד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Anonymous" w:id="94" w:date="2017-07-16T15:52:38Z">
        <w:r w:rsidDel="00000000" w:rsidR="00000000" w:rsidRPr="00000000">
          <w:rPr>
            <w:rFonts w:ascii="Alef" w:cs="Alef" w:eastAsia="Alef" w:hAnsi="Alef"/>
            <w:rtl w:val="1"/>
          </w:rPr>
          <w:delText xml:space="preserve">איחל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לופין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95" w:date="2017-07-16T15:52:50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78"/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78"/>
      <w:r w:rsidDel="00000000" w:rsidR="00000000" w:rsidRPr="00000000">
        <w:commentReference w:id="78"/>
      </w:r>
      <w:r w:rsidDel="00000000" w:rsidR="00000000" w:rsidRPr="00000000">
        <w:rPr>
          <w:rFonts w:ascii="Alef" w:cs="Alef" w:eastAsia="Alef" w:hAnsi="Alef"/>
          <w:rtl w:val="1"/>
        </w:rPr>
        <w:t xml:space="preserve">לטובה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הזוהר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ללהבות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מזדחל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jc w:val="center"/>
        <w:rPr>
          <w:i w:val="1"/>
        </w:rPr>
      </w:pPr>
      <w:ins w:author="הלל אלשלם" w:id="96" w:date="2017-12-15T10:28:28Z"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0"/>
          </w:rPr>
          <w:t xml:space="preserve">“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Þregen béon Pefearles suna and þrie hira tól þissum Déað béo gewunen.</w:t>
      </w:r>
      <w:ins w:author="הלל אלשלם" w:id="97" w:date="2017-12-15T10:28:35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”</w:t>
        </w:r>
      </w:ins>
      <w:commentRangeEnd w:id="79"/>
      <w:r w:rsidDel="00000000" w:rsidR="00000000" w:rsidRPr="00000000">
        <w:commentReference w:id="79"/>
      </w:r>
      <w:commentRangeEnd w:id="80"/>
      <w:r w:rsidDel="00000000" w:rsidR="00000000" w:rsidRPr="00000000">
        <w:commentReference w:id="8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חפציהם</w:t>
      </w:r>
      <w:ins w:author="הלל אלשלם" w:id="98" w:date="2017-12-15T10:30:53Z">
        <w:commentRangeStart w:id="81"/>
        <w:commentRangeStart w:id="82"/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הלל אלשלם" w:id="99" w:date="2017-12-15T10:30:5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בכוחם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יובס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 </w:t>
      </w:r>
      <w:r w:rsidDel="00000000" w:rsidR="00000000" w:rsidRPr="00000000">
        <w:rPr>
          <w:rFonts w:ascii="Alef" w:cs="Alef" w:eastAsia="Alef" w:hAnsi="Alef"/>
          <w:rtl w:val="1"/>
        </w:rPr>
        <w:t xml:space="preserve">נאמר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פברל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בפונדק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מכתש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גודריק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ח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'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t xml:space="preserve">אותו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היום</w:t>
        </w:r>
      </w:ins>
      <w:del w:author="גולן נחליאל" w:id="0" w:date="2016-09-01T20:14:40Z">
        <w:r w:rsidDel="00000000" w:rsidR="00000000" w:rsidRPr="00000000">
          <w:rPr>
            <w:rFonts w:ascii="Alef" w:cs="Alef" w:eastAsia="Alef" w:hAnsi="Alef"/>
            <w:rtl w:val="1"/>
          </w:rPr>
          <w:delText xml:space="preserve">יום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התמלאו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הרייבנקלואים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המועדון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מערסל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0"/>
      <w:commentRangeStart w:id="1"/>
      <w:commentRangeStart w:id="2"/>
      <w:commentRangeStart w:id="3"/>
      <w:commentRangeStart w:id="4"/>
      <w:commentRangeStart w:id="5"/>
      <w:commentRangeStart w:id="6"/>
      <w:commentRangeStart w:id="7"/>
      <w:commentRangeStart w:id="8"/>
      <w:commentRangeStart w:id="9"/>
      <w:r w:rsidDel="00000000" w:rsidR="00000000" w:rsidRPr="00000000">
        <w:rPr>
          <w:rFonts w:ascii="Alef" w:cs="Alef" w:eastAsia="Alef" w:hAnsi="Alef"/>
          <w:rtl w:val="1"/>
        </w:rPr>
        <w:t xml:space="preserve">מעוור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commentRangeEnd w:id="6"/>
      <w:r w:rsidDel="00000000" w:rsidR="00000000" w:rsidRPr="00000000">
        <w:commentReference w:id="6"/>
      </w:r>
      <w:commentRangeEnd w:id="7"/>
      <w:r w:rsidDel="00000000" w:rsidR="00000000" w:rsidRPr="00000000">
        <w:commentReference w:id="7"/>
      </w:r>
      <w:commentRangeEnd w:id="8"/>
      <w:r w:rsidDel="00000000" w:rsidR="00000000" w:rsidRPr="00000000">
        <w:commentReference w:id="8"/>
      </w:r>
      <w:commentRangeEnd w:id="9"/>
      <w:r w:rsidDel="00000000" w:rsidR="00000000" w:rsidRPr="00000000">
        <w:commentReference w:id="9"/>
      </w:r>
      <w:r w:rsidDel="00000000" w:rsidR="00000000" w:rsidRPr="00000000">
        <w:rPr>
          <w:rFonts w:ascii="Alef" w:cs="Alef" w:eastAsia="Alef" w:hAnsi="Alef"/>
          <w:rtl w:val="1"/>
        </w:rPr>
        <w:t xml:space="preserve">למחצה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התחתונה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בסבלנות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בזרועותיו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החמישית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: 10:12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בבוקר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del w:author="גולן נחליאל" w:id="1" w:date="2016-09-01T20:15:57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-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פגישת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0"/>
      <w:commentRangeStart w:id="11"/>
      <w:commentRangeStart w:id="12"/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commentRangeEnd w:id="10"/>
      <w:r w:rsidDel="00000000" w:rsidR="00000000" w:rsidRPr="00000000">
        <w:commentReference w:id="10"/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del w:author="Anonymous" w:id="2" w:date="2018-10-02T20:40:36Z">
        <w:r w:rsidDel="00000000" w:rsidR="00000000" w:rsidRPr="00000000">
          <w:rPr>
            <w:rFonts w:ascii="Alef" w:cs="Alef" w:eastAsia="Alef" w:hAnsi="Alef"/>
            <w:rtl w:val="0"/>
          </w:rPr>
          <w:delText xml:space="preserve"> </w:delText>
        </w:r>
      </w:del>
      <w:ins w:author="Anonymous" w:id="3" w:date="2018-10-02T20:40:30Z">
        <w:del w:author="Anonymous" w:id="4" w:date="2018-10-02T20:40:34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מ</w:delText>
          </w:r>
        </w:del>
      </w:ins>
      <w:del w:author="Anonymous" w:id="5" w:date="2018-10-02T20:39:52Z">
        <w:r w:rsidDel="00000000" w:rsidR="00000000" w:rsidRPr="00000000">
          <w:rPr>
            <w:rFonts w:ascii="Alef" w:cs="Alef" w:eastAsia="Alef" w:hAnsi="Alef"/>
            <w:rtl w:val="1"/>
          </w:rPr>
          <w:delText xml:space="preserve">מהאר</w:delText>
        </w:r>
      </w:del>
      <w:del w:author="Anonymous" w:id="3" w:date="2018-10-02T20:40:30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del w:author="Sha Gat" w:id="6" w:date="2016-08-29T20:47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חוב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Sha Gat" w:id="7" w:date="2016-08-29T20:47:33Z"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commentRangeStart w:id="13"/>
      <w:commentRangeStart w:id="14"/>
      <w:commentRangeStart w:id="15"/>
      <w:commentRangeStart w:id="16"/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58,203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בהתאם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r w:rsidDel="00000000" w:rsidR="00000000" w:rsidRPr="00000000">
        <w:rPr>
          <w:rFonts w:ascii="Alef" w:cs="Alef" w:eastAsia="Alef" w:hAnsi="Alef"/>
          <w:rtl w:val="1"/>
        </w:rPr>
        <w:t xml:space="preserve">ביטוי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ולהתוות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מרכאות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דרישת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האפוטרופוס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Ahiya Meislish" w:id="8" w:date="2020-06-22T09:14:40Z">
        <w:commentRangeStart w:id="17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commentRangeEnd w:id="17"/>
      <w:r w:rsidDel="00000000" w:rsidR="00000000" w:rsidRPr="00000000">
        <w:commentReference w:id="17"/>
      </w:r>
      <w:r w:rsidDel="00000000" w:rsidR="00000000" w:rsidRPr="00000000">
        <w:rPr>
          <w:rFonts w:ascii="Alef" w:cs="Alef" w:eastAsia="Alef" w:hAnsi="Alef"/>
          <w:rtl w:val="1"/>
        </w:rPr>
        <w:t xml:space="preserve">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הוועדה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המרכזי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הכחולה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מסתחררת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ועירני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תמידית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וישרוף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שיתעטש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8"/>
      <w:commentRangeStart w:id="19"/>
      <w:commentRangeStart w:id="20"/>
      <w:commentRangeStart w:id="21"/>
      <w:r w:rsidDel="00000000" w:rsidR="00000000" w:rsidRPr="00000000">
        <w:rPr>
          <w:rFonts w:ascii="Alef" w:cs="Alef" w:eastAsia="Alef" w:hAnsi="Alef"/>
          <w:rtl w:val="1"/>
        </w:rPr>
        <w:t xml:space="preserve">בקשב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commentRangeEnd w:id="18"/>
      <w:r w:rsidDel="00000000" w:rsidR="00000000" w:rsidRPr="00000000">
        <w:commentReference w:id="18"/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פורטיוס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פידליוס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בשלושת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הביקורים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הלפידים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הבוערים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הארכיטקטורה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זהה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בדיוק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כמו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t xml:space="preserve">אזורים</w:t>
        </w:r>
      </w:ins>
      <w:del w:author="נתנאל גראזי" w:id="9" w:date="2018-10-03T08:47:03Z">
        <w:r w:rsidDel="00000000" w:rsidR="00000000" w:rsidRPr="00000000">
          <w:rPr>
            <w:rFonts w:ascii="Alef" w:cs="Alef" w:eastAsia="Alef" w:hAnsi="Alef"/>
            <w:rtl w:val="1"/>
          </w:rPr>
          <w:delText xml:space="preserve">חלקים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האנושיים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</w:t>
      </w:r>
      <w:ins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0" w:date="2018-10-03T08:48:03Z"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וכעת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בביקורו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המיאוס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המתמשכת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תבניות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פליטיק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מטופש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מפספס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t xml:space="preserve">כאלו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שמשלמים</w:t>
        </w:r>
      </w:ins>
      <w:del w:author="Ahiya Meislish" w:id="11" w:date="2020-06-22T09:35:22Z">
        <w:r w:rsidDel="00000000" w:rsidR="00000000" w:rsidRPr="00000000">
          <w:rPr>
            <w:rFonts w:ascii="Alef" w:cs="Alef" w:eastAsia="Alef" w:hAnsi="Alef"/>
            <w:rtl w:val="1"/>
          </w:rPr>
          <w:delText xml:space="preserve">לשלם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t xml:space="preserve">ולוקחים</w:t>
        </w:r>
      </w:ins>
      <w:del w:author="Ahiya Meislish" w:id="12" w:date="2020-06-22T09:36:04Z">
        <w:r w:rsidDel="00000000" w:rsidR="00000000" w:rsidRPr="00000000">
          <w:rPr>
            <w:rFonts w:ascii="Alef" w:cs="Alef" w:eastAsia="Alef" w:hAnsi="Alef"/>
            <w:rtl w:val="1"/>
          </w:rPr>
          <w:delText xml:space="preserve">ולקחת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שחייבים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מוניטין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פרשנים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לחשבונות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אלו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שהיה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קמצוץ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דעה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קדומה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.</w:t>
        </w:r>
      </w:ins>
      <w:del w:author="Ahiya Meislish" w:id="13" w:date="2020-06-22T09:38:0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  <w:commentRangeStart w:id="22"/>
        <w:commentRangeStart w:id="23"/>
        <w:commentRangeStart w:id="24"/>
        <w:r w:rsidDel="00000000" w:rsidR="00000000" w:rsidRPr="00000000">
          <w:rPr>
            <w:rFonts w:ascii="Alef" w:cs="Alef" w:eastAsia="Alef" w:hAnsi="Alef"/>
            <w:rtl w:val="1"/>
          </w:rPr>
          <w:delText xml:space="preserve">פרשנות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צבועה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בדעה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קדומה</w:delText>
        </w:r>
      </w:del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במרווחים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14" w:date="2018-10-03T08:50:09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נתנאל גראזי" w:id="15" w:date="2018-10-03T08:50:11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נתנאל גראזי" w:id="16" w:date="2018-10-03T08:50:47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הבזקים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הדלפקים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והעמדות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בתיעוב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פקיד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כעוסה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ונואשת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הומנואידים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גנטית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עם</w:t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 </w:t>
        </w:r>
      </w:ins>
      <w:del w:author="Anonymous" w:id="17" w:date="2017-08-03T05:04:44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השפעה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קסומה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תורשתית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סביר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שתהפכו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לחברים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מנומס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אליכם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מזדהה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תתמכו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אבטיח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לבטל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...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וספרי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בתמורה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לתמיכתכם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שסוד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יצירת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השרביטים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לאנשים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אוליבנדר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לאומת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בוודאי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זוועות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פנימיות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אזק</w:t>
      </w:r>
      <w:ins w:author="Anonymous" w:id="18" w:date="2017-08-03T05:05:3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א</w:t>
        </w:r>
      </w:ins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באנים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טבע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ובמקרה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למוטט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לתקן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הממשלה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בסופו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</w:t>
      </w:r>
      <w:ins w:author="נועם ימיני" w:id="19" w:date="2018-11-19T13:27:5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מ</w:t>
        </w:r>
      </w:ins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ins w:author="ציון אליאש" w:id="20" w:date="2017-09-04T08:32:59Z">
        <w:commentRangeStart w:id="25"/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</w:t>
        </w:r>
      </w:ins>
      <w:commentRangeEnd w:id="25"/>
      <w:r w:rsidDel="00000000" w:rsidR="00000000" w:rsidRPr="00000000">
        <w:commentReference w:id="2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21" w:date="2016-09-01T20:30:22Z">
        <w:commentRangeStart w:id="26"/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22" w:date="2018-07-18T12:26:13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ניד</w:t>
      </w:r>
      <w:commentRangeEnd w:id="26"/>
      <w:r w:rsidDel="00000000" w:rsidR="00000000" w:rsidRPr="00000000">
        <w:commentReference w:id="26"/>
      </w:r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מהיר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נסיעה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ברכבת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למסדרון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שנגמר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ספסלים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בגודל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קוסם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נערי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הרפתקאותיו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המופלאות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בחיים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</w:t>
      </w:r>
      <w:ins w:author="Anonymous" w:id="23" w:date="2016-12-10T17:42:17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Nir Peled" w:id="24" w:date="2017-06-05T14:42:33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Nir Peled" w:id="25" w:date="2017-06-05T14:42:37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במיוחד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שעורכי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הדין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משוריין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גשושות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מעניינות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הנרתיק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למשמרת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מתחת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delText xml:space="preserve">ב</w:delText>
        </w:r>
      </w:del>
      <w:ins w:author="נהוראי שוקרון" w:id="27" w:date="2018-07-18T12:2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Solsi Minor" w:id="26" w:date="2016-09-22T12:50:41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מפל</w:t>
      </w:r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רפאל תא שמע" w:id="29" w:date="2016-11-29T17:06:33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ins w:author="Solsi Minor" w:id="28" w:date="2016-09-22T12:50:54Z">
        <w:r w:rsidDel="00000000" w:rsidR="00000000" w:rsidRPr="00000000">
          <w:rPr>
            <w:rFonts w:ascii="Alef" w:cs="Alef" w:eastAsia="Alef" w:hAnsi="Alef"/>
            <w:rtl w:val="1"/>
          </w:rPr>
          <w:t xml:space="preserve">מים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שהתאד</w:t>
      </w:r>
      <w:ins w:author="Solsi Minor" w:id="30" w:date="2016-09-22T12:51:16Z">
        <w:commentRangeStart w:id="28"/>
        <w:commentRangeStart w:id="29"/>
        <w:commentRangeStart w:id="30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31" w:date="2018-07-18T12:27:31Z">
        <w:commentRangeEnd w:id="28"/>
        <w:r w:rsidDel="00000000" w:rsidR="00000000" w:rsidRPr="00000000">
          <w:commentReference w:id="28"/>
        </w:r>
        <w:commentRangeEnd w:id="29"/>
        <w:r w:rsidDel="00000000" w:rsidR="00000000" w:rsidRPr="00000000">
          <w:commentReference w:id="29"/>
        </w:r>
        <w:commentRangeEnd w:id="30"/>
        <w:r w:rsidDel="00000000" w:rsidR="00000000" w:rsidRPr="00000000">
          <w:commentReference w:id="30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olsi Minor" w:id="30" w:date="2016-09-22T12:51:1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ומרוהט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גדול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לאורכו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כיסאות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ענקיים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עונדים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32" w:date="2017-08-03T05:08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נטול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השגחת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האוזניות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המעוטרות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</w:t>
      </w:r>
      <w:ins w:author="גולן נחליאל" w:id="33" w:date="2016-09-01T20:43:49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יטשטשו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בקיצור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בטיחות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התיישב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מעודן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סרקזם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מנטלי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לנושיו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לחדר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גולן נחליאל" w:id="34" w:date="2016-09-01T20:44:1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commentRangeStart w:id="31"/>
      <w:r w:rsidDel="00000000" w:rsidR="00000000" w:rsidRPr="00000000">
        <w:rPr>
          <w:rFonts w:ascii="Alef" w:cs="Alef" w:eastAsia="Alef" w:hAnsi="Alef"/>
          <w:rtl w:val="1"/>
        </w:rPr>
        <w:t xml:space="preserve">מתיישב</w:t>
      </w:r>
      <w:commentRangeEnd w:id="31"/>
      <w:r w:rsidDel="00000000" w:rsidR="00000000" w:rsidRPr="00000000">
        <w:commentReference w:id="3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t xml:space="preserve">ש</w:t>
        </w:r>
      </w:ins>
      <w:del w:author="Sha Gat" w:id="35" w:date="2016-08-31T11:56:43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מאימון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ההליכה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2"/>
      <w:r w:rsidDel="00000000" w:rsidR="00000000" w:rsidRPr="00000000">
        <w:rPr>
          <w:rFonts w:ascii="Alef" w:cs="Alef" w:eastAsia="Alef" w:hAnsi="Alef"/>
          <w:rtl w:val="1"/>
        </w:rPr>
        <w:t xml:space="preserve">בידיו</w:t>
      </w:r>
      <w:commentRangeEnd w:id="32"/>
      <w:r w:rsidDel="00000000" w:rsidR="00000000" w:rsidRPr="00000000">
        <w:commentReference w:id="3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רעמתו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כתמיד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לקריאה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עוקב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לובש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מהודרות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מתלבושת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חתומות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Sha Gat" w:id="36" w:date="2016-08-31T11:57:19Z">
        <w:r w:rsidDel="00000000" w:rsidR="00000000" w:rsidRPr="00000000">
          <w:rPr>
            <w:rFonts w:ascii="Alef" w:cs="Alef" w:eastAsia="Alef" w:hAnsi="Alef"/>
            <w:rtl w:val="1"/>
          </w:rPr>
          <w:delText xml:space="preserve">אשר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t xml:space="preserve">כלול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del w:author="Sha Gat" w:id="37" w:date="2016-08-31T11:57:35Z">
        <w:r w:rsidDel="00000000" w:rsidR="00000000" w:rsidRPr="00000000">
          <w:rPr>
            <w:rFonts w:ascii="Alef" w:cs="Alef" w:eastAsia="Alef" w:hAnsi="Alef"/>
            <w:rtl w:val="1"/>
          </w:rPr>
          <w:delText xml:space="preserve">תחת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החלטת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להשתנות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38" w:date="2018-05-01T23:54:57Z">
        <w:r w:rsidDel="00000000" w:rsidR="00000000" w:rsidRPr="00000000">
          <w:rPr>
            <w:rFonts w:ascii="Alef" w:cs="Alef" w:eastAsia="Alef" w:hAnsi="Alef"/>
            <w:rtl w:val="1"/>
          </w:rPr>
          <w:delText xml:space="preserve">על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מצטער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9" w:date="2018-05-01T23:55:23Z">
        <w:del w:author="נהוראי שוקרון" w:id="40" w:date="2018-07-18T12:30:43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כ</w:delText>
          </w:r>
        </w:del>
      </w:ins>
      <w:del w:author="נתנאל גראזי" w:id="39" w:date="2018-05-01T23:55:23Z">
        <w:r w:rsidDel="00000000" w:rsidR="00000000" w:rsidRPr="00000000">
          <w:rPr>
            <w:rFonts w:ascii="Alef" w:cs="Alef" w:eastAsia="Alef" w:hAnsi="Alef"/>
            <w:rtl w:val="1"/>
          </w:rPr>
          <w:delText xml:space="preserve">מ</w:delText>
        </w:r>
      </w:del>
      <w:ins w:author="נהוראי שוקרון" w:id="41" w:date="2018-07-18T12:30:4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כשקבעו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חילופי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קצרים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להאזין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del w:author="מודה נסים אהרנסון" w:id="42" w:date="2018-08-29T13:49:22Z">
        <w:r w:rsidDel="00000000" w:rsidR="00000000" w:rsidRPr="00000000">
          <w:rPr>
            <w:rFonts w:ascii="Alef" w:cs="Alef" w:eastAsia="Alef" w:hAnsi="Alef"/>
            <w:rtl w:val="1"/>
          </w:rPr>
          <w:delText xml:space="preserve">היה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del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delText xml:space="preserve">מספיק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לדעת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44" w:date="2018-07-18T12:31:2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נתנאל גראזי" w:id="43" w:date="2018-05-01T23:56:15Z">
        <w:r w:rsidDel="00000000" w:rsidR="00000000" w:rsidRPr="00000000">
          <w:rPr>
            <w:rFonts w:ascii="Alef" w:cs="Alef" w:eastAsia="Alef" w:hAnsi="Alef"/>
            <w:rtl w:val="1"/>
          </w:rPr>
          <w:t xml:space="preserve">די</w:t>
        </w:r>
      </w:ins>
      <w:ins w:author="נהוראי שוקרון" w:id="45" w:date="2018-07-18T12:31:3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  <w:del w:author="מודה נסים אהרנסון" w:id="46" w:date="2018-08-29T13:49:33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(</w:delText>
          </w:r>
        </w:del>
        <w:r w:rsidDel="00000000" w:rsidR="00000000" w:rsidRPr="00000000">
          <w:rPr>
            <w:rFonts w:ascii="Alef" w:cs="Alef" w:eastAsia="Alef" w:hAnsi="Alef"/>
            <w:rtl w:val="1"/>
          </w:rPr>
          <w:t xml:space="preserve">היה</w:t>
        </w:r>
        <w:del w:author="מודה נסים אהרנסון" w:id="47" w:date="2018-08-29T13:49:36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)</w:delText>
          </w:r>
        </w:del>
      </w:ins>
      <w:ins w:author="נתנאל גראזי" w:id="43" w:date="2018-05-01T23:56:15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בידיעה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שהמחשבה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קבועות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מתרחש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אידיוט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איכשהו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מצנפת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בוצדמית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48" w:date="2017-08-03T05:11:51Z">
        <w:r w:rsidDel="00000000" w:rsidR="00000000" w:rsidRPr="00000000">
          <w:rPr>
            <w:rFonts w:ascii="Alef" w:cs="Alef" w:eastAsia="Alef" w:hAnsi="Alef"/>
            <w:rtl w:val="1"/>
          </w:rPr>
          <w:delText xml:space="preserve">אך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רבות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בכלל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יהוגי</w:t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בקדוש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0"/>
        </w:rPr>
        <w:t xml:space="preserve">,</w:t>
      </w:r>
      <w:ins w:author="Ahiya Meislish" w:id="49" w:date="2020-06-22T10:36:00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ואת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החלק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הטירוף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המשתולל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הזה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שביצעת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באופן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אישי</w:t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Ahiya Meislish" w:id="49" w:date="2020-06-22T10:36:00Z">
        <w:r w:rsidDel="00000000" w:rsidR="00000000" w:rsidRPr="00000000">
          <w:rPr>
            <w:rFonts w:ascii="Alef" w:cs="Alef" w:eastAsia="Alef" w:hAnsi="Alef"/>
            <w:rtl w:val="0"/>
          </w:rPr>
          <w:delText xml:space="preserve"> and that portion of this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raving lunacy,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 which you </w:delText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delText xml:space="preserve">personally carried out</w:delText>
        </w:r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del w:author="Ahiya Meislish" w:id="50" w:date="2020-06-22T10:35:4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אותם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מוחלקות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ומכווצות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ורועד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אשמח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לדעת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חכם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וחשבת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שימושי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5"/>
      <w:r w:rsidDel="00000000" w:rsidR="00000000" w:rsidRPr="00000000">
        <w:rPr>
          <w:rFonts w:ascii="Alef" w:cs="Alef" w:eastAsia="Alef" w:hAnsi="Alef"/>
          <w:rtl w:val="1"/>
        </w:rPr>
        <w:t xml:space="preserve">שדברים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האמת</w:t>
      </w:r>
      <w:commentRangeEnd w:id="35"/>
      <w:r w:rsidDel="00000000" w:rsidR="00000000" w:rsidRPr="00000000">
        <w:commentReference w:id="35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36"/>
      <w:commentRangeStart w:id="37"/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שיקרת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מעדיף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,</w:t>
      </w:r>
      <w:ins w:author="נהוראי שוקרון" w:id="51" w:date="2018-07-18T12:34:34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בקול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הוראי שוקרון" w:id="52" w:date="2018-07-18T12:34:30Z">
        <w:r w:rsidDel="00000000" w:rsidR="00000000" w:rsidRPr="00000000">
          <w:rPr>
            <w:rFonts w:ascii="Alef" w:cs="Alef" w:eastAsia="Alef" w:hAnsi="Alef"/>
            <w:rtl w:val="1"/>
          </w:rPr>
          <w:delText xml:space="preserve">בקול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53" w:date="2016-09-01T20:48:04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נקודת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שללוק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סקייווקר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התירוצים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קנובי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גאיה זנו" w:id="54" w:date="2018-10-23T16:21:59Z">
        <w:del w:author="Anonymous" w:id="55" w:date="2019-12-23T02:57:17Z"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 </w:delText>
          </w:r>
        </w:del>
      </w:ins>
      <w:r w:rsidDel="00000000" w:rsidR="00000000" w:rsidRPr="00000000">
        <w:rPr>
          <w:rFonts w:ascii="Alef" w:cs="Alef" w:eastAsia="Alef" w:hAnsi="Alef"/>
          <w:rtl w:val="1"/>
        </w:rPr>
        <w:t xml:space="preserve">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תכסיסים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במאזין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ההבחנה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האמנת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לשטות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המיומנויות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שלמדת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אמיתיות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בתוכך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ניצלת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ניצלתי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del w:author="Anonymous" w:id="56" w:date="2017-08-03T05:13:35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מנוצל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חברות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מטרה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לשם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ושהשערה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דחפתי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ליפול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מהגג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לשיגעון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חושד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8"/>
      <w:r w:rsidDel="00000000" w:rsidR="00000000" w:rsidRPr="00000000">
        <w:rPr>
          <w:rFonts w:ascii="Alef" w:cs="Alef" w:eastAsia="Alef" w:hAnsi="Alef"/>
          <w:rtl w:val="1"/>
        </w:rPr>
        <w:t xml:space="preserve">לתשומת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ליבם</w:t>
      </w:r>
      <w:commentRangeEnd w:id="38"/>
      <w:r w:rsidDel="00000000" w:rsidR="00000000" w:rsidRPr="00000000">
        <w:commentReference w:id="3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הרביעי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קטגוריה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והחמישי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וולדמורט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</w:t>
      </w:r>
      <w:ins w:author="Sha Gat" w:id="57" w:date="2016-08-31T12:04:41Z">
        <w:commentRangeStart w:id="39"/>
        <w:commentRangeStart w:id="40"/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ספ</w:t>
        </w:r>
      </w:ins>
      <w:del w:author="Sha Gat" w:id="57" w:date="2016-08-31T12:04:41Z">
        <w:commentRangeEnd w:id="39"/>
        <w:r w:rsidDel="00000000" w:rsidR="00000000" w:rsidRPr="00000000">
          <w:commentReference w:id="39"/>
        </w:r>
        <w:commentRangeEnd w:id="40"/>
        <w:r w:rsidDel="00000000" w:rsidR="00000000" w:rsidRPr="00000000">
          <w:commentReference w:id="40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ומ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בנחרת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t xml:space="preserve">ספר</w:t>
        </w:r>
      </w:ins>
      <w:ins w:author="נהוראי שוקרון" w:id="59" w:date="2018-07-18T12:54:4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58" w:date="2016-08-31T12:04:59Z">
        <w:r w:rsidDel="00000000" w:rsidR="00000000" w:rsidRPr="00000000">
          <w:rPr>
            <w:rFonts w:ascii="Alef" w:cs="Alef" w:eastAsia="Alef" w:hAnsi="Alef"/>
            <w:rtl w:val="1"/>
          </w:rPr>
          <w:delText xml:space="preserve">אמור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האמיתית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ותפסיק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קראתי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: </w:t>
      </w:r>
      <w:r w:rsidDel="00000000" w:rsidR="00000000" w:rsidRPr="00000000">
        <w:rPr>
          <w:rFonts w:ascii="Alef" w:cs="Alef" w:eastAsia="Alef" w:hAnsi="Alef"/>
          <w:rtl w:val="1"/>
        </w:rPr>
        <w:t xml:space="preserve">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למעסיק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שבתורו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שישקרו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מתחמק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במצב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הנוכחי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שהסיפור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לפגוע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41"/>
      <w:commentRangeStart w:id="42"/>
      <w:commentRangeStart w:id="43"/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commentRangeEnd w:id="41"/>
      <w:r w:rsidDel="00000000" w:rsidR="00000000" w:rsidRPr="00000000">
        <w:commentReference w:id="41"/>
      </w:r>
      <w:commentRangeEnd w:id="42"/>
      <w:r w:rsidDel="00000000" w:rsidR="00000000" w:rsidRPr="00000000">
        <w:commentReference w:id="42"/>
      </w:r>
      <w:commentRangeEnd w:id="43"/>
      <w:r w:rsidDel="00000000" w:rsidR="00000000" w:rsidRPr="00000000">
        <w:commentReference w:id="43"/>
      </w:r>
      <w:r w:rsidDel="00000000" w:rsidR="00000000" w:rsidRPr="00000000">
        <w:rPr>
          <w:rFonts w:ascii="Alef" w:cs="Alef" w:eastAsia="Alef" w:hAnsi="Alef"/>
          <w:rtl w:val="0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תתחמק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t xml:space="preserve">מ</w:t>
        </w:r>
      </w:ins>
      <w:del w:author="נתנאל גראזי" w:id="60" w:date="2018-10-03T08:59:51Z">
        <w:r w:rsidDel="00000000" w:rsidR="00000000" w:rsidRPr="00000000">
          <w:rPr>
            <w:rFonts w:ascii="Alef" w:cs="Alef" w:eastAsia="Alef" w:hAnsi="Alef"/>
            <w:rtl w:val="1"/>
          </w:rPr>
          <w:delText xml:space="preserve">עם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מליט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שנשבעה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שלשרפרף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כהלכה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והתעסק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שקודם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שקיבלת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שהאשמת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בהאשמות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שכספך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חודר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תמורתה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תעליב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האינטליגנציה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והביט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שפגש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…"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טפח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מאליו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הציניות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עצמאית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שעיתון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מעיתונאים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סיפורים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מסדרה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אטומיות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'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מורכבים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commentRangeStart w:id="44"/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Y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commentRangeEnd w:id="44"/>
      <w:r w:rsidDel="00000000" w:rsidR="00000000" w:rsidRPr="00000000">
        <w:commentReference w:id="4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6717429" w:id="61" w:date="2019-05-10T15:45:45Z">
        <w:del w:author="כרם שולמית גינת" w:id="62" w:date="2020-07-02T16:20:15Z">
          <w:commentRangeStart w:id="45"/>
          <w:r w:rsidDel="00000000" w:rsidR="00000000" w:rsidRPr="00000000">
            <w:rPr>
              <w:rFonts w:ascii="Alef" w:cs="Alef" w:eastAsia="Alef" w:hAnsi="Alef"/>
              <w:rtl w:val="0"/>
            </w:rPr>
            <w:delText xml:space="preserve">'</w:delText>
          </w:r>
        </w:del>
      </w:ins>
      <w:commentRangeEnd w:id="45"/>
      <w:r w:rsidDel="00000000" w:rsidR="00000000" w:rsidRPr="00000000">
        <w:commentReference w:id="45"/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0"/>
        </w:rPr>
        <w:t xml:space="preserve">X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התומכים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להחליף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ובין</w:t>
      </w:r>
      <w:r w:rsidDel="00000000" w:rsidR="00000000" w:rsidRPr="00000000">
        <w:rPr>
          <w:rFonts w:ascii="Alef" w:cs="Alef" w:eastAsia="Alef" w:hAnsi="Alef"/>
          <w:rtl w:val="1"/>
        </w:rPr>
        <w:t xml:space="preserve"> '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להוכיח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',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קצותיו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הבעלים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שבהחלט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בבעלותי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ההשפעה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ניחנים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שאמר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כשדיבר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לדיבור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קריר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ובטוח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בבירור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להקטין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באמצעות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כפיתיון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הצעת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אכריז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ושנציג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מאוח</w:t>
      </w:r>
      <w:del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delText xml:space="preserve">דת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בפני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6717429" w:id="63" w:date="2019-05-10T19:11:39Z">
        <w:r w:rsidDel="00000000" w:rsidR="00000000" w:rsidRPr="00000000">
          <w:rPr>
            <w:rFonts w:ascii="Alef" w:cs="Alef" w:eastAsia="Alef" w:hAnsi="Alef"/>
            <w:rtl w:val="1"/>
          </w:rPr>
          <w:t xml:space="preserve">דת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בפני</w:t>
        </w:r>
      </w:ins>
      <w:ins w:author="Anonymous" w:id="64" w:date="2019-12-23T03:08:56Z">
        <w:r w:rsidDel="00000000" w:rsidR="00000000" w:rsidRPr="00000000">
          <w:rPr>
            <w:rFonts w:ascii="Alef" w:cs="Alef" w:eastAsia="Alef" w:hAnsi="Alef"/>
            <w:rtl w:val="0"/>
            <w:rPrChange w:author="6717429" w:id="65" w:date="2019-05-10T19:11:39Z">
              <w:rPr>
                <w:rFonts w:ascii="Alef" w:cs="Alef" w:eastAsia="Alef" w:hAnsi="Alef"/>
              </w:rPr>
            </w:rPrChange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התפקידים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ולכרות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שנעשה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שהמשיכו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</w:t>
      </w:r>
      <w:del w:author="נתנאל גראזי" w:id="66" w:date="2018-10-03T09:02:56Z">
        <w:commentRangeStart w:id="46"/>
        <w:commentRangeStart w:id="47"/>
        <w:r w:rsidDel="00000000" w:rsidR="00000000" w:rsidRPr="00000000">
          <w:rPr>
            <w:rFonts w:ascii="Alef" w:cs="Alef" w:eastAsia="Alef" w:hAnsi="Alef"/>
            <w:rtl w:val="1"/>
          </w:rPr>
          <w:delText xml:space="preserve">ינ</w:delText>
        </w:r>
      </w:del>
      <w:commentRangeEnd w:id="46"/>
      <w:r w:rsidDel="00000000" w:rsidR="00000000" w:rsidRPr="00000000">
        <w:commentReference w:id="46"/>
      </w:r>
      <w:commentRangeEnd w:id="47"/>
      <w:r w:rsidDel="00000000" w:rsidR="00000000" w:rsidRPr="00000000">
        <w:commentReference w:id="47"/>
      </w:r>
      <w:r w:rsidDel="00000000" w:rsidR="00000000" w:rsidRPr="00000000">
        <w:rPr>
          <w:rFonts w:ascii="Alef" w:cs="Alef" w:eastAsia="Alef" w:hAnsi="Alef"/>
          <w:rtl w:val="1"/>
        </w:rPr>
        <w:t xml:space="preserve">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כוזבות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מרוחקת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שאכפת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מהעניין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הפוליטי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לתחביב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דק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גודל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הכלכלה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להפתיע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שגורל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סביב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שטרלינג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נואש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בהגינות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להזדמנות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ההוגנת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בכתפיו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תלוי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קואליציה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רפורמציה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ויפריע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הבזבוזים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יישפטו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פשעי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ויוצאו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להורג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כתוצאה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ins w:author="Solsi Minor" w:id="67" w:date="2016-09-22T13:03:51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כאלה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טיפשי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סוהרסן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ירפא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תדחוף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יתקן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מפולוניום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הקיפאון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חומצות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שחומצה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גופרתית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קופאת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צלסיוס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להקפיא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לשבבי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מורגשים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בזואר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יפוג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משנכשל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באטמן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הזדמנות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אחרונה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לחיות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מבחינה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מוסרית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48"/>
      <w:commentRangeStart w:id="49"/>
      <w:commentRangeStart w:id="50"/>
      <w:commentRangeStart w:id="51"/>
      <w:commentRangeStart w:id="52"/>
      <w:commentRangeStart w:id="53"/>
      <w:commentRangeStart w:id="54"/>
      <w:commentRangeStart w:id="55"/>
      <w:commentRangeStart w:id="56"/>
      <w:commentRangeStart w:id="57"/>
      <w:commentRangeStart w:id="58"/>
      <w:commentRangeStart w:id="59"/>
      <w:commentRangeStart w:id="60"/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were bought and paid for</w:t>
      </w:r>
      <w:commentRangeEnd w:id="48"/>
      <w:r w:rsidDel="00000000" w:rsidR="00000000" w:rsidRPr="00000000">
        <w:commentReference w:id="48"/>
      </w:r>
      <w:commentRangeEnd w:id="49"/>
      <w:r w:rsidDel="00000000" w:rsidR="00000000" w:rsidRPr="00000000">
        <w:commentReference w:id="49"/>
      </w:r>
      <w:commentRangeEnd w:id="50"/>
      <w:r w:rsidDel="00000000" w:rsidR="00000000" w:rsidRPr="00000000">
        <w:commentReference w:id="50"/>
      </w:r>
      <w:commentRangeEnd w:id="51"/>
      <w:r w:rsidDel="00000000" w:rsidR="00000000" w:rsidRPr="00000000">
        <w:commentReference w:id="51"/>
      </w:r>
      <w:commentRangeEnd w:id="52"/>
      <w:r w:rsidDel="00000000" w:rsidR="00000000" w:rsidRPr="00000000">
        <w:commentReference w:id="52"/>
      </w:r>
      <w:commentRangeEnd w:id="53"/>
      <w:r w:rsidDel="00000000" w:rsidR="00000000" w:rsidRPr="00000000">
        <w:commentReference w:id="53"/>
      </w:r>
      <w:commentRangeEnd w:id="54"/>
      <w:r w:rsidDel="00000000" w:rsidR="00000000" w:rsidRPr="00000000">
        <w:commentReference w:id="54"/>
      </w:r>
      <w:commentRangeEnd w:id="55"/>
      <w:r w:rsidDel="00000000" w:rsidR="00000000" w:rsidRPr="00000000">
        <w:commentReference w:id="55"/>
      </w:r>
      <w:commentRangeEnd w:id="56"/>
      <w:r w:rsidDel="00000000" w:rsidR="00000000" w:rsidRPr="00000000">
        <w:commentReference w:id="56"/>
      </w:r>
      <w:commentRangeEnd w:id="57"/>
      <w:r w:rsidDel="00000000" w:rsidR="00000000" w:rsidRPr="00000000">
        <w:commentReference w:id="57"/>
      </w:r>
      <w:commentRangeEnd w:id="58"/>
      <w:r w:rsidDel="00000000" w:rsidR="00000000" w:rsidRPr="00000000">
        <w:commentReference w:id="58"/>
      </w:r>
      <w:commentRangeEnd w:id="59"/>
      <w:r w:rsidDel="00000000" w:rsidR="00000000" w:rsidRPr="00000000">
        <w:commentReference w:id="59"/>
      </w:r>
      <w:commentRangeEnd w:id="60"/>
      <w:r w:rsidDel="00000000" w:rsidR="00000000" w:rsidRPr="00000000">
        <w:commentReference w:id="60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שבו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ביצעת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הזוועה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אנוש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ולחיים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ערך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בזכות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עצמם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</w:t>
      </w:r>
      <w:commentRangeStart w:id="61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דאונטולוגית</w:t>
      </w:r>
      <w:commentRangeEnd w:id="61"/>
      <w:r w:rsidDel="00000000" w:rsidR="00000000" w:rsidRPr="00000000">
        <w:commentReference w:id="6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מפשע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ins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רשות</w:t>
        </w:r>
      </w:ins>
      <w:ins w:author="נהוראי שוקרון" w:id="69" w:date="2018-07-18T13:09:34Z"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del w:author="Nir Peled" w:id="68" w:date="2017-06-05T14:49:43Z"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רישיון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יחשוב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יציל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בטווח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הארוך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שאסיק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תתחיל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להפריע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בטח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ופגע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בקללה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שהופכת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אוכלי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לערימות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צמיג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עצוב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שכדאי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שתשקול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מתלוצץ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צודק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לאינטרסים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ירדוף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commentRangeStart w:id="62"/>
      <w:commentRangeStart w:id="63"/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פגעת</w:t>
      </w:r>
      <w:commentRangeEnd w:id="62"/>
      <w:r w:rsidDel="00000000" w:rsidR="00000000" w:rsidRPr="00000000">
        <w:commentReference w:id="62"/>
      </w:r>
      <w:commentRangeEnd w:id="63"/>
      <w:r w:rsidDel="00000000" w:rsidR="00000000" w:rsidRPr="00000000">
        <w:commentReference w:id="6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64"/>
      <w:commentRangeEnd w:id="64"/>
      <w:r w:rsidDel="00000000" w:rsidR="00000000" w:rsidRPr="00000000">
        <w:commentReference w:id="64"/>
      </w:r>
      <w:commentRangeStart w:id="65"/>
      <w:commentRangeEnd w:id="65"/>
      <w:r w:rsidDel="00000000" w:rsidR="00000000" w:rsidRPr="00000000">
        <w:commentReference w:id="65"/>
      </w:r>
      <w:commentRangeStart w:id="66"/>
      <w:commentRangeEnd w:id="66"/>
      <w:r w:rsidDel="00000000" w:rsidR="00000000" w:rsidRPr="00000000">
        <w:commentReference w:id="66"/>
      </w:r>
      <w:commentRangeStart w:id="67"/>
      <w:commentRangeEnd w:id="67"/>
      <w:r w:rsidDel="00000000" w:rsidR="00000000" w:rsidRPr="00000000">
        <w:commentReference w:id="67"/>
      </w:r>
      <w:r w:rsidDel="00000000" w:rsidR="00000000" w:rsidRPr="00000000">
        <w:rPr>
          <w:rFonts w:ascii="Alef" w:cs="Alef" w:eastAsia="Alef" w:hAnsi="Alef"/>
          <w:rtl w:val="1"/>
          <w:rPrChange w:author="Anonymous" w:id="70" w:date="2017-07-16T16:06:47Z">
            <w:rPr>
              <w:rFonts w:ascii="Alef" w:cs="Alef" w:eastAsia="Alef" w:hAnsi="Alef"/>
              <w:i w:val="1"/>
            </w:rPr>
          </w:rPrChange>
        </w:rPr>
        <w:t xml:space="preserve">חייב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מוסכם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מותנה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השאר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פתח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ובנו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סגור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והציג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המתוכננים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לבסוף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במעורבות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כמעט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המשוגע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ערובות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כמובן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ומשטח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ins w:author="Sha Gat" w:id="71" w:date="2016-08-31T12:38:51Z">
        <w:commentRangeStart w:id="68"/>
        <w:r w:rsidDel="00000000" w:rsidR="00000000" w:rsidRPr="00000000">
          <w:rPr>
            <w:rFonts w:ascii="Alef" w:cs="Alef" w:eastAsia="Alef" w:hAnsi="Alef"/>
            <w:rtl w:val="1"/>
          </w:rPr>
          <w:t xml:space="preserve">הרשיתי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לעצמי</w:t>
        </w:r>
      </w:ins>
      <w:ins w:author="נהוראי שוקרון" w:id="72" w:date="2018-07-18T13:18:05Z">
        <w:commentRangeEnd w:id="68"/>
        <w:r w:rsidDel="00000000" w:rsidR="00000000" w:rsidRPr="00000000">
          <w:commentReference w:id="68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1" w:date="2016-08-31T12:38:51Z">
        <w:r w:rsidDel="00000000" w:rsidR="00000000" w:rsidRPr="00000000">
          <w:rPr>
            <w:rFonts w:ascii="Alef" w:cs="Alef" w:eastAsia="Alef" w:hAnsi="Alef"/>
            <w:rtl w:val="1"/>
          </w:rPr>
          <w:delText xml:space="preserve">לקחתי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לעצמי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הרשות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בספריית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בנמצא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t xml:space="preserve">למיטב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הבנתו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של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הארי</w:t>
        </w:r>
      </w:ins>
      <w:ins w:author="נהוראי שוקרון" w:id="74" w:date="2018-07-18T13:18:1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73" w:date="2016-08-31T12:39:27Z">
        <w:r w:rsidDel="00000000" w:rsidR="00000000" w:rsidRPr="00000000">
          <w:rPr>
            <w:rFonts w:ascii="Alef" w:cs="Alef" w:eastAsia="Alef" w:hAnsi="Alef"/>
            <w:rtl w:val="1"/>
          </w:rPr>
          <w:delText xml:space="preserve">למיטב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יכולתו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של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הארי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להבין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t xml:space="preserve">להפ</w:t>
        </w:r>
      </w:ins>
      <w:ins w:author="Anonymous" w:id="76" w:date="2018-03-12T14:49:36Z">
        <w:r w:rsidDel="00000000" w:rsidR="00000000" w:rsidRPr="00000000">
          <w:rPr>
            <w:rFonts w:ascii="Alef" w:cs="Alef" w:eastAsia="Alef" w:hAnsi="Alef"/>
            <w:rtl w:val="1"/>
          </w:rPr>
          <w:t xml:space="preserve">ליא</w:t>
        </w:r>
      </w:ins>
      <w:ins w:author="נהוראי שוקרון" w:id="77" w:date="2018-07-18T13:18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75" w:date="2018-03-12T14:49:34Z">
        <w:r w:rsidDel="00000000" w:rsidR="00000000" w:rsidRPr="00000000">
          <w:rPr>
            <w:rFonts w:ascii="Alef" w:cs="Alef" w:eastAsia="Alef" w:hAnsi="Alef"/>
            <w:rtl w:val="1"/>
          </w:rPr>
          <w:delText xml:space="preserve">בצורה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מקסימה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הסטנדרטים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לכתוב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והתשלום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מבוטלים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 </w:t>
      </w:r>
      <w:r w:rsidDel="00000000" w:rsidR="00000000" w:rsidRPr="00000000">
        <w:rPr>
          <w:rFonts w:ascii="Alef" w:cs="Alef" w:eastAsia="Alef" w:hAnsi="Alef"/>
          <w:rtl w:val="1"/>
        </w:rPr>
        <w:t xml:space="preserve">הפוטרים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הפריטים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שבכספתם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יוחזרו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יבוטל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למאלפויים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נאלצתי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ins w:author="Sha Gat" w:id="78" w:date="2016-08-31T12:40:12Z">
        <w:r w:rsidDel="00000000" w:rsidR="00000000" w:rsidRPr="00000000">
          <w:rPr>
            <w:rFonts w:ascii="Alef" w:cs="Alef" w:eastAsia="Alef" w:hAnsi="Alef"/>
            <w:rtl w:val="1"/>
          </w:rPr>
          <w:t xml:space="preserve">ב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Ahiya Meislish" w:id="79" w:date="2020-06-22T11:36:29Z">
        <w:commentRangeStart w:id="69"/>
        <w:commentRangeStart w:id="70"/>
        <w:commentRangeStart w:id="71"/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וידאתי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t xml:space="preserve">שא</w:t>
        </w:r>
      </w:ins>
      <w:del w:author="משגב יוסף" w:id="80" w:date="2017-11-21T19:56:14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commentRangeEnd w:id="69"/>
      <w:r w:rsidDel="00000000" w:rsidR="00000000" w:rsidRPr="00000000">
        <w:commentReference w:id="69"/>
      </w:r>
      <w:commentRangeEnd w:id="70"/>
      <w:r w:rsidDel="00000000" w:rsidR="00000000" w:rsidRPr="00000000">
        <w:commentReference w:id="70"/>
      </w:r>
      <w:commentRangeEnd w:id="71"/>
      <w:r w:rsidDel="00000000" w:rsidR="00000000" w:rsidRPr="00000000">
        <w:commentReference w:id="71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ins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t xml:space="preserve">א</w:t>
        </w:r>
      </w:ins>
      <w:del w:author="משגב יוסף" w:id="81" w:date="2017-11-21T19:56:22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צחוק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חנוק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מחייך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מקסימה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הבטחתי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בעט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נוצה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",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הכניס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רגיל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בסדר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הצהרה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לבחינתו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commentRangeStart w:id="72"/>
      <w:commentRangeStart w:id="73"/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הנכונה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במונח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לשפו</w:t>
      </w:r>
      <w:ins w:author="Anonymous" w:id="82" w:date="2019-12-23T03:20:13Z">
        <w:r w:rsidDel="00000000" w:rsidR="00000000" w:rsidRPr="00000000">
          <w:rPr>
            <w:rFonts w:ascii="Alef" w:cs="Alef" w:eastAsia="Alef" w:hAnsi="Alef"/>
            <w:i w:val="1"/>
            <w:rtl w:val="1"/>
          </w:rPr>
          <w:t xml:space="preserve">ת</w:t>
        </w:r>
      </w:ins>
      <w:ins w:author="משגב יוסף" w:id="83" w:date="2017-11-21T19:56:48Z">
        <w:del w:author="Anonymous" w:id="82" w:date="2019-12-23T03:20:13Z">
          <w:commentRangeStart w:id="74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ins w:author="נהוראי שוקרון" w:id="84" w:date="2018-07-18T13:19:16Z">
        <w:commentRangeEnd w:id="74"/>
        <w:r w:rsidDel="00000000" w:rsidR="00000000" w:rsidRPr="00000000">
          <w:commentReference w:id="74"/>
        </w:r>
        <w:r w:rsidDel="00000000" w:rsidR="00000000" w:rsidRPr="00000000">
          <w:rPr>
            <w:rFonts w:ascii="Alef" w:cs="Alef" w:eastAsia="Alef" w:hAnsi="Alef"/>
            <w:i w:val="1"/>
            <w:rtl w:val="0"/>
          </w:rPr>
          <w:t xml:space="preserve"> </w:t>
        </w:r>
      </w:ins>
      <w:ins w:author="Anonymous" w:id="85" w:date="2016-12-10T17:53:25Z">
        <w:del w:author="משגב יוסף" w:id="83" w:date="2017-11-21T19:56:48Z">
          <w:commentRangeStart w:id="75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ת</w:delText>
          </w:r>
        </w:del>
      </w:ins>
      <w:ins w:author="יונתן נגן" w:id="86" w:date="2016-11-27T14:02:10Z">
        <w:del w:author="Anonymous" w:id="87" w:date="2016-12-10T17:53:22Z">
          <w:commentRangeEnd w:id="75"/>
          <w:r w:rsidDel="00000000" w:rsidR="00000000" w:rsidRPr="00000000">
            <w:commentReference w:id="75"/>
          </w:r>
          <w:commentRangeStart w:id="76"/>
          <w:r w:rsidDel="00000000" w:rsidR="00000000" w:rsidRPr="00000000">
            <w:rPr>
              <w:rFonts w:ascii="Alef" w:cs="Alef" w:eastAsia="Alef" w:hAnsi="Alef"/>
              <w:i w:val="1"/>
              <w:rtl w:val="1"/>
            </w:rPr>
            <w:delText xml:space="preserve">ט</w:delText>
          </w:r>
        </w:del>
      </w:ins>
      <w:del w:author="יונתן נגן" w:id="86" w:date="2016-11-27T14:02:10Z">
        <w:commentRangeEnd w:id="76"/>
        <w:r w:rsidDel="00000000" w:rsidR="00000000" w:rsidRPr="00000000">
          <w:commentReference w:id="76"/>
        </w:r>
        <w:r w:rsidDel="00000000" w:rsidR="00000000" w:rsidRPr="00000000">
          <w:rPr>
            <w:rFonts w:ascii="Alef" w:cs="Alef" w:eastAsia="Alef" w:hAnsi="Alef"/>
            <w:i w:val="1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i w:val="1"/>
          <w:iCs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לפטור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commentRangeEnd w:id="72"/>
      <w:r w:rsidDel="00000000" w:rsidR="00000000" w:rsidRPr="00000000">
        <w:commentReference w:id="72"/>
      </w:r>
      <w:commentRangeEnd w:id="73"/>
      <w:r w:rsidDel="00000000" w:rsidR="00000000" w:rsidRPr="00000000">
        <w:commentReference w:id="73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להעתיק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הניסוח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בקפידה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כשהארי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מהחפצים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מסויימים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צעצוע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משעשע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החתימות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בנקודת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ההתחלה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מכריח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סדירה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מצליח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משריריו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מלהתכווץ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ידידנו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סוורוס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סנייפ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אייעץ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לחתום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שאסתכן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שנמשיך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היסס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88" w:date="2016-08-31T12:42:47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השלישי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הנוקש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בעצלתיים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כשתלמידת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כהונתו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בהכרח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בתחילת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מחשיד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שלרצוח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הסגנון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ומדודה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במעשי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זע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לפרטים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בנוכחותך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בנושא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למכור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האפשרות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ז</w:t>
      </w:r>
      <w:ins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90" w:date="2018-07-18T13:22:1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Anonymous" w:id="89" w:date="2017-08-03T05:27:4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לחיסול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ins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1" w:date="2016-08-31T12:44:3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דרוכות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המכשיר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מתנקש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מגנים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מתנפח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קטלני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מטבעו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לשימוש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Gali;" w:id="92" w:date="2016-09-17T13:18:29Z">
        <w:commentRangeStart w:id="77"/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commentRangeEnd w:id="77"/>
      <w:r w:rsidDel="00000000" w:rsidR="00000000" w:rsidRPr="00000000">
        <w:commentReference w:id="77"/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קסומים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כועס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עובדת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היפוגריפים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בהשוואה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לניסיון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לכוון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ווינגארדיום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לביוסה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ופיניטה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אינקנטאטם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השיתוק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היפוגריף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כשמציגים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אופטימלי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רק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קסום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כלומר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לאיטו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גחמה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צירוף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הצטמצמו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אכזרי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ins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3" w:date="2016-08-31T12:46:16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מההתחלה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הודה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התעלם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לפקפק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המניע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מרושע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ולהשאיר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משמיעות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הצעיר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השומרים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המשקפות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הקסומות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הסתכל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del w:author="Sha Gat" w:id="94" w:date="2016-08-31T12:47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לאזקבאן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החשודים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היחיד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מתאים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אלבוס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אמ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שייתן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ששלח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יכעסו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ניסה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ins w:author="Gali;" w:id="95" w:date="2016-09-17T13:19:27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שתלמידה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נהרגה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מפורסם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96" w:date="2016-08-31T12:48:27Z">
        <w:r w:rsidDel="00000000" w:rsidR="00000000" w:rsidRPr="00000000">
          <w:rPr>
            <w:rFonts w:ascii="Alef" w:cs="Alef" w:eastAsia="Alef" w:hAnsi="Alef"/>
            <w:rtl w:val="1"/>
          </w:rPr>
          <w:t xml:space="preserve">לא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-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רצונית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גופתה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לשם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מפת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הקסמים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התאומים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נגנבת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גנב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המפה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ואיחרתי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המועד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הגיוני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גיליתי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מאוחר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מדי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לנחש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שאשתמש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במטאטא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סיכוי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עבדה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לצפות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ועוף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חול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ההבדל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t xml:space="preserve">"</w:t>
        </w:r>
      </w:ins>
      <w:del w:author="Sha Gat" w:id="97" w:date="2016-08-31T12:49:08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בקרבת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שתביס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מהשבוע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לדמיין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יונתן נגן" w:id="98" w:date="2016-11-27T14:05:31Z">
        <w:commentRangeStart w:id="78"/>
        <w:commentRangeStart w:id="79"/>
        <w:commentRangeStart w:id="80"/>
        <w:r w:rsidDel="00000000" w:rsidR="00000000" w:rsidRPr="00000000">
          <w:rPr>
            <w:rFonts w:ascii="Alef" w:cs="Alef" w:eastAsia="Alef" w:hAnsi="Alef"/>
            <w:rtl w:val="1"/>
          </w:rPr>
          <w:t xml:space="preserve">לוציוס</w:t>
        </w:r>
      </w:ins>
      <w:del w:author="יונתן נגן" w:id="98" w:date="2016-11-27T14:05:31Z">
        <w:commentRangeEnd w:id="78"/>
        <w:r w:rsidDel="00000000" w:rsidR="00000000" w:rsidRPr="00000000">
          <w:commentReference w:id="78"/>
        </w:r>
        <w:commentRangeEnd w:id="79"/>
        <w:r w:rsidDel="00000000" w:rsidR="00000000" w:rsidRPr="00000000">
          <w:commentReference w:id="79"/>
        </w:r>
        <w:commentRangeEnd w:id="80"/>
        <w:r w:rsidDel="00000000" w:rsidR="00000000" w:rsidRPr="00000000">
          <w:commentReference w:id="8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מאלפוי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ראיתי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בביטחון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אמור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במזימה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קווירל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</w:t>
      </w:r>
      <w:del w:author="Anonymous" w:id="99" w:date="2017-08-03T05:43:17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בזמן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עוזב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תכנן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לוצויוס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האפורות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המופתע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שהעניק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לבנו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נכון</w:t>
      </w:r>
      <w:r w:rsidDel="00000000" w:rsidR="00000000" w:rsidRPr="00000000">
        <w:rPr>
          <w:rFonts w:ascii="Alef" w:cs="Alef" w:eastAsia="Alef" w:hAnsi="Alef"/>
          <w:rtl w:val="1"/>
        </w:rPr>
        <w:t xml:space="preserve">…"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שאל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Sha Gat" w:id="100" w:date="2016-08-31T12:50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להרשיע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בפשעו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ונביא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</w:t>
      </w:r>
      <w:ins w:author="הלל צרי" w:id="101" w:date="2018-01-03T17:44:06Z">
        <w:r w:rsidDel="00000000" w:rsidR="00000000" w:rsidRPr="00000000">
          <w:rPr>
            <w:rFonts w:ascii="Alef" w:cs="Alef" w:eastAsia="Alef" w:hAnsi="Alef"/>
            <w:rtl w:val="1"/>
          </w:rPr>
          <w:t xml:space="preserve">דין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צדק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הצלחת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ספק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del w:author="Solsi Minor" w:id="102" w:date="2016-09-22T13:13:06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לך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ואיננו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אה</w:t>
      </w:r>
      <w:ins w:author="Anonymous" w:id="103" w:date="2017-07-16T16:13:46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סנטימנטלית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למשפטים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מאמין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מנהל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השיחה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ועיפרון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ולנסות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הגיוניים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ולראיות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del w:author="גולן נחליאל" w:id="104" w:date="2016-09-01T21:04:1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רותחות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טהור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נמוכה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אסלח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הונאה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הבא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1"/>
      <w:commentRangeStart w:id="82"/>
      <w:r w:rsidDel="00000000" w:rsidR="00000000" w:rsidRPr="00000000">
        <w:rPr>
          <w:rFonts w:ascii="Alef" w:cs="Alef" w:eastAsia="Alef" w:hAnsi="Alef"/>
          <w:rtl w:val="1"/>
        </w:rPr>
        <w:t xml:space="preserve">הוכחה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שתרשיע</w:t>
      </w:r>
      <w:commentRangeEnd w:id="81"/>
      <w:r w:rsidDel="00000000" w:rsidR="00000000" w:rsidRPr="00000000">
        <w:commentReference w:id="81"/>
      </w:r>
      <w:commentRangeEnd w:id="82"/>
      <w:r w:rsidDel="00000000" w:rsidR="00000000" w:rsidRPr="00000000">
        <w:commentReference w:id="82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הקסמהדרין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ממקומו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ההסתברויות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האמיתיות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זמן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אכן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המשחק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6" w:date="2018-07-18T13:26:5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Sha Gat" w:id="105" w:date="2016-08-31T12:52:20Z">
        <w:r w:rsidDel="00000000" w:rsidR="00000000" w:rsidRPr="00000000">
          <w:rPr>
            <w:rFonts w:ascii="Alef" w:cs="Alef" w:eastAsia="Alef" w:hAnsi="Alef"/>
            <w:rtl w:val="1"/>
          </w:rPr>
          <w:delText xml:space="preserve">שוי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</w:t>
      </w:r>
      <w:ins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t xml:space="preserve">לול</w:t>
        </w:r>
      </w:ins>
      <w:ins w:author="נהוראי שוקרון" w:id="108" w:date="2018-07-18T13:27:02Z">
        <w:r w:rsidDel="00000000" w:rsidR="00000000" w:rsidRPr="00000000">
          <w:rPr>
            <w:rFonts w:ascii="Alef" w:cs="Alef" w:eastAsia="Alef" w:hAnsi="Alef"/>
            <w:rtl w:val="1"/>
          </w:rPr>
          <w:t xml:space="preserve">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107" w:date="2016-08-31T12:52:33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וי</w:delText>
        </w:r>
      </w:del>
      <w:del w:author="נהוראי שוקרון" w:id="109" w:date="2018-07-18T13:29:34Z">
        <w:r w:rsidDel="00000000" w:rsidR="00000000" w:rsidRPr="00000000">
          <w:rPr>
            <w:rFonts w:ascii="Alef" w:cs="Alef" w:eastAsia="Alef" w:hAnsi="Alef"/>
            <w:rtl w:val="1"/>
          </w:rPr>
          <w:delText xml:space="preserve">ים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יפסידו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</w:t>
      </w:r>
      <w:del w:author="Sha Gat" w:id="110" w:date="2016-08-31T12:52:42Z">
        <w:r w:rsidDel="00000000" w:rsidR="00000000" w:rsidRPr="00000000">
          <w:rPr>
            <w:rFonts w:ascii="Alef" w:cs="Alef" w:eastAsia="Alef" w:hAnsi="Alef"/>
            <w:rtl w:val="1"/>
          </w:rPr>
          <w:delText xml:space="preserve">מו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ברזל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דמבלדור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מהלוח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כשהפחד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בשיאו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למניע</w:t>
      </w:r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מלחמת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אזרחים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הברית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לאהוב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נייטרלים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שישמחו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יציבות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תשתלט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del w:author="Anonymous" w:id="111" w:date="2017-08-03T05:53:16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כשיגיע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לבגרות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באופוזיציה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שיעדיפו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להילחם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תאכוף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נדרים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אכיפה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שיסיים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לילד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שנשאר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לשכנע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וכולי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התוכנית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תקפיד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עסקים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</w:t>
      </w:r>
      <w:ins w:author="Anonymous" w:id="112" w:date="2017-08-03T05:53:47Z">
        <w:commentRangeStart w:id="83"/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commentRangeEnd w:id="83"/>
      <w:r w:rsidDel="00000000" w:rsidR="00000000" w:rsidRPr="00000000">
        <w:commentReference w:id="83"/>
      </w:r>
      <w:r w:rsidDel="00000000" w:rsidR="00000000" w:rsidRPr="00000000">
        <w:rPr>
          <w:rFonts w:ascii="Alef" w:cs="Alef" w:eastAsia="Alef" w:hAnsi="Alef"/>
          <w:rtl w:val="1"/>
        </w:rPr>
        <w:t xml:space="preserve">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נשבע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פניו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התעוותו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ובכן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הגבר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המוזהב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התנאים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מקובלים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84"/>
      <w:r w:rsidDel="00000000" w:rsidR="00000000" w:rsidRPr="00000000">
        <w:rPr>
          <w:rFonts w:ascii="Alef" w:cs="Alef" w:eastAsia="Alef" w:hAnsi="Alef"/>
          <w:rtl w:val="1"/>
        </w:rPr>
        <w:t xml:space="preserve">תכזיב</w:t>
      </w:r>
      <w:commentRangeEnd w:id="84"/>
      <w:r w:rsidDel="00000000" w:rsidR="00000000" w:rsidRPr="00000000">
        <w:commentReference w:id="8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מההסכם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בעסקה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השלכות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בעבורך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מילים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מתוחכמות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יעכבו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הקלף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הפגישות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בגרינגוטס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t xml:space="preserve">פרק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זמן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113" w:date="2017-10-26T18:30:55Z">
        <w:r w:rsidDel="00000000" w:rsidR="00000000" w:rsidRPr="00000000">
          <w:rPr>
            <w:rFonts w:ascii="Alef" w:cs="Alef" w:eastAsia="Alef" w:hAnsi="Alef"/>
            <w:rtl w:val="1"/>
          </w:rPr>
          <w:delText xml:space="preserve">משהו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לבהות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כשמבטו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הכיוונים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del w:author="ציון אליאש" w:id="114" w:date="2017-09-04T08:46:37Z">
        <w:r w:rsidDel="00000000" w:rsidR="00000000" w:rsidRPr="00000000">
          <w:rPr>
            <w:rFonts w:ascii="Alef" w:cs="Alef" w:eastAsia="Alef" w:hAnsi="Alef"/>
            <w:rtl w:val="1"/>
          </w:rPr>
          <w:delText xml:space="preserve">ל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חש</w:t>
      </w:r>
      <w:del w:author="ציון אליאש" w:id="115" w:date="2017-09-04T08:46:40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del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delText xml:space="preserve">אתה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יכול</w:delText>
        </w:r>
      </w:del>
      <w:ins w:author="ציון אליאש" w:id="116" w:date="2017-09-04T08:47:01Z">
        <w:r w:rsidDel="00000000" w:rsidR="00000000" w:rsidRPr="00000000">
          <w:rPr>
            <w:rFonts w:ascii="Alef" w:cs="Alef" w:eastAsia="Alef" w:hAnsi="Alef"/>
            <w:rtl w:val="1"/>
          </w:rPr>
          <w:t xml:space="preserve">אפשר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t xml:space="preserve">מחשבה</w:t>
        </w:r>
      </w:ins>
      <w:del w:author="ציון אליאש" w:id="117" w:date="2017-09-04T08:46:47Z">
        <w:r w:rsidDel="00000000" w:rsidR="00000000" w:rsidRPr="00000000">
          <w:rPr>
            <w:rFonts w:ascii="Alef" w:cs="Alef" w:eastAsia="Alef" w:hAnsi="Alef"/>
            <w:rtl w:val="1"/>
          </w:rPr>
          <w:delText xml:space="preserve">לחשוב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לזמום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לסיים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אגלי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מצחו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חתמת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דרש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הזעם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הושיט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והוציא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מקופל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הגובלינים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מוציאים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לפועל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שעזבתי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שמרלין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יעזור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-"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כשעינו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קלטה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t xml:space="preserve">כאשר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ins w:author="בנימין פילצר" w:id="119" w:date="2017-10-26T18:32:02Z">
        <w:del w:author="בנימין פילצר" w:id="118" w:date="2017-10-26T18:32:16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בזמן</w:delText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 </w:delText>
          </w:r>
        </w:del>
      </w:ins>
      <w:del w:author="בנימין פילצר" w:id="118" w:date="2017-10-26T18:32:16Z">
        <w:r w:rsidDel="00000000" w:rsidR="00000000" w:rsidRPr="00000000">
          <w:rPr>
            <w:rFonts w:ascii="Alef" w:cs="Alef" w:eastAsia="Alef" w:hAnsi="Alef"/>
            <w:rtl w:val="1"/>
          </w:rPr>
          <w:delText xml:space="preserve">כ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באיטיות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מבט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הפסקאות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הכתובות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המוקפד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חתימתו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האלגנטית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del w:author="משגב יוסף" w:id="120" w:date="2017-11-26T08:56:59Z">
        <w:commentRangeStart w:id="85"/>
        <w:commentRangeStart w:id="86"/>
        <w:r w:rsidDel="00000000" w:rsidR="00000000" w:rsidRPr="00000000">
          <w:rPr>
            <w:rFonts w:ascii="Alef" w:cs="Alef" w:eastAsia="Alef" w:hAnsi="Alef"/>
            <w:rtl w:val="1"/>
          </w:rPr>
          <w:delText xml:space="preserve">אפילו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commentRangeEnd w:id="85"/>
      <w:r w:rsidDel="00000000" w:rsidR="00000000" w:rsidRPr="00000000">
        <w:commentReference w:id="85"/>
      </w:r>
      <w:commentRangeEnd w:id="86"/>
      <w:r w:rsidDel="00000000" w:rsidR="00000000" w:rsidRPr="00000000">
        <w:commentReference w:id="86"/>
      </w:r>
      <w:r w:rsidDel="00000000" w:rsidR="00000000" w:rsidRPr="00000000">
        <w:rPr>
          <w:rFonts w:ascii="Alef" w:cs="Alef" w:eastAsia="Alef" w:hAnsi="Alef"/>
          <w:rtl w:val="1"/>
        </w:rPr>
        <w:t xml:space="preserve">כשהחצי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העליון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נכנס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לראייתו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מעורבות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מרלין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sz w:val="26"/>
          <w:szCs w:val="26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0"/>
        </w:rPr>
        <w:t xml:space="preserve"> -"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אחרון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ראשון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19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6:34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לצינוק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זכות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בדרכה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לפרוק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שהביאה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אקספרס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הפרטי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מוחזקת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תנוע</w:t>
      </w:r>
      <w:del w:author="הלל אלשלם" w:id="1" w:date="2017-12-15T11:01:41Z">
        <w:r w:rsidDel="00000000" w:rsidR="00000000" w:rsidRPr="00000000">
          <w:rPr>
            <w:rFonts w:ascii="Alef" w:cs="Alef" w:eastAsia="Alef" w:hAnsi="Alef"/>
            <w:rtl w:val="1"/>
          </w:rPr>
          <w:delText xml:space="preserve">ו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בוא</w:t>
      </w:r>
      <w:ins w:author="כרם שולמית גינת" w:id="2" w:date="2020-07-02T17:25:48Z"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והמשובצת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באזמרגדים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נתנאל גראזי" w:id="3" w:date="2018-05-02T00:18:38Z">
        <w:r w:rsidDel="00000000" w:rsidR="00000000" w:rsidRPr="00000000">
          <w:rPr>
            <w:rFonts w:ascii="Alef" w:cs="Alef" w:eastAsia="Alef" w:hAnsi="Alef"/>
            <w:rtl w:val="1"/>
          </w:rPr>
          <w:t xml:space="preserve">כ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הירושה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המשפחתית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צריכים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נתנאל גראזי" w:id="4" w:date="2018-05-02T00:19:10Z">
        <w:commentRangeStart w:id="0"/>
        <w:r w:rsidDel="00000000" w:rsidR="00000000" w:rsidRPr="00000000">
          <w:rPr>
            <w:rFonts w:ascii="Alef" w:cs="Alef" w:eastAsia="Alef" w:hAnsi="Alef"/>
            <w:rtl w:val="1"/>
          </w:rPr>
          <w:delText xml:space="preserve">הטלה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תנאל גראזי" w:id="4" w:date="2018-05-02T00:19:10Z">
        <w:commentRangeEnd w:id="0"/>
        <w:r w:rsidDel="00000000" w:rsidR="00000000" w:rsidRPr="00000000">
          <w:commentReference w:id="0"/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להיות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מוטלים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מהססת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בעקבותיה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לטירת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מודה נסים אהרנסון" w:id="5" w:date="2018-08-29T17:29:42Z">
        <w:r w:rsidDel="00000000" w:rsidR="00000000" w:rsidRPr="00000000">
          <w:rPr>
            <w:rFonts w:ascii="Alef" w:cs="Alef" w:eastAsia="Alef" w:hAnsi="Alef"/>
            <w:rtl w:val="1"/>
          </w:rPr>
          <w:t xml:space="preserve">סופר</w:t>
        </w:r>
      </w:ins>
      <w:del w:author="מודה נסים אהרנסון" w:id="5" w:date="2018-08-29T17:29:42Z">
        <w:commentRangeStart w:id="1"/>
        <w:commentRangeStart w:id="2"/>
        <w:commentRangeStart w:id="3"/>
        <w:r w:rsidDel="00000000" w:rsidR="00000000" w:rsidRPr="00000000">
          <w:rPr>
            <w:rFonts w:ascii="Alef" w:cs="Alef" w:eastAsia="Alef" w:hAnsi="Alef"/>
            <w:rtl w:val="1"/>
          </w:rPr>
          <w:delText xml:space="preserve">נאמר</w:delText>
        </w:r>
      </w:del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התחבאה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להקשיב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ומנסה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להשמיע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העצובה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דורמשטרנג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מכשפה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צעירה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t xml:space="preserve">רצח</w:t>
        </w:r>
      </w:ins>
      <w:ins w:author="נהוראי שוקרון" w:id="7" w:date="2018-07-18T13:33:1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6" w:date="2017-10-26T18:45:27Z">
        <w:r w:rsidDel="00000000" w:rsidR="00000000" w:rsidRPr="00000000">
          <w:rPr>
            <w:rFonts w:ascii="Alef" w:cs="Alef" w:eastAsia="Alef" w:hAnsi="Alef"/>
            <w:rtl w:val="1"/>
          </w:rPr>
          <w:delText xml:space="preserve">להירצח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אשף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שינו</w:t>
      </w:r>
      <w:ins w:author="Anonymous" w:id="8" w:date="2017-07-16T16:16:56Z">
        <w:commentRangeStart w:id="4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4"/>
      <w:r w:rsidDel="00000000" w:rsidR="00000000" w:rsidRPr="00000000">
        <w:commentReference w:id="4"/>
      </w:r>
      <w:r w:rsidDel="00000000" w:rsidR="00000000" w:rsidRPr="00000000">
        <w:rPr>
          <w:rFonts w:ascii="Alef" w:cs="Alef" w:eastAsia="Alef" w:hAnsi="Alef"/>
          <w:rtl w:val="1"/>
        </w:rPr>
        <w:t xml:space="preserve">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הצורה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בובאטון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פרופסור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מקגונגל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מפוכח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שהיורשת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תישאר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האחרות</w:t>
      </w:r>
      <w:r w:rsidDel="00000000" w:rsidR="00000000" w:rsidRPr="00000000">
        <w:rPr>
          <w:rFonts w:ascii="Alef" w:cs="Alef" w:eastAsia="Alef" w:hAnsi="Alef"/>
          <w:rtl w:val="1"/>
        </w:rPr>
        <w:t xml:space="preserve"> (</w:t>
      </w:r>
      <w:del w:author="בנימין פילצר" w:id="9" w:date="2017-10-26T18:46:26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יתה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למסורת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העתיקה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סינכרון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האצולה</w:t>
      </w:r>
      <w:del w:author="בנימין פילצר" w:id="10" w:date="2017-10-26T18:46:29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ins w:author="בנימין פילצר" w:id="10" w:date="2017-10-26T18:46:2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הייתה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שילמדו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יוכלו</w:t>
      </w:r>
      <w:r w:rsidDel="00000000" w:rsidR="00000000" w:rsidRPr="00000000">
        <w:rPr>
          <w:rFonts w:ascii="Alef" w:cs="Alef" w:eastAsia="Alef" w:hAnsi="Alef"/>
          <w:rtl w:val="1"/>
        </w:rPr>
        <w:t xml:space="preserve">). </w:t>
      </w:r>
      <w:r w:rsidDel="00000000" w:rsidR="00000000" w:rsidRPr="00000000">
        <w:rPr>
          <w:rFonts w:ascii="Alef" w:cs="Alef" w:eastAsia="Alef" w:hAnsi="Alef"/>
          <w:rtl w:val="1"/>
        </w:rPr>
        <w:t xml:space="preserve">ואבא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שלפעמים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להישמר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מצרות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להתמודד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לשמוע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בחוזקה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כשסובבה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לחשה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אפלולית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צרחה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וטרקה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לברוח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חכי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קרא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וחזק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יכול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כמותו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הסתובבה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ופתחה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הדלת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כשראתה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לברדס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חשבתי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אלייך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commentRangeStart w:id="5"/>
      <w:r w:rsidDel="00000000" w:rsidR="00000000" w:rsidRPr="00000000">
        <w:rPr>
          <w:rFonts w:ascii="Alef" w:cs="Alef" w:eastAsia="Alef" w:hAnsi="Alef"/>
          <w:rtl w:val="1"/>
        </w:rPr>
        <w:t xml:space="preserve">לקראת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עושה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בחדר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השינה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צווחה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שמעתי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לראות</w:t>
      </w:r>
      <w:r w:rsidDel="00000000" w:rsidR="00000000" w:rsidRPr="00000000">
        <w:rPr>
          <w:rFonts w:ascii="Alef" w:cs="Alef" w:eastAsia="Alef" w:hAnsi="Alef"/>
          <w:rtl w:val="1"/>
        </w:rPr>
        <w:t xml:space="preserve">?"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לרתוח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למה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שומרת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מורם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להרוג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? </w:t>
      </w:r>
      <w:ins w:author="Ahiya Meislish" w:id="11" w:date="2020-06-22T17:35:48Z">
        <w:r w:rsidDel="00000000" w:rsidR="00000000" w:rsidRPr="00000000">
          <w:rPr>
            <w:rFonts w:ascii="Alef" w:cs="Alef" w:eastAsia="Alef" w:hAnsi="Alef"/>
            <w:rtl w:val="1"/>
          </w:rPr>
          <w:t xml:space="preserve">כולנו</w:t>
        </w:r>
      </w:ins>
      <w:del w:author="Ahiya Meislish" w:id="11" w:date="2020-06-22T17:35:48Z">
        <w:commentRangeStart w:id="6"/>
        <w:r w:rsidDel="00000000" w:rsidR="00000000" w:rsidRPr="00000000">
          <w:rPr>
            <w:rFonts w:ascii="Alef" w:cs="Alef" w:eastAsia="Alef" w:hAnsi="Alef"/>
            <w:rtl w:val="1"/>
          </w:rPr>
          <w:delText xml:space="preserve">אנחנו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ins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t xml:space="preserve">מי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הוא</w:t>
        </w:r>
      </w:ins>
      <w:del w:author="Ahiya Meislish" w:id="12" w:date="2020-06-22T17:35:57Z">
        <w:r w:rsidDel="00000000" w:rsidR="00000000" w:rsidRPr="00000000">
          <w:rPr>
            <w:rFonts w:ascii="Alef" w:cs="Alef" w:eastAsia="Alef" w:hAnsi="Alef"/>
            <w:rtl w:val="1"/>
          </w:rPr>
          <w:delText xml:space="preserve">שאתה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שאירגן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!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העדתי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וריטסרום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כשתפסתי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הגג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כשעזרתי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לזייף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הרישומים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נולדתי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אתמול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לאט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התהדקה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שרביטה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האצבעות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העמידה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אקספקטו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פטרונום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זינק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השרביט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והתמצק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Ahiya Meislish" w:id="13" w:date="2020-06-22T17:39:41Z">
        <w:commentRangeStart w:id="7"/>
        <w:r w:rsidDel="00000000" w:rsidR="00000000" w:rsidRPr="00000000">
          <w:rPr>
            <w:rFonts w:ascii="Alef" w:cs="Alef" w:eastAsia="Alef" w:hAnsi="Alef"/>
            <w:rtl w:val="1"/>
          </w:rPr>
          <w:t xml:space="preserve">מתפתל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לפקעת</w:t>
        </w:r>
      </w:ins>
      <w:del w:author="Ahiya Meislish" w:id="13" w:date="2020-06-22T17:39:41Z">
        <w:commentRangeEnd w:id="7"/>
        <w:r w:rsidDel="00000000" w:rsidR="00000000" w:rsidRPr="00000000">
          <w:commentReference w:id="7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התגלגל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hiya Meislish" w:id="14" w:date="2020-06-22T17:52:25Z">
        <w:r w:rsidDel="00000000" w:rsidR="00000000" w:rsidRPr="00000000">
          <w:rPr>
            <w:rFonts w:ascii="Alef" w:cs="Alef" w:eastAsia="Alef" w:hAnsi="Alef"/>
            <w:rtl w:val="1"/>
          </w:rPr>
          <w:t xml:space="preserve">נמצא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בקן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באמת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ערמומיות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שאפתנות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אצילות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מכובדת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שמסתכל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בקסם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נמחקה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לגמרי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העיניים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בעצבנות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Sha Gat" w:id="15" w:date="2016-09-02T06:35:55Z">
        <w:commentRangeStart w:id="8"/>
        <w:commentRangeStart w:id="9"/>
        <w:commentRangeStart w:id="10"/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del w:author="Sha Gat" w:id="15" w:date="2016-09-02T06:35:55Z">
        <w:commentRangeEnd w:id="8"/>
        <w:r w:rsidDel="00000000" w:rsidR="00000000" w:rsidRPr="00000000">
          <w:commentReference w:id="8"/>
        </w:r>
        <w:commentRangeEnd w:id="9"/>
        <w:r w:rsidDel="00000000" w:rsidR="00000000" w:rsidRPr="00000000">
          <w:commentReference w:id="9"/>
        </w:r>
        <w:commentRangeEnd w:id="10"/>
        <w:r w:rsidDel="00000000" w:rsidR="00000000" w:rsidRPr="00000000">
          <w:commentReference w:id="10"/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ובחום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בהם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ביאור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הכרה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משנרצחה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ברור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שהעלמה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מלכתחילה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להפליל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בניסיון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הרצח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שלי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ככה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יפשוט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עורו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למכנסיים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מתכתיות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ומסוכן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16" w:date="2017-10-26T18:55:11Z">
        <w:r w:rsidDel="00000000" w:rsidR="00000000" w:rsidRPr="00000000">
          <w:rPr>
            <w:rFonts w:ascii="Alef" w:cs="Alef" w:eastAsia="Alef" w:hAnsi="Alef"/>
            <w:rtl w:val="1"/>
          </w:rPr>
          <w:t xml:space="preserve">החשש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להפוך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מכנסי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17" w:date="2017-10-26T18:55:09Z">
        <w:r w:rsidDel="00000000" w:rsidR="00000000" w:rsidRPr="00000000">
          <w:rPr>
            <w:rFonts w:ascii="Alef" w:cs="Alef" w:eastAsia="Alef" w:hAnsi="Alef"/>
            <w:rtl w:val="1"/>
          </w:rPr>
          <w:delText xml:space="preserve">זו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דאגה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ins w:author="נהוראי שוקרון" w:id="18" w:date="2018-07-18T13:35:58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מתחת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לכבודו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עכשיו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ונפלה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להתעורר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במיטה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ברצוני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שתצטרפי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לקשר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בגלימות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להטיל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הפטרונוס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ללמוד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לבטוח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Anonymous" w:id="19" w:date="2017-08-03T06:00:59Z">
        <w:del w:author="הלל צרי" w:id="20" w:date="2018-01-03T17:51:45Z"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ins w:author="נהוראי שוקרון" w:id="21" w:date="2018-07-18T13:36:21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הכסופים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ייפגשו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בתנועה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דרמטית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ברדסו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יעבוד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בלעדייך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ומשפחתך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ההצעה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קודם</w:t>
      </w:r>
      <w:del w:author="בנימין פילצר" w:id="22" w:date="2017-10-26T18:56:07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3" w:date="2017-10-26T18:56:09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וקודר</w:t>
      </w:r>
      <w:ins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24" w:date="2017-10-26T18:56:18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שנאכל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ערב</w:t>
      </w:r>
      <w:del w:author="בנימין פילצר" w:id="25" w:date="2017-10-26T18:56:25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ins w:author="Dondi Schwartz" w:id="26" w:date="2017-11-04T12:31:56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27" w:date="2017-10-26T18:56:28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מסתבר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כשנתן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קלף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שבהתחשב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בנסיבות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שנבון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בר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מציאה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באירועים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לבצע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אינטראקציה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והלאה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בוהק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ושתמיד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למצוא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ינסו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להתחבא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בכנות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המטרידים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</w:t>
      </w:r>
      <w:ins w:author="Ahiya Meislish" w:id="28" w:date="2020-06-22T17:56:54Z">
        <w:r w:rsidDel="00000000" w:rsidR="00000000" w:rsidRPr="00000000">
          <w:rPr>
            <w:rFonts w:ascii="Alef" w:cs="Alef" w:eastAsia="Alef" w:hAnsi="Alef"/>
            <w:rtl w:val="1"/>
          </w:rPr>
          <w:t xml:space="preserve">מהלך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חיים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t xml:space="preserve">מילוי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בנימין פילצר" w:id="29" w:date="2017-10-26T18:57:11Z">
        <w:r w:rsidDel="00000000" w:rsidR="00000000" w:rsidRPr="00000000">
          <w:rPr>
            <w:rFonts w:ascii="Alef" w:cs="Alef" w:eastAsia="Alef" w:hAnsi="Alef"/>
            <w:rtl w:val="1"/>
          </w:rPr>
          <w:delText xml:space="preserve">למלא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את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30" w:date="2018-07-18T13:37:16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נעליים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בסלתי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במרבי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רגליים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שנוצרו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בשינוי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צורה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לשפיות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לומר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...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בטוח</w:t>
      </w:r>
      <w:r w:rsidDel="00000000" w:rsidR="00000000" w:rsidRPr="00000000">
        <w:rPr>
          <w:rFonts w:ascii="Alef" w:cs="Alef" w:eastAsia="Alef" w:hAnsi="Alef"/>
          <w:rtl w:val="1"/>
        </w:rPr>
        <w:t xml:space="preserve">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הלכתם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המזויף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לריטה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סקיטר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32" w:date="2018-07-18T13:37:2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1" w:date="2016-11-04T15:06:48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ההזמנה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ins w:author="נהוראי שוקרון" w:id="33" w:date="2018-07-18T13:37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בנימין פילצר" w:id="34" w:date="2017-10-26T18:57:58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הוא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להשיג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וגם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הבלחה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ברצפה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לבריטניה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הייתי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הגיעו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האוניות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ההפתעה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מחר</w:t>
      </w:r>
      <w:del w:author="בנימין פילצר" w:id="35" w:date="2017-10-26T18:58:41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בנימין פילצר" w:id="36" w:date="2017-10-26T18:58:43Z">
        <w:r w:rsidDel="00000000" w:rsidR="00000000" w:rsidRPr="00000000">
          <w:rPr>
            <w:rFonts w:ascii="Alef" w:cs="Alef" w:eastAsia="Alef" w:hAnsi="Alef"/>
            <w:rtl w:val="0"/>
          </w:rPr>
          <w:t xml:space="preserve">.</w:t>
        </w:r>
      </w:ins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מה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?"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 </w:t>
      </w:r>
      <w:r w:rsidDel="00000000" w:rsidR="00000000" w:rsidRPr="00000000">
        <w:rPr>
          <w:rFonts w:ascii="Alef" w:cs="Alef" w:eastAsia="Alef" w:hAnsi="Alef"/>
          <w:rtl w:val="1"/>
        </w:rPr>
        <w:t xml:space="preserve">כשהביטו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ברשימה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אבא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מומחה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ואנחנו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חצי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בעצם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מהם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"-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מתכנן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?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דברים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נעשו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רציניים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ברכות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אצטרך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הקוסמים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ייגמר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וייתכן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שאזדקק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להתכונן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מתכנן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מזה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</w:t>
      </w:r>
      <w:ins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t xml:space="preserve">הם</w:t>
        </w:r>
      </w:ins>
      <w:ins w:author="נהוראי שוקרון" w:id="38" w:date="2018-07-18T13:38:05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7" w:date="2017-11-26T09:19:39Z">
        <w:r w:rsidDel="00000000" w:rsidR="00000000" w:rsidRPr="00000000">
          <w:rPr>
            <w:rFonts w:ascii="Alef" w:cs="Alef" w:eastAsia="Alef" w:hAnsi="Alef"/>
            <w:rtl w:val="1"/>
          </w:rPr>
          <w:delText xml:space="preserve">זה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</w:t>
      </w:r>
      <w:ins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t xml:space="preserve">ו</w:t>
        </w:r>
      </w:ins>
      <w:ins w:author="נהוראי שוקרון" w:id="40" w:date="2018-07-18T13:38:07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39" w:date="2017-11-26T09:19:4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… </w:t>
      </w:r>
      <w:commentRangeStart w:id="11"/>
      <w:commentRangeStart w:id="12"/>
      <w:commentRangeStart w:id="13"/>
      <w:commentRangeStart w:id="14"/>
      <w:commentRangeStart w:id="15"/>
      <w:commentRangeStart w:id="16"/>
      <w:commentRangeStart w:id="17"/>
      <w:commentRangeStart w:id="18"/>
      <w:r w:rsidDel="00000000" w:rsidR="00000000" w:rsidRPr="00000000">
        <w:rPr>
          <w:rFonts w:ascii="Alef" w:cs="Alef" w:eastAsia="Alef" w:hAnsi="Alef"/>
          <w:rtl w:val="1"/>
        </w:rPr>
        <w:t xml:space="preserve">מקרים</w:t>
      </w:r>
      <w:commentRangeEnd w:id="11"/>
      <w:r w:rsidDel="00000000" w:rsidR="00000000" w:rsidRPr="00000000">
        <w:commentReference w:id="11"/>
      </w:r>
      <w:commentRangeEnd w:id="12"/>
      <w:r w:rsidDel="00000000" w:rsidR="00000000" w:rsidRPr="00000000">
        <w:commentReference w:id="12"/>
      </w:r>
      <w:commentRangeEnd w:id="13"/>
      <w:r w:rsidDel="00000000" w:rsidR="00000000" w:rsidRPr="00000000">
        <w:commentReference w:id="13"/>
      </w:r>
      <w:commentRangeEnd w:id="14"/>
      <w:r w:rsidDel="00000000" w:rsidR="00000000" w:rsidRPr="00000000">
        <w:commentReference w:id="14"/>
      </w:r>
      <w:commentRangeEnd w:id="15"/>
      <w:r w:rsidDel="00000000" w:rsidR="00000000" w:rsidRPr="00000000">
        <w:commentReference w:id="15"/>
      </w:r>
      <w:commentRangeEnd w:id="16"/>
      <w:r w:rsidDel="00000000" w:rsidR="00000000" w:rsidRPr="00000000">
        <w:commentReference w:id="16"/>
      </w:r>
      <w:commentRangeEnd w:id="17"/>
      <w:r w:rsidDel="00000000" w:rsidR="00000000" w:rsidRPr="00000000">
        <w:commentReference w:id="17"/>
      </w:r>
      <w:commentRangeEnd w:id="18"/>
      <w:r w:rsidDel="00000000" w:rsidR="00000000" w:rsidRPr="00000000">
        <w:commentReference w:id="18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."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מיותר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להחזיר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תתנו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דבר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שמגיע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להגיד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שצריך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תתבגרו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ותתנהגו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בהיגיון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בבקשה</w:t>
      </w:r>
      <w:r w:rsidDel="00000000" w:rsidR="00000000" w:rsidRPr="00000000">
        <w:rPr>
          <w:rFonts w:ascii="Alef" w:cs="Alef" w:eastAsia="Alef" w:hAnsi="Alef"/>
          <w:rtl w:val="0"/>
        </w:rPr>
        <w:t xml:space="preserve"> </w:t>
      </w:r>
      <w:del w:author="בנימין פילצר" w:id="41" w:date="2017-10-26T18:59:16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42" w:date="2018-07-18T13:38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אחוז</w:t>
      </w:r>
      <w:r w:rsidDel="00000000" w:rsidR="00000000" w:rsidRPr="00000000">
        <w:rPr>
          <w:rFonts w:ascii="Alef" w:cs="Alef" w:eastAsia="Alef" w:hAnsi="Alef"/>
          <w:rtl w:val="1"/>
        </w:rPr>
        <w:t xml:space="preserve">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עמלה</w:t>
      </w:r>
      <w:r w:rsidDel="00000000" w:rsidR="00000000" w:rsidRPr="00000000">
        <w:rPr>
          <w:rFonts w:ascii="Alef" w:cs="Alef" w:eastAsia="Alef" w:hAnsi="Alef"/>
          <w:rtl w:val="1"/>
        </w:rPr>
        <w:t xml:space="preserve"> -"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שתוק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נלחמתם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בשבילי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הצלעות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שניהם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הנידו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בראשיהם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כשאמרו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לרוץ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וצעד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קדימה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להסיח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דעתו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הטרול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ורג</w:t>
      </w:r>
      <w:r w:rsidDel="00000000" w:rsidR="00000000" w:rsidRPr="00000000">
        <w:rPr>
          <w:rFonts w:ascii="Alef" w:cs="Alef" w:eastAsia="Alef" w:hAnsi="Alef"/>
          <w:rtl w:val="1"/>
        </w:rPr>
        <w:t xml:space="preserve">'.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האנשים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שיחשוב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חייב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שהמעשה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כפיצוי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וויזלי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מבוגר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ביניהם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ושלעולם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יהיה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אנוכיות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מוזרה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חשבו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אדיבות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לעולם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לבקש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בעודו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מסוגל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לתפוש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עשויים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לנהוג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לגביו</w:t>
      </w:r>
      <w:r w:rsidDel="00000000" w:rsidR="00000000" w:rsidRPr="00000000">
        <w:rPr>
          <w:rFonts w:ascii="Alef" w:cs="Alef" w:eastAsia="Alef" w:hAnsi="Alef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תזכירו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עותק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המוגלגי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מרד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הנפילים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ins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t xml:space="preserve">גוף</w:t>
        </w:r>
      </w:ins>
      <w:ins w:author="נהוראי שוקרון" w:id="44" w:date="2018-07-18T13:39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Nir Peled" w:id="43" w:date="2016-11-04T15:07:10Z">
        <w:r w:rsidDel="00000000" w:rsidR="00000000" w:rsidRPr="00000000">
          <w:rPr>
            <w:rFonts w:ascii="Alef" w:cs="Alef" w:eastAsia="Alef" w:hAnsi="Alef"/>
            <w:rtl w:val="1"/>
          </w:rPr>
          <w:delText xml:space="preserve">מקור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מתחיל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להרוויח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מלקרוא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שני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20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באפריל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, 7:00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בערב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התערבות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כשהתלמידים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סיימו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ארוחת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הערב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השקטה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זמן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שצלחות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הקינוח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הופיעו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ברוגע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לקדמת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הצד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לחישות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בצבע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הלבן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בלונדיני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בוחן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בשקט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חזרתו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הפתאומית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הילד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הסלית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ריני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השפיל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19"/>
      <w:commentRangeStart w:id="20"/>
      <w:commentRangeStart w:id="21"/>
      <w:commentRangeStart w:id="22"/>
      <w:commentRangeStart w:id="23"/>
      <w:commentRangeStart w:id="24"/>
      <w:commentRangeStart w:id="25"/>
      <w:commentRangeStart w:id="26"/>
      <w:r w:rsidDel="00000000" w:rsidR="00000000" w:rsidRPr="00000000">
        <w:rPr>
          <w:rFonts w:ascii="Alef" w:cs="Alef" w:eastAsia="Alef" w:hAnsi="Alef"/>
          <w:rtl w:val="1"/>
        </w:rPr>
        <w:t xml:space="preserve">לאשר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להכחיש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commentRangeEnd w:id="19"/>
      <w:r w:rsidDel="00000000" w:rsidR="00000000" w:rsidRPr="00000000">
        <w:commentReference w:id="19"/>
      </w:r>
      <w:commentRangeEnd w:id="20"/>
      <w:r w:rsidDel="00000000" w:rsidR="00000000" w:rsidRPr="00000000">
        <w:commentReference w:id="20"/>
      </w:r>
      <w:commentRangeEnd w:id="21"/>
      <w:r w:rsidDel="00000000" w:rsidR="00000000" w:rsidRPr="00000000">
        <w:commentReference w:id="21"/>
      </w:r>
      <w:commentRangeEnd w:id="22"/>
      <w:r w:rsidDel="00000000" w:rsidR="00000000" w:rsidRPr="00000000">
        <w:commentReference w:id="22"/>
      </w:r>
      <w:commentRangeEnd w:id="23"/>
      <w:r w:rsidDel="00000000" w:rsidR="00000000" w:rsidRPr="00000000">
        <w:commentReference w:id="23"/>
      </w:r>
      <w:commentRangeEnd w:id="24"/>
      <w:r w:rsidDel="00000000" w:rsidR="00000000" w:rsidRPr="00000000">
        <w:commentReference w:id="24"/>
      </w:r>
      <w:commentRangeEnd w:id="25"/>
      <w:r w:rsidDel="00000000" w:rsidR="00000000" w:rsidRPr="00000000">
        <w:commentReference w:id="25"/>
      </w:r>
      <w:commentRangeEnd w:id="26"/>
      <w:r w:rsidDel="00000000" w:rsidR="00000000" w:rsidRPr="00000000">
        <w:commentReference w:id="26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הטענה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מיד</w:t>
      </w:r>
      <w:ins w:author="Roy Schwartz Tichon" w:id="45" w:date="2016-09-07T17:37:55Z">
        <w:commentRangeStart w:id="27"/>
        <w:r w:rsidDel="00000000" w:rsidR="00000000" w:rsidRPr="00000000">
          <w:rPr>
            <w:rFonts w:ascii="Alef" w:cs="Alef" w:eastAsia="Alef" w:hAnsi="Alef"/>
            <w:rtl w:val="1"/>
          </w:rPr>
          <w:t xml:space="preserve">י</w:t>
        </w:r>
      </w:ins>
      <w:commentRangeEnd w:id="27"/>
      <w:r w:rsidDel="00000000" w:rsidR="00000000" w:rsidRPr="00000000">
        <w:commentReference w:id="2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משפחתו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לחשוש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מפיק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בתחילה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נרגשת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בשולחן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הביטו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בבלבול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בכיסאו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סימן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המשיך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שהחדר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השתתק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ממתין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פונה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להביט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שאיפות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נשאפו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בהפתעו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השניים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הגענו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הפועלים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רצו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אולצה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בניגוד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לרצונה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שלנו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שהעז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להשתמש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ביורש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6" w:date="2016-09-02T06:59:52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למען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הכבוד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החזרנו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התשלומים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שנלקחו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וביטלנו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חוב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דיבר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טעות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תמימה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טינה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מאמינים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ואומרים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בפומבי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אשם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שפגע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בהרמיוני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גריינג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t xml:space="preserve">נתבע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47" w:date="2016-09-02T06:59:59Z">
        <w:r w:rsidDel="00000000" w:rsidR="00000000" w:rsidRPr="00000000">
          <w:rPr>
            <w:rFonts w:ascii="Alef" w:cs="Alef" w:eastAsia="Alef" w:hAnsi="Alef"/>
            <w:rtl w:val="1"/>
          </w:rPr>
          <w:delText xml:space="preserve">נדרוש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נקמתנו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שנינו</w:t>
      </w:r>
      <w:r w:rsidDel="00000000" w:rsidR="00000000" w:rsidRPr="00000000">
        <w:rPr>
          <w:rFonts w:ascii="Alef" w:cs="Alef" w:eastAsia="Alef" w:hAnsi="Alef"/>
          <w:rtl w:val="1"/>
        </w:rPr>
        <w:t xml:space="preserve">."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פוטר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רייבנקלו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והמולת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התדהמה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הטהורה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המוחלטת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מנפצת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המציאות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להתפוצץ</w:t>
      </w:r>
      <w:r w:rsidDel="00000000" w:rsidR="00000000" w:rsidRPr="00000000">
        <w:rPr>
          <w:rFonts w:ascii="Alef" w:cs="Alef" w:eastAsia="Alef" w:hAnsi="Alef"/>
          <w:rtl w:val="1"/>
        </w:rPr>
        <w:t xml:space="preserve"> 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לנקוש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הכף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מייצר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צלצול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מהדהד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i w:val="1"/>
        </w:rPr>
      </w:pP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טינג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קמו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אחרים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עושים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דרכם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לפניו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השתררה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הגדול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תחושה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מסתדרים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מחדש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מוחשית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באוויר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באישור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ובתמיכה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מלאה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הליידי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ארלס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commentRangeStart w:id="28"/>
      <w:commentRangeStart w:id="29"/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commentRangeEnd w:id="28"/>
      <w:r w:rsidDel="00000000" w:rsidR="00000000" w:rsidRPr="00000000">
        <w:commentReference w:id="28"/>
      </w:r>
      <w:commentRangeEnd w:id="29"/>
      <w:r w:rsidDel="00000000" w:rsidR="00000000" w:rsidRPr="00000000">
        <w:commentReference w:id="29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הסגן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לשעבר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</w:t>
      </w:r>
      <w:del w:author="נועם ימיני" w:id="48" w:date="2018-11-19T12:59:36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כאוס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ודודתי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מנהלת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המחלקה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לאכיפת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חוקי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הקסם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לצידה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נלחמה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וסבתי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אוגוסטה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שחזר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ללילה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האצילי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ועתיק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היומין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ins w:author="ציון אליאש" w:id="49" w:date="2017-09-04T08:53:56Z">
        <w:r w:rsidDel="00000000" w:rsidR="00000000" w:rsidRPr="00000000">
          <w:rPr>
            <w:rFonts w:ascii="Alef" w:cs="Alef" w:eastAsia="Alef" w:hAnsi="Alef"/>
            <w:rtl w:val="1"/>
          </w:rPr>
          <w:t xml:space="preserve">אשר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Start w:id="30"/>
      <w:commentRangeStart w:id="31"/>
      <w:commentRangeStart w:id="32"/>
      <w:commentRangeStart w:id="33"/>
      <w:commentRangeStart w:id="34"/>
      <w:r w:rsidDel="00000000" w:rsidR="00000000" w:rsidRPr="00000000">
        <w:rPr>
          <w:rFonts w:ascii="Alef" w:cs="Alef" w:eastAsia="Alef" w:hAnsi="Alef"/>
          <w:rtl w:val="1"/>
        </w:rPr>
        <w:t xml:space="preserve">אלאנה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הווא</w:t>
      </w:r>
      <w:commentRangeEnd w:id="30"/>
      <w:r w:rsidDel="00000000" w:rsidR="00000000" w:rsidRPr="00000000">
        <w:commentReference w:id="30"/>
      </w:r>
      <w:commentRangeEnd w:id="31"/>
      <w:r w:rsidDel="00000000" w:rsidR="00000000" w:rsidRPr="00000000">
        <w:commentReference w:id="31"/>
      </w:r>
      <w:commentRangeEnd w:id="32"/>
      <w:r w:rsidDel="00000000" w:rsidR="00000000" w:rsidRPr="00000000">
        <w:commentReference w:id="32"/>
      </w:r>
      <w:commentRangeEnd w:id="33"/>
      <w:r w:rsidDel="00000000" w:rsidR="00000000" w:rsidRPr="00000000">
        <w:commentReference w:id="33"/>
      </w:r>
      <w:commentRangeEnd w:id="34"/>
      <w:r w:rsidDel="00000000" w:rsidR="00000000" w:rsidRPr="00000000">
        <w:commentReference w:id="34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מהווים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החליטו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כולל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ילדיהם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להעביר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commentRangeStart w:id="35"/>
      <w:commentRangeStart w:id="36"/>
      <w:commentRangeStart w:id="37"/>
      <w:r w:rsidDel="00000000" w:rsidR="00000000" w:rsidRPr="00000000">
        <w:rPr>
          <w:rFonts w:ascii="Alef" w:cs="Alef" w:eastAsia="Alef" w:hAnsi="Alef"/>
          <w:rtl w:val="1"/>
        </w:rPr>
        <w:t xml:space="preserve">תקנות</w:t>
      </w:r>
      <w:commentRangeEnd w:id="35"/>
      <w:r w:rsidDel="00000000" w:rsidR="00000000" w:rsidRPr="00000000">
        <w:commentReference w:id="35"/>
      </w:r>
      <w:commentRangeEnd w:id="36"/>
      <w:r w:rsidDel="00000000" w:rsidR="00000000" w:rsidRPr="00000000">
        <w:commentReference w:id="36"/>
      </w:r>
      <w:commentRangeEnd w:id="37"/>
      <w:r w:rsidDel="00000000" w:rsidR="00000000" w:rsidRPr="00000000">
        <w:commentReference w:id="37"/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לכישוף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ולקוסמות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ראשית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ניסתה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לשלוט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ברעידות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כשניצבה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בחזית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החמישה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הוריה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</w:t>
      </w:r>
      <w:ins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t xml:space="preserve">שיא</w:t>
        </w:r>
      </w:ins>
      <w:ins w:author="נהוראי שוקרון" w:id="51" w:date="2018-07-18T13:42:09Z">
        <w:r w:rsidDel="00000000" w:rsidR="00000000" w:rsidRPr="00000000">
          <w:rPr>
            <w:rFonts w:ascii="Alef" w:cs="Alef" w:eastAsia="Alef" w:hAnsi="Alef"/>
            <w:rtl w:val="1"/>
          </w:rPr>
          <w:t xml:space="preserve">ת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</w:ins>
      <w:del w:author="Sha Gat" w:id="50" w:date="2016-09-02T14:09:00Z">
        <w:r w:rsidDel="00000000" w:rsidR="00000000" w:rsidRPr="00000000">
          <w:rPr>
            <w:rFonts w:ascii="Alef" w:cs="Alef" w:eastAsia="Alef" w:hAnsi="Alef"/>
            <w:rtl w:val="1"/>
          </w:rPr>
          <w:delText xml:space="preserve">אימ</w:delText>
        </w:r>
      </w:del>
      <w:del w:author="נהוראי שוקרון" w:id="52" w:date="2018-07-18T13:42:05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נאומים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לעזור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עיניה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הבזיקו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מטה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במהירות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כתבה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אדום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חלש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רמזים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נאסר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ללכת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לשירותים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del w:author="Nir Peled" w:id="53" w:date="2017-09-07T11:19:30Z">
        <w:r w:rsidDel="00000000" w:rsidR="00000000" w:rsidRPr="00000000">
          <w:rPr>
            <w:rFonts w:ascii="Alef" w:cs="Alef" w:eastAsia="Alef" w:hAnsi="Alef"/>
            <w:rtl w:val="1"/>
          </w:rPr>
          <w:delText xml:space="preserve">אתם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54" w:date="2018-07-18T13:42:29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נועו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בקבוצות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55" w:date="2017-10-26T19:11:35Z">
        <w:r w:rsidDel="00000000" w:rsidR="00000000" w:rsidRPr="00000000">
          <w:rPr>
            <w:rFonts w:ascii="Alef" w:cs="Alef" w:eastAsia="Alef" w:hAnsi="Alef"/>
            <w:rtl w:val="1"/>
          </w:rPr>
          <w:delText xml:space="preserve">לפחות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ins w:author="בנימין פילצר" w:id="56" w:date="2017-10-26T19:11:39Z"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לכל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הפחות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קבוצה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תכיל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שנית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מאחוריה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כמעט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קשוח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להבטיח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בטחון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סופחו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להוות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הוציאה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חפץ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זכוכית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ועגול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מגלימותיה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אחת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ממראות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התקשורת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שמאח</w:t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שניתנו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לכולם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ואמרה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גבוה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יותר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כעת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</w:t>
      </w:r>
      <w:del w:author="Sha Gat" w:id="57" w:date="2016-09-02T07:11:05Z">
        <w:r w:rsidDel="00000000" w:rsidR="00000000" w:rsidRPr="00000000">
          <w:rPr>
            <w:rFonts w:ascii="Alef" w:cs="Alef" w:eastAsia="Alef" w:hAnsi="Alef"/>
            <w:rtl w:val="0"/>
          </w:rPr>
          <w:delText xml:space="preserve">,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ברודסקי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היכנסו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!</w:t>
      </w:r>
      <w:r w:rsidDel="00000000" w:rsidR="00000000" w:rsidRPr="00000000">
        <w:rPr>
          <w:rFonts w:ascii="Alef" w:cs="Alef" w:eastAsia="Alef" w:hAnsi="Alef"/>
          <w:rtl w:val="0"/>
        </w:rPr>
        <w:t xml:space="preserve">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del w:author="גולן נחליאל" w:id="58" w:date="2016-09-01T21:17:34Z">
        <w:r w:rsidDel="00000000" w:rsidR="00000000" w:rsidRPr="00000000">
          <w:rPr>
            <w:rFonts w:ascii="Alef" w:cs="Alef" w:eastAsia="Alef" w:hAnsi="Alef"/>
            <w:rtl w:val="1"/>
          </w:rPr>
          <w:delText xml:space="preserve">ה</w:delText>
        </w:r>
      </w:del>
      <w:ins w:author="נהוראי שוקרון" w:id="59" w:date="2018-07-18T13:42:52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דלתות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delText xml:space="preserve">ול</w:delText>
        </w:r>
      </w:del>
      <w:ins w:author="נהוראי שוקרון" w:id="61" w:date="2018-07-18T13:42:54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גולן נחליאל" w:id="60" w:date="2016-09-01T21:17:36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אולם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נפתחו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בטריקה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ופנימה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צעדו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תשעה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בציוד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המחוזק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שהשתמשו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כשהיו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בתפקיד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התפרשו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מייד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ins w:author="נועם ימיני" w:id="62" w:date="2020-07-03T07:09:17Z">
        <w:commentRangeStart w:id="38"/>
        <w:r w:rsidDel="00000000" w:rsidR="00000000" w:rsidRPr="00000000">
          <w:rPr>
            <w:rFonts w:ascii="Alef" w:cs="Alef" w:eastAsia="Alef" w:hAnsi="Alef"/>
            <w:rtl w:val="1"/>
          </w:rPr>
          <w:t xml:space="preserve">זוג</w:t>
        </w:r>
      </w:ins>
      <w:del w:author="נועם ימיני" w:id="62" w:date="2020-07-03T07:09:17Z">
        <w:commentRangeEnd w:id="38"/>
        <w:r w:rsidDel="00000000" w:rsidR="00000000" w:rsidRPr="00000000">
          <w:commentReference w:id="38"/>
        </w:r>
        <w:commentRangeStart w:id="39"/>
        <w:commentRangeStart w:id="40"/>
        <w:r w:rsidDel="00000000" w:rsidR="00000000" w:rsidRPr="00000000">
          <w:rPr>
            <w:rFonts w:ascii="Alef" w:cs="Alef" w:eastAsia="Alef" w:hAnsi="Alef"/>
            <w:rtl w:val="1"/>
          </w:rPr>
          <w:delText xml:space="preserve">שני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תופסים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commentRangeEnd w:id="39"/>
      <w:r w:rsidDel="00000000" w:rsidR="00000000" w:rsidRPr="00000000">
        <w:commentReference w:id="39"/>
      </w:r>
      <w:commentRangeEnd w:id="40"/>
      <w:r w:rsidDel="00000000" w:rsidR="00000000" w:rsidRPr="00000000">
        <w:commentReference w:id="40"/>
      </w:r>
      <w:r w:rsidDel="00000000" w:rsidR="00000000" w:rsidRPr="00000000">
        <w:rPr>
          <w:rFonts w:ascii="Alef" w:cs="Alef" w:eastAsia="Alef" w:hAnsi="Alef"/>
          <w:rtl w:val="1"/>
        </w:rPr>
        <w:t xml:space="preserve">ליד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מהשולחנות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והאחרון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להשגיח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שולחן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נשמעו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השתנקויות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נוספות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שלישית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שינן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השורות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נכתב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למיטב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ראייתה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בפני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משותף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בוחל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בהריגת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ארבעת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מוכרחים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להתאגד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יחדיו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ולפעול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כאחד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להדגיש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מערכת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נקודות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מושעית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באופן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זמני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כל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יעודדו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סולידריות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הבתים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בהוראת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חבר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המנהלים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רביעית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דקלם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לונגבוטום</w:t>
      </w:r>
      <w:ins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3" w:date="2017-10-26T19:14:09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שאינם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del w:author="בנימין פילצר" w:id="64" w:date="2017-10-26T19:13:02Z">
        <w:commentRangeStart w:id="41"/>
        <w:r w:rsidDel="00000000" w:rsidR="00000000" w:rsidRPr="00000000">
          <w:rPr>
            <w:rFonts w:ascii="Alef" w:cs="Alef" w:eastAsia="Alef" w:hAnsi="Alef"/>
            <w:rtl w:val="1"/>
          </w:rPr>
          <w:delText xml:space="preserve">כבר</w:delText>
        </w:r>
        <w:r w:rsidDel="00000000" w:rsidR="00000000" w:rsidRPr="00000000">
          <w:rPr>
            <w:rFonts w:ascii="Alef" w:cs="Alef" w:eastAsia="Alef" w:hAnsi="Alef"/>
            <w:rtl w:val="1"/>
          </w:rPr>
          <w:delText xml:space="preserve"> </w:delText>
        </w:r>
      </w:del>
      <w:ins w:author="נהוראי שוקרון" w:id="65" w:date="2018-07-18T13:43:4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רשומים</w:t>
      </w:r>
      <w:ins w:author="בנימין פילצר" w:id="66" w:date="2017-10-26T19:13:04Z">
        <w:commentRangeEnd w:id="41"/>
        <w:r w:rsidDel="00000000" w:rsidR="00000000" w:rsidRPr="00000000">
          <w:commentReference w:id="41"/>
        </w:r>
        <w:r w:rsidDel="00000000" w:rsidR="00000000" w:rsidRPr="00000000">
          <w:rPr>
            <w:rtl w:val="0"/>
          </w:rPr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 </w:t>
        </w:r>
        <w:r w:rsidDel="00000000" w:rsidR="00000000" w:rsidRPr="00000000">
          <w:rPr>
            <w:rFonts w:ascii="Alef" w:cs="Alef" w:eastAsia="Alef" w:hAnsi="Alef"/>
            <w:rtl w:val="1"/>
          </w:rPr>
          <w:t xml:space="preserve">עדיין</w:t>
        </w:r>
      </w:ins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t xml:space="preserve">ל</w:t>
        </w:r>
      </w:ins>
      <w:del w:author="בנימין פילצר" w:id="67" w:date="2017-10-26T19:13:46Z">
        <w:r w:rsidDel="00000000" w:rsidR="00000000" w:rsidRPr="00000000">
          <w:rPr>
            <w:rFonts w:ascii="Alef" w:cs="Alef" w:eastAsia="Alef" w:hAnsi="Alef"/>
            <w:rtl w:val="1"/>
          </w:rPr>
          <w:delText xml:space="preserve">ש</w:delText>
        </w:r>
      </w:del>
      <w:r w:rsidDel="00000000" w:rsidR="00000000" w:rsidRPr="00000000">
        <w:rPr>
          <w:rFonts w:ascii="Alef" w:cs="Alef" w:eastAsia="Alef" w:hAnsi="Alef"/>
          <w:rtl w:val="1"/>
        </w:rPr>
        <w:t xml:space="preserve">אחר</w:t>
      </w:r>
      <w:del w:author="בנימין פילצר" w:id="68" w:date="2017-10-26T19:13:52Z">
        <w:r w:rsidDel="00000000" w:rsidR="00000000" w:rsidRPr="00000000">
          <w:rPr>
            <w:rFonts w:ascii="Alef" w:cs="Alef" w:eastAsia="Alef" w:hAnsi="Alef"/>
            <w:rtl w:val="1"/>
          </w:rPr>
          <w:delText xml:space="preserve">י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הלימודים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המורה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כוחות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האופל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יקבלו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אימונים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מיוחדים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בהגנה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עצמית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ממורים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חמישית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צעק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בנימה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מאיימת</w:t>
      </w:r>
      <w:ins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t xml:space="preserve">,</w:t>
        </w:r>
      </w:ins>
      <w:del w:author="בנימין פילצר" w:id="69" w:date="2017-10-26T19:14:03Z">
        <w:r w:rsidDel="00000000" w:rsidR="00000000" w:rsidRPr="00000000">
          <w:rPr>
            <w:rFonts w:ascii="Alef" w:cs="Alef" w:eastAsia="Alef" w:hAnsi="Alef"/>
            <w:rtl w:val="0"/>
          </w:rPr>
          <w:delText xml:space="preserve">.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"</w:t>
      </w:r>
      <w:r w:rsidDel="00000000" w:rsidR="00000000" w:rsidRPr="00000000">
        <w:rPr>
          <w:rFonts w:ascii="Alef" w:cs="Alef" w:eastAsia="Alef" w:hAnsi="Alef"/>
          <w:rtl w:val="1"/>
        </w:rPr>
        <w:t xml:space="preserve">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במסדרונות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בכל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מקום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מחוץ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לשיעורי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התגוננות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תיענש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בחומרה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ins w:author="Anonymous" w:id="70" w:date="2017-07-16T16:24:27Z">
        <w:del w:author="בנימין פילצר" w:id="71" w:date="2017-10-26T19:15:08Z">
          <w:commentRangeStart w:id="42"/>
          <w:commentRangeStart w:id="43"/>
          <w:commentRangeStart w:id="44"/>
          <w:commentRangeStart w:id="45"/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ת</w:delText>
          </w:r>
        </w:del>
      </w:ins>
      <w:ins w:author="Nir Peled" w:id="72" w:date="2016-11-04T15:08:51Z">
        <w:del w:author="Anonymous" w:id="70" w:date="2017-07-16T16:24:27Z">
          <w:commentRangeEnd w:id="42"/>
          <w:r w:rsidDel="00000000" w:rsidR="00000000" w:rsidRPr="00000000">
            <w:commentReference w:id="42"/>
          </w:r>
          <w:commentRangeEnd w:id="43"/>
          <w:r w:rsidDel="00000000" w:rsidR="00000000" w:rsidRPr="00000000">
            <w:commentReference w:id="43"/>
          </w:r>
          <w:commentRangeEnd w:id="44"/>
          <w:r w:rsidDel="00000000" w:rsidR="00000000" w:rsidRPr="00000000">
            <w:commentReference w:id="44"/>
          </w:r>
          <w:commentRangeEnd w:id="45"/>
          <w:r w:rsidDel="00000000" w:rsidR="00000000" w:rsidRPr="00000000">
            <w:commentReference w:id="45"/>
          </w:r>
          <w:r w:rsidDel="00000000" w:rsidR="00000000" w:rsidRPr="00000000">
            <w:rPr>
              <w:rFonts w:ascii="Alef" w:cs="Alef" w:eastAsia="Alef" w:hAnsi="Alef"/>
              <w:rtl w:val="1"/>
            </w:rPr>
            <w:delText xml:space="preserve">ה</w:delText>
          </w:r>
        </w:del>
      </w:ins>
      <w:del w:author="Nir Peled" w:id="72" w:date="2016-11-04T15:08:51Z">
        <w:r w:rsidDel="00000000" w:rsidR="00000000" w:rsidRPr="00000000">
          <w:rPr>
            <w:rFonts w:ascii="Alef" w:cs="Alef" w:eastAsia="Alef" w:hAnsi="Alef"/>
            <w:rtl w:val="1"/>
          </w:rPr>
          <w:delText xml:space="preserve">ת</w:delText>
        </w:r>
      </w:del>
      <w:ins w:author="נהוראי שוקרון" w:id="73" w:date="2018-07-18T13:44:10Z"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ins w:author="בנימין פילצר" w:id="74" w:date="2017-10-26T19:15:04Z">
        <w:r w:rsidDel="00000000" w:rsidR="00000000" w:rsidRPr="00000000">
          <w:rPr>
            <w:rFonts w:ascii="Alef" w:cs="Alef" w:eastAsia="Alef" w:hAnsi="Alef"/>
            <w:rtl w:val="1"/>
          </w:rPr>
          <w:t xml:space="preserve">ה</w:t>
        </w:r>
      </w:ins>
      <w:r w:rsidDel="00000000" w:rsidR="00000000" w:rsidRPr="00000000">
        <w:rPr>
          <w:rFonts w:ascii="Alef" w:cs="Alef" w:eastAsia="Alef" w:hAnsi="Alef"/>
          <w:rtl w:val="1"/>
        </w:rPr>
        <w:t xml:space="preserve">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יחד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תילחמו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כלל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שישית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ונשמה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נשימה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עמוקה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כשגילתה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מתוכנן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היא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קטנה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נוספת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הפלו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אפילו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כשלוציוס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משתף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פעולה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אמיליה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מחשבה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שהתודעה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התקשתה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לעכל</w:t>
      </w:r>
      <w:r w:rsidDel="00000000" w:rsidR="00000000" w:rsidRPr="00000000">
        <w:rPr>
          <w:rFonts w:ascii="Alef" w:cs="Alef" w:eastAsia="Alef" w:hAnsi="Alef"/>
          <w:rtl w:val="1"/>
        </w:rPr>
        <w:t xml:space="preserve"> - </w:t>
      </w:r>
      <w:r w:rsidDel="00000000" w:rsidR="00000000" w:rsidRPr="00000000">
        <w:rPr>
          <w:rFonts w:ascii="Alef" w:cs="Alef" w:eastAsia="Alef" w:hAnsi="Alef"/>
          <w:rtl w:val="1"/>
        </w:rPr>
        <w:t xml:space="preserve">הקול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המאזניים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שג</w:t>
      </w:r>
      <w:r w:rsidDel="00000000" w:rsidR="00000000" w:rsidRPr="00000000">
        <w:rPr>
          <w:rFonts w:ascii="Alef" w:cs="Alef" w:eastAsia="Alef" w:hAnsi="Alef"/>
          <w:rtl w:val="1"/>
        </w:rPr>
        <w:t xml:space="preserve">'</w:t>
      </w:r>
      <w:r w:rsidDel="00000000" w:rsidR="00000000" w:rsidRPr="00000000">
        <w:rPr>
          <w:rFonts w:ascii="Alef" w:cs="Alef" w:eastAsia="Alef" w:hAnsi="Alef"/>
          <w:rtl w:val="1"/>
        </w:rPr>
        <w:t xml:space="preserve">גסון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והפלג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סירבו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לגבות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שלא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להזכיר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העובדה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שבונז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סמכה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בונז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אז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דרשה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והגרינגרסים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קיבלו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משום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זיכרון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הוטלו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להפעיל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לחשי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ייתכן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בסגל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מעורב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לפיכך</w:t>
      </w:r>
      <w:r w:rsidDel="00000000" w:rsidR="00000000" w:rsidRPr="00000000">
        <w:rPr>
          <w:rFonts w:ascii="Alef" w:cs="Alef" w:eastAsia="Alef" w:hAnsi="Alef"/>
          <w:rtl w:val="1"/>
        </w:rPr>
        <w:t xml:space="preserve">! </w:t>
      </w:r>
      <w:r w:rsidDel="00000000" w:rsidR="00000000" w:rsidRPr="00000000">
        <w:rPr>
          <w:rFonts w:ascii="Alef" w:cs="Alef" w:eastAsia="Alef" w:hAnsi="Alef"/>
          <w:rtl w:val="1"/>
        </w:rPr>
        <w:t xml:space="preserve">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לאבי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לורד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!"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היה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סמלי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פשוט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ייצור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קשר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ישירות</w:t>
      </w:r>
      <w:r w:rsidDel="00000000" w:rsidR="00000000" w:rsidRPr="00000000">
        <w:rPr>
          <w:rFonts w:ascii="Alef" w:cs="Alef" w:eastAsia="Alef" w:hAnsi="Alef"/>
          <w:rtl w:val="1"/>
        </w:rPr>
        <w:t xml:space="preserve">; 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אולי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יהפוך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ליותר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יום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אחד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וזו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הסיבה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שביקשה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שאימא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תדרוש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זאת</w:t>
      </w:r>
      <w:r w:rsidDel="00000000" w:rsidR="00000000" w:rsidRPr="00000000">
        <w:rPr>
          <w:rFonts w:ascii="Alef" w:cs="Alef" w:eastAsia="Alef" w:hAnsi="Alef"/>
          <w:rtl w:val="1"/>
        </w:rPr>
        <w:t xml:space="preserve"> - "</w:t>
      </w:r>
      <w:r w:rsidDel="00000000" w:rsidR="00000000" w:rsidRPr="00000000">
        <w:rPr>
          <w:rFonts w:ascii="Alef" w:cs="Alef" w:eastAsia="Alef" w:hAnsi="Alef"/>
          <w:rtl w:val="1"/>
        </w:rPr>
        <w:t xml:space="preserve">ואם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לדווח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משהו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לכוח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ins w:author="הלל אלשלם" w:id="75" w:date="2017-12-15T11:14:44Z">
        <w:commentRangeStart w:id="46"/>
        <w:r w:rsidDel="00000000" w:rsidR="00000000" w:rsidRPr="00000000">
          <w:rPr>
            <w:rFonts w:ascii="Alef" w:cs="Alef" w:eastAsia="Alef" w:hAnsi="Alef"/>
            <w:rtl w:val="1"/>
          </w:rPr>
          <w:t xml:space="preserve">ההגנתי</w:t>
        </w:r>
      </w:ins>
      <w:ins w:author="נהוראי שוקרון" w:id="76" w:date="2018-07-18T13:44:53Z">
        <w:commentRangeEnd w:id="46"/>
        <w:r w:rsidDel="00000000" w:rsidR="00000000" w:rsidRPr="00000000">
          <w:commentReference w:id="46"/>
        </w:r>
        <w:r w:rsidDel="00000000" w:rsidR="00000000" w:rsidRPr="00000000">
          <w:rPr>
            <w:rFonts w:ascii="Alef" w:cs="Alef" w:eastAsia="Alef" w:hAnsi="Alef"/>
            <w:rtl w:val="0"/>
          </w:rPr>
          <w:t xml:space="preserve"> </w:t>
        </w:r>
      </w:ins>
      <w:del w:author="הלל אלשלם" w:id="75" w:date="2017-12-15T11:14:44Z">
        <w:r w:rsidDel="00000000" w:rsidR="00000000" w:rsidRPr="00000000">
          <w:rPr>
            <w:rFonts w:ascii="Alef" w:cs="Alef" w:eastAsia="Alef" w:hAnsi="Alef"/>
            <w:rtl w:val="1"/>
          </w:rPr>
          <w:delText xml:space="preserve">המגן</w:delText>
        </w:r>
      </w:del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יכול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לדבר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ההילאים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או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לעבור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דרכי</w:t>
      </w: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 -" </w:t>
      </w:r>
      <w:r w:rsidDel="00000000" w:rsidR="00000000" w:rsidRPr="00000000">
        <w:rPr>
          <w:rFonts w:ascii="Alef" w:cs="Alef" w:eastAsia="Alef" w:hAnsi="Alef"/>
          <w:rtl w:val="1"/>
        </w:rPr>
        <w:t xml:space="preserve">זרועה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החוותה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לציין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התלמידים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המקובצים</w:t>
      </w:r>
      <w:r w:rsidDel="00000000" w:rsidR="00000000" w:rsidRPr="00000000">
        <w:rPr>
          <w:rFonts w:ascii="Alef" w:cs="Alef" w:eastAsia="Alef" w:hAnsi="Alef"/>
          <w:rtl w:val="1"/>
        </w:rPr>
        <w:t xml:space="preserve">. "</w:t>
      </w:r>
      <w:r w:rsidDel="00000000" w:rsidR="00000000" w:rsidRPr="00000000">
        <w:rPr>
          <w:rFonts w:ascii="Alef" w:cs="Alef" w:eastAsia="Alef" w:hAnsi="Alef"/>
          <w:rtl w:val="1"/>
        </w:rPr>
        <w:t xml:space="preserve">הנשיאה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הממונה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וועדת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העזר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ההגנתית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המיוחדת</w:t>
      </w:r>
      <w:r w:rsidDel="00000000" w:rsidR="00000000" w:rsidRPr="00000000">
        <w:rPr>
          <w:rFonts w:ascii="Alef" w:cs="Alef" w:eastAsia="Alef" w:hAnsi="Alef"/>
          <w:rtl w:val="1"/>
        </w:rPr>
        <w:t xml:space="preserve">!"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Fonts w:ascii="Alef" w:cs="Alef" w:eastAsia="Alef" w:hAnsi="Alef"/>
          <w:rtl w:val="1"/>
        </w:rPr>
        <w:t xml:space="preserve">ודפני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עצרה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בדרמטיות</w:t>
      </w:r>
      <w:r w:rsidDel="00000000" w:rsidR="00000000" w:rsidRPr="00000000">
        <w:rPr>
          <w:rFonts w:ascii="Alef" w:cs="Alef" w:eastAsia="Alef" w:hAnsi="Alef"/>
          <w:rtl w:val="1"/>
        </w:rPr>
        <w:t xml:space="preserve">. </w:t>
      </w:r>
      <w:r w:rsidDel="00000000" w:rsidR="00000000" w:rsidRPr="00000000">
        <w:rPr>
          <w:rFonts w:ascii="Alef" w:cs="Alef" w:eastAsia="Alef" w:hAnsi="Alef"/>
          <w:rtl w:val="1"/>
        </w:rPr>
        <w:t xml:space="preserve">הם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התאמנו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על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החלק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הזה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נוויל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שקולו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נשבר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רוצה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תיאודור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עדיין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נראה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מאיים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אבל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אנחנו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יודעים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סוזן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נועזת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שהייתה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כשתקפה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שלושה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שנה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שביעית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האויב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תוקף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תלמידי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דראקו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מאלפוי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צלול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ומצווה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כאילו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בסביבתו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הטבעית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lef" w:cs="Alef" w:eastAsia="Alef" w:hAnsi="Alef"/>
          <w:rtl w:val="1"/>
        </w:rPr>
        <w:t xml:space="preserve">"</w:t>
      </w:r>
      <w:r w:rsidDel="00000000" w:rsidR="00000000" w:rsidRPr="00000000">
        <w:rPr>
          <w:rFonts w:ascii="Alef" w:cs="Alef" w:eastAsia="Alef" w:hAnsi="Alef"/>
          <w:rtl w:val="1"/>
        </w:rPr>
        <w:t xml:space="preserve">ובית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הספר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הוגוורטס</w:t>
      </w:r>
      <w:r w:rsidDel="00000000" w:rsidR="00000000" w:rsidRPr="00000000">
        <w:rPr>
          <w:rFonts w:ascii="Alef" w:cs="Alef" w:eastAsia="Alef" w:hAnsi="Alef"/>
          <w:rtl w:val="1"/>
        </w:rPr>
        <w:t xml:space="preserve">," </w:t>
      </w:r>
      <w:r w:rsidDel="00000000" w:rsidR="00000000" w:rsidRPr="00000000">
        <w:rPr>
          <w:rFonts w:ascii="Alef" w:cs="Alef" w:eastAsia="Alef" w:hAnsi="Alef"/>
          <w:rtl w:val="1"/>
        </w:rPr>
        <w:t xml:space="preserve">אמרה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דפני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לבית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גרינגרס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מרגישה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את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דמה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בוער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כפי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שמעולם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בחייה</w:t>
      </w:r>
      <w:r w:rsidDel="00000000" w:rsidR="00000000" w:rsidRPr="00000000">
        <w:rPr>
          <w:rFonts w:ascii="Alef" w:cs="Alef" w:eastAsia="Alef" w:hAnsi="Alef"/>
          <w:rtl w:val="1"/>
        </w:rPr>
        <w:t xml:space="preserve">, "</w:t>
      </w:r>
      <w:r w:rsidDel="00000000" w:rsidR="00000000" w:rsidRPr="00000000">
        <w:rPr>
          <w:rFonts w:ascii="Alef" w:cs="Alef" w:eastAsia="Alef" w:hAnsi="Alef"/>
          <w:rtl w:val="1"/>
        </w:rPr>
        <w:t xml:space="preserve">עומד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להשיב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i w:val="1"/>
          <w:iCs/>
          <w:rtl w:val="1"/>
        </w:rPr>
        <w:t xml:space="preserve">מלחמה</w:t>
      </w:r>
      <w:r w:rsidDel="00000000" w:rsidR="00000000" w:rsidRPr="00000000">
        <w:rPr>
          <w:rFonts w:ascii="Alef" w:cs="Alef" w:eastAsia="Alef" w:hAnsi="Alef"/>
          <w:rtl w:val="0"/>
        </w:rPr>
        <w:t xml:space="preserve">."</w:t>
      </w:r>
      <w:r w:rsidDel="00000000" w:rsidR="00000000" w:rsidRPr="00000000">
        <w:rPr>
          <w:rtl w:val="0"/>
        </w:rPr>
      </w:r>
    </w:p>
    <w:p>
      <w:r>
        <w:br w:type="page"/>
      </w:r>
    </w:p>
    <w:sectPr>
      <w:headerReference r:id="rId7" w:type="default"/>
      <w:pgSz w:h="15840" w:w="12240"/>
      <w:pgMar w:bottom="1440" w:top="1440" w:left="1440" w:right="1440" w:header="0" w:footer="720"/>
      <w:pgNumType w:start="1"/>
      <w:sectPrChange w:author="דרור סולמי" w:id="0" w:date="2018-07-04T11:11:48Z">
        <w:sectPr w:rsidR="000000" w:rsidDel="000000" w:rsidRPr="000000" w:rsidSect="000000">
          <w:pgMar w:bottom="1440" w:top="1440" w:left="1440" w:right="1440" w:header="0" w:footer="720"/>
          <w:pgNumType w:start="1"/>
          <w:pgSz w:h="15840" w:w="12240"/>
        </w:sectPr>
      </w:sectPrChange>
    </w:sectPr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28"/>
          <w:szCs w:val="28"/>
        </w:rPr>
      </w:pP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1"/>
        </w:rPr>
        <w:t xml:space="preserve">פרק</w:t>
      </w:r>
      <w:r w:rsidDel="00000000" w:rsidR="00000000" w:rsidRPr="00000000">
        <w:rPr>
          <w:rFonts w:ascii="Alef" w:cs="Alef" w:eastAsia="Alef" w:hAnsi="Alef"/>
          <w:b w:val="1"/>
          <w:bCs/>
          <w:sz w:val="28"/>
          <w:szCs w:val="28"/>
          <w:rtl w:val="0"/>
        </w:rPr>
        <w:t xml:space="preserve"> 99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center"/>
        <w:rPr>
          <w:rFonts w:ascii="Lora" w:cs="Lora" w:eastAsia="Lora" w:hAnsi="Lora"/>
          <w:b w:val="1"/>
          <w:sz w:val="32"/>
          <w:szCs w:val="32"/>
        </w:rPr>
      </w:pP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תפקידים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אחרית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b w:val="1"/>
          <w:bCs/>
          <w:sz w:val="32"/>
          <w:szCs w:val="32"/>
          <w:rtl w:val="1"/>
        </w:rPr>
        <w:t xml:space="preserve">דבר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bidi w:val="1"/>
        <w:spacing w:after="200" w:line="276" w:lineRule="auto"/>
        <w:jc w:val="both"/>
        <w:rPr>
          <w:rFonts w:ascii="Lora" w:cs="Lora" w:eastAsia="Lora" w:hAnsi="Lora"/>
        </w:rPr>
      </w:pPr>
      <w:r w:rsidDel="00000000" w:rsidR="00000000" w:rsidRPr="00000000">
        <w:rPr>
          <w:rFonts w:ascii="Alef" w:cs="Alef" w:eastAsia="Alef" w:hAnsi="Alef"/>
          <w:rtl w:val="1"/>
        </w:rPr>
        <w:t xml:space="preserve">עשרה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ימים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לאחר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מכן</w:t>
      </w:r>
      <w:r w:rsidDel="00000000" w:rsidR="00000000" w:rsidRPr="00000000">
        <w:rPr>
          <w:rFonts w:ascii="Alef" w:cs="Alef" w:eastAsia="Alef" w:hAnsi="Alef"/>
          <w:rtl w:val="1"/>
        </w:rPr>
        <w:t xml:space="preserve">, </w:t>
      </w:r>
      <w:r w:rsidDel="00000000" w:rsidR="00000000" w:rsidRPr="00000000">
        <w:rPr>
          <w:rFonts w:ascii="Alef" w:cs="Alef" w:eastAsia="Alef" w:hAnsi="Alef"/>
          <w:rtl w:val="1"/>
        </w:rPr>
        <w:t xml:space="preserve">חד</w:t>
      </w:r>
      <w:r w:rsidDel="00000000" w:rsidR="00000000" w:rsidRPr="00000000">
        <w:rPr>
          <w:rFonts w:ascii="Alef" w:cs="Alef" w:eastAsia="Alef" w:hAnsi="Alef"/>
          <w:rtl w:val="1"/>
        </w:rPr>
        <w:t xml:space="preserve">-</w:t>
      </w:r>
      <w:r w:rsidDel="00000000" w:rsidR="00000000" w:rsidRPr="00000000">
        <w:rPr>
          <w:rFonts w:ascii="Alef" w:cs="Alef" w:eastAsia="Alef" w:hAnsi="Alef"/>
          <w:rtl w:val="1"/>
        </w:rPr>
        <w:t xml:space="preserve">ה</w:t>
      </w:r>
      <w:r w:rsidDel="00000000" w:rsidR="00000000" w:rsidRPr="00000000">
        <w:rPr>
          <w:rFonts w:ascii="Alef" w:cs="Alef" w:eastAsia="Alef" w:hAnsi="Alef"/>
          <w:rtl w:val="1"/>
        </w:rPr>
        <w:t xml:space="preserve">קרן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המת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הראשון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נמצא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ביער</w:t>
      </w:r>
      <w:r w:rsidDel="00000000" w:rsidR="00000000" w:rsidRPr="00000000">
        <w:rPr>
          <w:rFonts w:ascii="Alef" w:cs="Alef" w:eastAsia="Alef" w:hAnsi="Alef"/>
          <w:rtl w:val="1"/>
        </w:rPr>
        <w:t xml:space="preserve"> </w:t>
      </w:r>
      <w:r w:rsidDel="00000000" w:rsidR="00000000" w:rsidRPr="00000000">
        <w:rPr>
          <w:rFonts w:ascii="Alef" w:cs="Alef" w:eastAsia="Alef" w:hAnsi="Alef"/>
          <w:rtl w:val="1"/>
        </w:rPr>
        <w:t xml:space="preserve">האסור</w:t>
      </w:r>
      <w:r w:rsidDel="00000000" w:rsidR="00000000" w:rsidRPr="00000000">
        <w:rPr>
          <w:rFonts w:ascii="Alef" w:cs="Alef" w:eastAsia="Alef" w:hAnsi="Alef"/>
          <w:rtl w:val="1"/>
        </w:rPr>
        <w:t xml:space="preserve">.</w:t>
      </w:r>
      <w:r w:rsidDel="00000000" w:rsidR="00000000" w:rsidRPr="00000000">
        <w:rPr>
          <w:rtl w:val="0"/>
        </w:rPr>
      </w:r>
    </w:p>
    <w:p>
      <w:r>
        <w:br w:type="page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otam Federman" w:id="284" w:date="2016-08-02T18:42:56Z"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5" w:date="2020-06-04T09:50:01Z"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286" w:date="2020-06-04T10:02:41Z"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Stand aside, woman! For you I am not come, only the boy.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"Stand aside, you silly girl... stand aside, now."</w:t>
      </w:r>
    </w:p>
  </w:comment>
  <w:comment w:author="Ahiya Meislish" w:id="287" w:date="2020-06-04T10:05:33Z"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בסימני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288" w:date="2020-06-04T10:07:51Z"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89" w:date="2020-07-18T21:17:51Z"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77" w:date="2016-07-26T16:09:27Z"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mjh mjh" w:id="60" w:date="2017-06-05T15:04:06Z"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61" w:date="2017-09-29T09:22:14Z"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מוכרח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</w:p>
  </w:comment>
  <w:comment w:author="Nir Peled" w:id="62" w:date="2017-09-29T17:28:10Z"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מצויין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כורח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</w:p>
  </w:comment>
  <w:comment w:author="הלל אלשלם" w:id="63" w:date="2017-12-12T05:58:11Z"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</w:p>
  </w:comment>
  <w:comment w:author="Ahiya Meislish" w:id="64" w:date="2020-06-04T05:24:09Z"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9" w:date="2017-08-02T03:57:18Z"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חני פרוכטמן" w:id="150" w:date="2017-09-15T07:51:29Z"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uncomfortable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silence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המעיק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ציון אליאש" w:id="151" w:date="2018-01-31T10:58:15Z"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</w:p>
  </w:comment>
  <w:comment w:author="Anonymous" w:id="152" w:date="2018-06-10T14:42:54Z"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השקט</w:t>
      </w:r>
    </w:p>
  </w:comment>
  <w:comment w:author="Anonymous" w:id="153" w:date="2018-06-10T14:43:08Z"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</w:p>
  </w:comment>
  <w:comment w:author="חני פרוכטמן" w:id="154" w:date="2018-06-11T03:08:58Z"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בסמיכות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הסומך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בצירוף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תחיליות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</w:t>
      </w:r>
    </w:p>
  </w:comment>
  <w:comment w:author="נועם ימיני" w:id="155" w:date="2020-07-26T08:15:04Z"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התגובות</w:t>
      </w:r>
    </w:p>
  </w:comment>
  <w:comment w:author="נועם ימיני" w:id="156" w:date="2020-07-26T08:17:30Z"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mjh mjh" w:id="32" w:date="2017-06-05T14:58:51Z"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Nir Peled" w:id="33" w:date="2017-08-08T12:43:38Z"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mjh mjh" w:id="34" w:date="2017-08-12T19:02:24Z"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תתקן</w:t>
      </w:r>
    </w:p>
  </w:comment>
  <w:comment w:author="Nir Peled" w:id="35" w:date="2017-08-23T11:04:51Z"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לעצב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</w:p>
  </w:comment>
  <w:comment w:author="mjh mjh" w:id="36" w:date="2017-09-04T18:08:28Z"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5.</w:t>
      </w:r>
    </w:p>
  </w:comment>
  <w:comment w:author="Nir Peled" w:id="37" w:date="2017-09-04T18:47:36Z"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either must die at the hand of the other for neither can live while the other survives</w:t>
      </w:r>
    </w:p>
  </w:comment>
  <w:comment w:author="mjh mjh" w:id="38" w:date="2017-09-14T10:08:37Z"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Nir Peled" w:id="39" w:date="2017-09-14T10:17:39Z"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</w:p>
  </w:comment>
  <w:comment w:author="מתניה טהרלב" w:id="40" w:date="2017-09-14T11:25:25Z"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הבנתי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חיים לב" w:id="41" w:date="2017-09-29T09:22:16Z"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Nir Peled" w:id="42" w:date="2017-09-29T17:29:26Z"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בנוגע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Sha Gat" w:id="43" w:date="2017-12-12T18:08:11Z"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להותיר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תוכלנה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44" w:date="2017-12-12T19:08:10Z"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נרצה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כזה</w:t>
      </w:r>
    </w:p>
  </w:comment>
  <w:comment w:author="Sha Gat" w:id="45" w:date="2017-12-12T20:39:21Z"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רמז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התנגדות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עקרונית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בנשמות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46" w:date="2020-06-04T17:03:33Z"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ציון אליאש" w:id="223" w:date="2017-09-03T10:07:07Z"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נטולת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224" w:date="2017-09-03T10:56:15Z"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מעדיף</w:t>
      </w:r>
    </w:p>
  </w:comment>
  <w:comment w:author="נועם ימיני" w:id="184" w:date="2020-07-26T08:37:15Z"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eyal soifer" w:id="53" w:date="2017-04-21T19:15:01Z"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</w:p>
  </w:comment>
  <w:comment w:author="משגב יוסף" w:id="54" w:date="2017-11-12T08:27:22Z"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חיים לב" w:id="55" w:date="2017-11-12T09:01:21Z"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חלק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מהשיגעון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ככנ</w:t>
      </w:r>
    </w:p>
  </w:comment>
  <w:comment w:author="Sha Gat" w:id="56" w:date="2017-12-12T18:11:29Z"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177" w:date="2018-07-17T21:16:00Z"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תתעכבו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ההסבר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....</w:t>
      </w:r>
    </w:p>
  </w:comment>
  <w:comment w:author="Ahiya Meislish" w:id="178" w:date="2020-07-26T11:09:05Z"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מוירלית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47" w:date="2020-05-26T10:56:42Z"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precious information</w:t>
      </w:r>
    </w:p>
  </w:comment>
  <w:comment w:author="נועם ימיני" w:id="48" w:date="2020-07-26T07:16:48Z"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שעשיתם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Ahiya Meislish" w:id="118" w:date="2020-06-04T17:20:38Z"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</w:p>
  </w:comment>
  <w:comment w:author="נועם ימיני" w:id="119" w:date="2020-07-26T08:05:51Z"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solemnly swear that I am up to no good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הריני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נשבע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חגיגית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מחפש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" w:date="2020-05-26T10:42:58Z"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ּרי פישלר" w:id="16" w:date="2020-06-07T08:07:14Z"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</w:p>
  </w:comment>
  <w:comment w:author="Anonymous" w:id="260" w:date="2017-05-04T17:17:46Z"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there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defense</w:t>
      </w:r>
    </w:p>
  </w:comment>
  <w:comment w:author="Anonymous" w:id="261" w:date="2017-08-02T07:26:48Z"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62" w:date="2018-02-07T13:05:55Z"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283" w:date="2020-05-28T14:15:01Z"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accompanied by cold and darkness in association</w:t>
      </w:r>
    </w:p>
  </w:comment>
  <w:comment w:author="יאיר פרבר" w:id="157" w:date="2020-07-26T08:23:27Z"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58" w:date="2020-07-26T11:03:02Z"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נוקד</w:t>
      </w:r>
    </w:p>
  </w:comment>
  <w:comment w:author="Ahiya Meislish" w:id="159" w:date="2020-07-26T11:03:18Z"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</w:p>
  </w:comment>
  <w:comment w:author="mjh mjh" w:id="133" w:date="2017-06-05T15:21:56Z"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nonymous" w:id="134" w:date="2017-08-02T03:49:39Z"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Nir Peled" w:id="135" w:date="2017-08-23T11:15:00Z"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</w:p>
  </w:comment>
  <w:comment w:author="חיים לב" w:id="136" w:date="2017-09-29T09:22:20Z"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תחמך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</w:t>
      </w:r>
    </w:p>
  </w:comment>
  <w:comment w:author="Anonymous" w:id="96" w:date="2017-08-02T03:42:57Z"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לכאורה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97" w:date="2018-05-31T08:50:50Z"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הביטול</w:t>
      </w:r>
    </w:p>
  </w:comment>
  <w:comment w:author="מודה נסים אהרנסון" w:id="98" w:date="2018-08-27T16:26:02Z"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האקסיומה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99" w:date="2020-06-04T17:10:26Z"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דווקא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מודה נסים אהרנסון" w:id="100" w:date="2020-06-04T17:18:28Z"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101" w:date="2020-06-05T08:31:10Z"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לבטל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העדכון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02" w:date="2020-06-05T08:33:33Z"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would require a focused effort to de-update and suspect the whole garden-path of reasoning we went down based on that false assumption,</w:t>
      </w:r>
    </w:p>
  </w:comment>
  <w:comment w:author="Nir Peled" w:id="141" w:date="2017-06-04T21:33:07Z"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</w:p>
  </w:comment>
  <w:comment w:author="אורי ארליך" w:id="142" w:date="2017-07-30T18:17:35Z"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בחשבון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אינפיטיסמלי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143" w:date="2017-07-30T18:38:02Z"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רובנו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נכונה</w:t>
      </w:r>
    </w:p>
  </w:comment>
  <w:comment w:author="אורי ארליך" w:id="144" w:date="2017-07-31T10:02:10Z"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קיבלתי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במונחים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מתחומים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טכני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סטודנט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למדמ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45" w:date="2017-08-02T03:52:40Z"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וממילא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מלעיל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המקבילה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46" w:date="2017-11-12T08:45:11Z"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Yotam Federman" w:id="274" w:date="2016-08-01T18:15:17Z"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free action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רפרנס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</w:p>
  </w:comment>
  <w:comment w:author="Anonymous" w:id="275" w:date="2017-05-04T17:23:35Z"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חינם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בפסקה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אילוצים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והגבלות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פוטנציאלי</w:t>
      </w:r>
    </w:p>
  </w:comment>
  <w:comment w:author="Anonymous" w:id="276" w:date="2017-08-02T07:34:52Z"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77" w:date="2018-01-25T21:00:46Z"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כשהמדבר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רציונליסט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אלטרואיסטי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שמשתמש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האמיתיים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גולן נחליאל" w:id="297" w:date="2016-08-04T21:35:32Z"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גמור</w:t>
      </w:r>
    </w:p>
  </w:comment>
  <w:comment w:author="Anonymous" w:id="298" w:date="2017-08-02T07:54:55Z"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3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נקודות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המשמעות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99" w:date="2017-11-12T15:51:13Z"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כשחושבים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300" w:date="2018-01-25T21:23:19Z"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don't know if she even could've, if the spell would've worked for her, but when you think about, she had to try.</w:t>
      </w:r>
    </w:p>
  </w:comment>
  <w:comment w:author="חיים לב" w:id="241" w:date="2017-09-29T09:22:17Z"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נהיה</w:t>
      </w:r>
    </w:p>
  </w:comment>
  <w:comment w:author="נועם ימיני" w:id="242" w:date="2018-11-27T10:42:53Z"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הלל אלשלם" w:id="212" w:date="2018-05-31T09:25:14Z"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התעוותה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נועם ימיני" w:id="211" w:date="2018-11-27T10:22:10Z"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Yotam Federman" w:id="69" w:date="2016-07-26T15:51:24Z"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Restricted Section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70" w:date="2017-09-03T09:30:15Z"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</w:t>
      </w:r>
    </w:p>
  </w:comment>
  <w:comment w:author="נועם ימיני" w:id="71" w:date="2018-11-27T09:10:49Z"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המוגבלים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גולן נחליאל" w:id="103" w:date="2016-08-04T20:03:33Z"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04" w:date="2017-08-02T03:44:38Z"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שנקבעו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מכריע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ההיגיון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105" w:date="2018-04-21T18:26:14Z"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לקורא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יעצור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יומיומית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נגישה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לאנשים</w:t>
      </w:r>
    </w:p>
  </w:comment>
  <w:comment w:author="נועם ימיני" w:id="106" w:date="2018-08-23T19:43:04Z"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כשמיישבים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לוקחים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הצדדים</w:t>
      </w:r>
    </w:p>
  </w:comment>
  <w:comment w:author="Ahiya Meislish" w:id="107" w:date="2020-06-04T17:10:51Z"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בורר</w:t>
      </w:r>
    </w:p>
  </w:comment>
  <w:comment w:author="הלל אלשלם" w:id="147" w:date="2017-12-12T11:10:54Z"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148" w:date="2020-07-26T08:11:06Z"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להלל</w:t>
      </w:r>
    </w:p>
  </w:comment>
  <w:comment w:author="Ahiya Meislish" w:id="65" w:date="2020-06-05T12:17:48Z"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79" w:date="2017-09-29T09:22:21Z"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לגרום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האנגלי</w:t>
      </w:r>
    </w:p>
  </w:comment>
  <w:comment w:author="Ahiya Meislish" w:id="180" w:date="2020-06-04T11:55:01Z"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ִ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כלסה</w:t>
      </w:r>
    </w:p>
  </w:comment>
  <w:comment w:author="נועם ימיני" w:id="181" w:date="2020-07-26T08:35:39Z"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ביצעתי</w:t>
      </w:r>
    </w:p>
  </w:comment>
  <w:comment w:author="נועם ימיני" w:id="182" w:date="2020-07-26T08:36:05Z"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͏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</w:p>
  </w:comment>
  <w:comment w:author="נועם ימיני" w:id="183" w:date="2020-07-26T08:36:38Z"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סבבה</w:t>
      </w:r>
    </w:p>
  </w:comment>
  <w:comment w:author="נהוראי שוקרון" w:id="263" w:date="2018-07-17T22:07:57Z"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תוהה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אבדה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כדברא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באזקבאן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שההילאי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יצטרך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להתחמק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שחר רייש" w:id="264" w:date="2019-12-20T00:33:07Z"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hiya Meislish" w:id="265" w:date="2020-05-28T13:37:08Z"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גדולה</w:t>
      </w:r>
    </w:p>
  </w:comment>
  <w:comment w:author="Ahiya Meislish" w:id="266" w:date="2020-06-20T21:01:22Z"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102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רציתי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ששהששומר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בססופו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הטלתי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הקללה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ההורגת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ששנאה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</w:comment>
  <w:comment w:author="Yotam Federman" w:id="295" w:date="2016-08-02T18:45:57Z"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6" w:date="2020-06-04T09:52:58Z"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317,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Nir Peled" w:id="250" w:date="2017-09-03T11:01:47Z"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</w:p>
  </w:comment>
  <w:comment w:author="Yotam Federman" w:id="290" w:date="2016-08-02T18:43:54Z"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Ahiya Meislish" w:id="291" w:date="2020-06-04T09:50:56Z"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האזהרה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האחרונה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-"</w:t>
      </w:r>
    </w:p>
  </w:comment>
  <w:comment w:author="Ahiya Meislish" w:id="292" w:date="2020-06-04T10:07:17Z"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והשיטה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הרציונלית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give you this rare chance to flee.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"This is my last warning-"</w:t>
      </w:r>
    </w:p>
  </w:comment>
  <w:comment w:author="Ahiya Meislish" w:id="293" w:date="2020-06-04T10:07:40Z"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</w:p>
  </w:comment>
  <w:comment w:author="חיים לב" w:id="12" w:date="2017-09-29T09:22:12Z"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משמשת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בדיוק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נרפאת</w:t>
      </w:r>
    </w:p>
  </w:comment>
  <w:comment w:author="נתנאל גראזי" w:id="13" w:date="2018-10-02T15:14:02Z"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מצלצל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נועם ימיני" w:id="82" w:date="2018-11-27T09:19:51Z"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83" w:date="2018-11-27T09:19:42Z"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israel shechter" w:id="226" w:date="2016-12-19T06:27:06Z"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אימפריוס</w:t>
      </w:r>
    </w:p>
  </w:comment>
  <w:comment w:author="Anonymous" w:id="254" w:date="2018-01-25T20:50:58Z"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שליליים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פסיבית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255" w:date="2018-01-25T20:53:06Z"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means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certain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which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prevents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renewing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employment</w:t>
      </w:r>
    </w:p>
  </w:comment>
  <w:comment w:author="Anonymous" w:id="256" w:date="2018-01-25T20:53:49Z"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להגיד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שיתכן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מעצמו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</w:p>
  </w:comment>
  <w:comment w:author="הלל אלשלם" w:id="257" w:date="2018-09-08T21:17:14Z"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ביטחון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מאיתנו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העסקתו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258" w:date="2018-10-15T09:49:10Z"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מעדיפה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בעקיפין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שניאלץ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אקטיבית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פוליטיקלי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קורקט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259" w:date="2018-10-16T05:13:46Z"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סידרתי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מתכוונת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</w:t>
      </w:r>
    </w:p>
  </w:comment>
  <w:comment w:author="חיים לב" w:id="202" w:date="2017-09-29T09:22:13Z"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צל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קאגה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בונשין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וטסו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איזכור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לנארוטו</w:t>
      </w:r>
    </w:p>
  </w:comment>
  <w:comment w:author="חיים לב" w:id="187" w:date="2017-09-29T09:22:13Z"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משגב יוסף" w:id="188" w:date="2017-11-12T12:33:32Z"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189" w:date="2017-11-12T12:33:47Z"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</w:p>
  </w:comment>
  <w:comment w:author="נהוראי שוקרון" w:id="190" w:date="2018-07-17T21:21:13Z"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Ahiya Meislish" w:id="191" w:date="2020-05-26T21:32:03Z"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 slightly away from where it had almost pointed at Harry,</w:t>
      </w:r>
    </w:p>
  </w:comment>
  <w:comment w:author="Ahiya Meislish" w:id="192" w:date="2020-05-26T21:35:04Z"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3" w:date="2020-07-26T08:41:56Z"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כמעט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הצביע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</w:p>
  </w:comment>
  <w:comment w:author="נועם ימיני" w:id="194" w:date="2020-07-26T08:43:09Z"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התבססתי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הופך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מורכב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מסורבל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moved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away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בעצם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שנהוראי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דרור אלקנה וינברג" w:id="160" w:date="2018-10-15T07:01:12Z"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פירחש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</w:p>
  </w:comment>
  <w:comment w:author="Anonymous" w:id="161" w:date="2018-10-29T06:37:06Z"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תקרא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ולדביט</w:t>
      </w:r>
    </w:p>
  </w:comment>
  <w:comment w:author="דרור אלקנה וינברג" w:id="162" w:date="2018-10-29T06:53:57Z"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nonymous" w:id="163" w:date="2019-12-19T22:32:31Z"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אפריקני</w:t>
      </w:r>
    </w:p>
  </w:comment>
  <w:comment w:author="דרור אלקנה וינברג" w:id="164" w:date="2019-12-20T09:09:18Z"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ולדביסט</w:t>
      </w:r>
    </w:p>
  </w:comment>
  <w:comment w:author="Ahiya Meislish" w:id="165" w:date="2020-05-26T18:11:29Z"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6" w:date="2020-07-26T08:31:53Z"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היחיד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little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fuzzy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איזושהי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wildebeest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לשקף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מבטא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מסויימת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ילדותית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7" w:date="2020-07-26T11:04:35Z"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לשאול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יודקובסקי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 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נועם ימיני" w:id="168" w:date="2020-07-26T11:13:15Z"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בהחלט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מאמין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ישמח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:)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בפייסבוק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69" w:date="2020-07-26T12:36:08Z"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פניתי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Yonatan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70" w:date="2020-07-26T16:35:00Z"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לגיטימיות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לגמרי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nonymous" w:id="281" w:date="2016-12-08T12:32:23Z"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82" w:date="2017-09-03T10:33:29Z"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הרחמים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חופשי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</w:p>
  </w:comment>
  <w:comment w:author="חיים לב" w:id="220" w:date="2017-09-29T09:22:12Z"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סימן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נוסף</w:t>
      </w:r>
    </w:p>
  </w:comment>
  <w:comment w:author="Nir Peled" w:id="218" w:date="2017-06-05T05:02:05Z"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באבקה</w:t>
      </w:r>
    </w:p>
  </w:comment>
  <w:comment w:author="חיים לב" w:id="239" w:date="2017-09-29T09:22:11Z"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מיותרת</w:t>
      </w:r>
    </w:p>
  </w:comment>
  <w:comment w:author="חיים לב" w:id="219" w:date="2017-09-29T09:22:15Z"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הסימן</w:t>
      </w:r>
    </w:p>
  </w:comment>
  <w:comment w:author="eyal soifer" w:id="203" w:date="2017-07-16T16:59:33Z"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נועם ימיני" w:id="66" w:date="2020-07-26T07:33:11Z"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חוזר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הדבר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הוכחה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במתמטיקה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בשימוש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0" w:date="2020-07-26T07:15:07Z"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מדינה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קטנה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</w:p>
  </w:comment>
  <w:comment w:author="ציון אליאש" w:id="253" w:date="2018-10-15T09:47:16Z"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צועק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נסחו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פרודוקטיבית</w:t>
      </w:r>
    </w:p>
  </w:comment>
  <w:comment w:author="Ahiya Meislish" w:id="209" w:date="2020-05-27T11:09:19Z"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זריז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גולן נחליאל" w:id="67" w:date="2016-08-04T19:38:44Z"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לאיט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68" w:date="2020-07-26T07:33:56Z"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בזהירות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ודה נסים אהרנסון" w:id="72" w:date="2018-08-27T16:04:48Z"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רשמית</w:t>
      </w:r>
    </w:p>
  </w:comment>
  <w:comment w:author="נועם ימיני" w:id="73" w:date="2020-07-26T07:31:25Z"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פורמלית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ציון אליאש" w:id="171" w:date="2018-10-15T08:29:59Z"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נלאית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ציון אליאש" w:id="208" w:date="2018-10-15T08:49:11Z"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תשובה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תבלה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בציד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קוסמי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ותראה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לנסח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שהדמיון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יבלוט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85" w:date="2020-05-26T21:20:59Z"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we may as well assume that he is</w:t>
      </w:r>
    </w:p>
  </w:comment>
  <w:comment w:author="Ahiya Meislish" w:id="186" w:date="2020-05-26T21:22:07Z"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ידיד</w:t>
      </w:r>
    </w:p>
  </w:comment>
  <w:comment w:author="Anonymous" w:id="214" w:date="2016-09-14T10:31:08Z"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68" w:date="2017-08-02T07:29:21Z"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לאמא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</w:p>
  </w:comment>
  <w:comment w:author="ציון אליאש" w:id="269" w:date="2017-09-03T10:28:14Z"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נמאס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מהזחת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הניקוד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הפונט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</w:p>
  </w:comment>
  <w:comment w:author="משגב יוסף" w:id="270" w:date="2017-11-12T15:36:22Z"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נועם ימיני" w:id="271" w:date="2018-11-27T11:00:01Z"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ההזחה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בעריכה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ניקדתי</w:t>
      </w:r>
    </w:p>
  </w:comment>
  <w:comment w:author="נועם ימיני" w:id="213" w:date="2018-11-27T10:27:54Z"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signature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sign</w:t>
      </w:r>
    </w:p>
  </w:comment>
  <w:comment w:author="Anonymous" w:id="272" w:date="2017-08-02T07:30:16Z"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לחזור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273" w:date="2018-02-07T13:18:33Z"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לרצות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כושל</w:t>
      </w:r>
    </w:p>
  </w:comment>
  <w:comment w:author="Ahiya Meislish" w:id="201" w:date="2020-05-26T22:33:22Z"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tiger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טיגריס</w:t>
      </w:r>
    </w:p>
  </w:comment>
  <w:comment w:author="Anonymous" w:id="221" w:date="2017-08-02T05:41:23Z"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</w:p>
  </w:comment>
  <w:comment w:author="חיים לב" w:id="222" w:date="2017-09-29T09:22:17Z"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החיבור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הוספה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שכוייח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להחלפה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דרך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אגב</w:t>
      </w:r>
    </w:p>
  </w:comment>
  <w:comment w:author="Anonymous" w:id="204" w:date="2017-08-03T21:35:34Z"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בגירסה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לקסם</w:t>
      </w:r>
    </w:p>
  </w:comment>
  <w:comment w:author="Anonymous" w:id="205" w:date="2019-12-19T23:32:25Z"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בשאר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שחר רייש" w:id="206" w:date="2019-12-19T23:40:11Z"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צודק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שממשיכים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לקרוא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07" w:date="2020-05-27T10:41:10Z"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57" w:date="2016-12-08T07:52:52Z"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מקורות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תסכול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58" w:date="2018-07-17T19:27:21Z"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"?</w:t>
      </w:r>
    </w:p>
  </w:comment>
  <w:comment w:author="נועם ימיני" w:id="59" w:date="2018-08-23T18:22:12Z"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הקודם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</w:p>
  </w:comment>
  <w:comment w:author="Ahiya Meislish" w:id="249" w:date="2020-05-28T12:59:05Z"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 had never left his hand since the moment he'd entered the room</w:t>
      </w:r>
    </w:p>
  </w:comment>
  <w:comment w:author="Ahiya Meislish" w:id="294" w:date="2020-05-28T14:19:17Z"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he was dropping a pose</w:t>
      </w:r>
    </w:p>
  </w:comment>
  <w:comment w:author="חיים לב" w:id="227" w:date="2017-09-29T09:22:19Z"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בהמשך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נצרך</w:t>
      </w:r>
    </w:p>
  </w:comment>
  <w:comment w:author="Yotam Federman" w:id="90" w:date="2016-07-27T15:24:42Z"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phylactery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תפילין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שהנשמה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נמצאת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בחפץ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Nir Peled" w:id="91" w:date="2016-12-11T13:34:43Z"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מתורגם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במבוכים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ודרקונים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יאיר פרבר" w:id="92" w:date="2017-05-26T07:51:31Z"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nonymous" w:id="93" w:date="2017-07-16T12:28:31Z"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</w:p>
  </w:comment>
  <w:comment w:author="Nir Peled" w:id="94" w:date="2020-03-16T10:37:33Z"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"</w:t>
      </w:r>
    </w:p>
  </w:comment>
  <w:comment w:author="Yotam Federman" w:id="95" w:date="2016-07-27T15:30:27Z"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read-only</w:t>
      </w:r>
    </w:p>
  </w:comment>
  <w:comment w:author="Yotam Federman" w:id="84" w:date="2016-07-26T16:58:40Z"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Twenty Questions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קוראים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רווח</w:t>
      </w:r>
    </w:p>
  </w:comment>
  <w:comment w:author="גולן נחליאל" w:id="85" w:date="2016-08-04T19:53:58Z"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עשרים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אצלנו</w:t>
      </w:r>
    </w:p>
  </w:comment>
  <w:comment w:author="ציון אליאש" w:id="86" w:date="2017-09-03T09:34:46Z"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+1</w:t>
      </w:r>
    </w:p>
  </w:comment>
  <w:comment w:author="משגב יוסף" w:id="87" w:date="2017-11-12T08:36:29Z"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</w:p>
  </w:comment>
  <w:comment w:author="הלל אלשלם" w:id="88" w:date="2017-12-12T10:50:30Z"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גולן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וציון</w:t>
      </w:r>
    </w:p>
  </w:comment>
  <w:comment w:author="נועם ימיני" w:id="89" w:date="2018-11-27T09:37:33Z"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לגולן</w:t>
      </w:r>
    </w:p>
  </w:comment>
  <w:comment w:author="Ahiya Meislish" w:id="198" w:date="2020-05-26T21:50:32Z"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ghouls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Orit Mashmush" w:id="197" w:date="2018-04-21T18:45:26Z"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כשמוסיפים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פרנואידי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כאילו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שמפחדים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שרודפים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</w:p>
  </w:comment>
  <w:comment w:author="Anonymous" w:id="234" w:date="2017-08-02T06:14:27Z"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נירמנגרד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לוודא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ולספרים</w:t>
      </w:r>
    </w:p>
  </w:comment>
  <w:comment w:author="Nir Peled" w:id="238" w:date="2017-09-06T14:44:14Z"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ידית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הכיסא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החרוט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בתחילת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הפרק</w:t>
      </w:r>
    </w:p>
  </w:comment>
  <w:comment w:author="Anonymous" w:id="243" w:date="2017-08-02T06:51:52Z"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קווירל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בטוח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שהכרחי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מדויקת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44" w:date="2017-08-02T06:52:12Z"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התאמה</w:t>
      </w:r>
    </w:p>
  </w:comment>
  <w:comment w:author="משגב יוסף" w:id="245" w:date="2017-11-12T13:07:24Z"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46" w:date="2020-05-28T12:39:48Z"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behind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35</w:t>
      </w:r>
    </w:p>
  </w:comment>
  <w:comment w:author="Ahiya Meislish" w:id="247" w:date="2020-05-28T12:40:53Z"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למסכה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Ahiya Meislish" w:id="199" w:date="2020-05-26T21:47:39Z"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Troll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נמוך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קדחת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</w:t>
      </w:r>
    </w:p>
  </w:comment>
  <w:comment w:author="אביה שמרלינג" w:id="267" w:date="2018-02-07T13:12:44Z"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קביל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תחבירית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להטיל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חייהם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שניהם</w:t>
      </w:r>
    </w:p>
  </w:comment>
  <w:comment w:author="נועם ימיני" w:id="237" w:date="2018-11-27T10:40:17Z"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</w:p>
  </w:comment>
  <w:comment w:author="Ahiya Meislish" w:id="278" w:date="2020-05-28T13:35:40Z"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יכול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באופן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משכנע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להופיע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להתגלות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כדיוויד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מונרו</w:t>
      </w:r>
    </w:p>
  </w:comment>
  <w:comment w:author="משגב יוסף" w:id="29" w:date="2017-11-12T08:24:07Z"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עילג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הנבחר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*)</w:t>
      </w:r>
    </w:p>
  </w:comment>
  <w:comment w:author="משגב יוסף" w:id="30" w:date="2017-11-12T08:25:03Z"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ונולדתי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31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</w:comment>
  <w:comment w:author="Ahiya Meislish" w:id="31" w:date="2020-06-04T16:56:08Z"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חיים לב" w:id="215" w:date="2017-09-29T09:22:17Z"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</w:t>
      </w:r>
    </w:p>
  </w:comment>
  <w:comment w:author="משגב יוסף" w:id="216" w:date="2017-11-12T12:53:44Z"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שגב יוסף" w:id="200" w:date="2017-11-12T12:38:10Z"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פורעי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חוק</w:t>
      </w:r>
    </w:p>
  </w:comment>
  <w:comment w:author="חיים לב" w:id="217" w:date="2017-09-29T09:22:16Z"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</w:t>
      </w:r>
    </w:p>
  </w:comment>
  <w:comment w:author="משגב יוסף" w:id="78" w:date="2017-11-12T08:33:22Z"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*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החשאיים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* . 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השושואיסטים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אאכ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ציון אליאש" w:id="79" w:date="2017-11-12T13:14:56Z"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ביה שמרלינג" w:id="80" w:date="2018-01-31T09:57:27Z"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המשתיקים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</w:t>
      </w:r>
    </w:p>
  </w:comment>
  <w:comment w:author="דרור אלקנה וינברג" w:id="81" w:date="2018-10-15T06:45:24Z"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</w:p>
  </w:comment>
  <w:comment w:author="משגב יוסף" w:id="195" w:date="2017-11-12T12:34:51Z"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הלר</w:t>
      </w:r>
    </w:p>
  </w:comment>
  <w:comment w:author="ציון אליאש" w:id="196" w:date="2018-10-15T08:41:18Z"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למישהו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מלכוד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22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hiya Meislish" w:id="236" w:date="2020-05-28T12:12:00Z"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solemn</w:t>
      </w:r>
    </w:p>
  </w:comment>
  <w:comment w:author="Ahiya Meislish" w:id="235" w:date="2020-05-28T12:11:43Z"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ancient wizened master</w:t>
      </w:r>
    </w:p>
  </w:comment>
  <w:comment w:author="משגב יוסף" w:id="137" w:date="2017-11-12T08:45:31Z"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לנקד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</w:p>
  </w:comment>
  <w:comment w:author="Nir Peled" w:id="138" w:date="2017-11-12T11:26:01Z"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מתאים</w:t>
      </w:r>
    </w:p>
  </w:comment>
  <w:comment w:author="נועם ימיני" w:id="139" w:date="2018-11-27T09:47:48Z"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-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שמציבה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</w:comment>
  <w:comment w:author="Ahiya Meislish" w:id="140" w:date="2020-06-04T17:25:31Z"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מציבה</w:t>
      </w:r>
    </w:p>
  </w:comment>
  <w:comment w:author="נועם ימיני" w:id="74" w:date="2018-11-27T09:14:13Z"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נועם ימיני" w:id="75" w:date="2020-07-26T07:38:07Z"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</w:t>
      </w:r>
    </w:p>
  </w:comment>
  <w:comment w:author="מנחם כהן" w:id="210" w:date="2016-10-07T12:06:51Z"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</w:p>
  </w:comment>
  <w:comment w:author="Yotam Federman" w:id="17" w:date="2016-07-25T20:05:47Z"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8" w:date="2017-06-05T15:01:19Z"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9" w:date="2017-08-01T22:17:46Z"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20" w:date="2017-08-01T22:18:18Z"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21" w:date="2017-09-03T15:20:47Z"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2" w:date="2017-09-03T15:23:10Z"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23" w:date="2017-09-04T18:07:45Z"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24" w:date="2017-09-06T19:11:37Z"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25" w:date="2017-12-25T03:48:30Z"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26" w:date="2018-07-17T19:25:42Z"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27" w:date="2020-06-04T05:22:07Z"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28" w:date="2020-06-05T09:04:41Z"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Yotam Federman" w:id="121" w:date="2016-07-25T20:05:47Z"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28</w:t>
      </w:r>
    </w:p>
  </w:comment>
  <w:comment w:author="mjh mjh" w:id="122" w:date="2017-06-05T15:01:19Z"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לנבואה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Anonymous" w:id="123" w:date="2017-08-01T22:17:46Z"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לבדוק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תאימות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ובנוסף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נראה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כנקודת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מוצא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nonymous" w:id="124" w:date="2017-08-01T22:18:18Z"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להתאים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לריאן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פאלת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ורן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מתישהו</w:t>
      </w:r>
    </w:p>
  </w:comment>
  <w:comment w:author="כוכב הבוקר מורגנשטרן" w:id="125" w:date="2017-09-03T15:20:47Z"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לפחות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ההתחלה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:"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6" w:date="2017-09-03T15:23:10Z"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להיצמד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</w:p>
  </w:comment>
  <w:comment w:author="mjh mjh" w:id="127" w:date="2017-09-04T18:07:45Z"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עכשיו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בדקתי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כוכב הבוקר מורגנשטרן" w:id="128" w:date="2017-09-06T19:11:37Z"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מהציטוטים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
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
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בתאריך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4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בספטמבר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2017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בשעה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21:12,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צחי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יסלזון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Google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 &lt;</w:t>
      </w:r>
    </w:p>
  </w:comment>
  <w:comment w:author="הלל צרי" w:id="129" w:date="2017-12-25T03:48:30Z"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</w:p>
  </w:comment>
  <w:comment w:author="נהוראי שוקרון" w:id="130" w:date="2018-07-17T19:25:42Z"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ההיא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זוכר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),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חשוב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משמעויות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ניתן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מהניסוח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!</w:t>
      </w:r>
    </w:p>
  </w:comment>
  <w:comment w:author="Ahiya Meislish" w:id="131" w:date="2020-06-04T05:22:07Z"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הבוקר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הציטוט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המדוייק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לחיות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ימשיך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5,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 858-859)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לצטט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פוטר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שינויים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מכוונים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either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destroy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remnant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of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other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those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two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different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spirits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cannot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exist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same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world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להעיר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Ahiya Meislish" w:id="132" w:date="2020-06-05T09:04:41Z"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בספר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המודפס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שבכוחו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להביס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ובא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כבר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פעמים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יוולד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בשלהי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החודש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השביעי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..."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יסמן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כשווה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קולו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סוורוס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סנייפ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גורם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לקפוץ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בכיסאה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לשיקויים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גבוה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ומאיים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ברשותו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יעמוד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כוח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שאדון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האופל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יושמד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השני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יוותר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זכר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נפשות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יוכלו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להתקיים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באותו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העולם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."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בסדר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נהוראי שוקרון" w:id="251" w:date="2018-07-17T21:59:13Z"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להציב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ציון אליאש" w:id="252" w:date="2018-10-15T09:46:36Z"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ַ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ֵּ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Yotam Federman" w:id="49" w:date="2016-07-25T20:10:38Z"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שבתרגום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לראות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עובד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ורי שיפמן" w:id="50" w:date="2017-03-29T12:13:45Z"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הגיונית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שההורים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חמקו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נולד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האפשרות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ממנו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מוסב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עליו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וולדמורט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ודוחה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לוגית</w:t>
      </w:r>
    </w:p>
  </w:comment>
  <w:comment w:author="Orit Mashmush" w:id="51" w:date="2018-04-21T17:48:51Z"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להסביר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בקריאה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ראשונית</w:t>
      </w:r>
    </w:p>
  </w:comment>
  <w:comment w:author="Ahiya Meislish" w:id="52" w:date="2020-06-05T12:15:36Z"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Ahiya Meislish" w:id="116" w:date="2020-06-04T17:15:02Z"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</w:p>
  </w:comment>
  <w:comment w:author="נועם ימיני" w:id="117" w:date="2020-07-26T08:03:22Z"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ציון אליאש" w:id="279" w:date="2017-09-03T10:31:59Z"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אמיר גרויסמן" w:id="280" w:date="2018-05-01T16:45:56Z"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נמחק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240" w:date="2017-08-17T09:07:08Z"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שהוסתרו</w:t>
      </w:r>
    </w:p>
  </w:comment>
  <w:comment w:author="נועם ימיני" w:id="120" w:date="2020-07-26T08:08:22Z"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למחשבות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פיסוק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קצת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מסודרות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מראש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Orit Mashmush" w:id="248" w:date="2018-04-22T16:41:09Z"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עדיף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</w:p>
  </w:comment>
  <w:comment w:author="שחר רייש" w:id="228" w:date="2019-12-20T00:10:00Z"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???</w:t>
      </w:r>
    </w:p>
  </w:comment>
  <w:comment w:author="Anonymous" w:id="225" w:date="2017-08-02T05:55:45Z"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מאלפוי</w:t>
      </w:r>
    </w:p>
  </w:comment>
  <w:comment w:author="Anonymous" w:id="172" w:date="2017-08-02T04:00:56Z"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משפחתי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יוסף רוזנברג" w:id="173" w:date="2017-08-17T08:38:52Z"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הוא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מפורסם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במיתולוגיה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הנוצרית</w:t>
      </w:r>
    </w:p>
  </w:comment>
  <w:comment w:author="כוכב הבוקר מורגנשטרן" w:id="174" w:date="2017-09-03T15:45:25Z"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להכניס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הסבר</w:t>
      </w:r>
    </w:p>
  </w:comment>
  <w:comment w:author="ציון אליאש" w:id="175" w:date="2018-01-31T10:59:18Z"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הכוונה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לאליסטר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קראולי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https://he.wikipedia.org/wiki/%D7%90%D7%9C%D7%99%D7%A1%D7%98%D7%A8_%D7%A7%D7%A8%D7%90%D7%95%D7%9C%D7%99</w:t>
      </w:r>
    </w:p>
  </w:comment>
  <w:comment w:author="נהוראי שוקרון" w:id="176" w:date="2018-07-17T21:11:39Z"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...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נשמע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08" w:date="2016-08-10T23:24:36Z"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חיפוש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בויקיפדיה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מגלה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קשור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הגאוצנטרי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נכתב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...</w:t>
      </w:r>
    </w:p>
  </w:comment>
  <w:comment w:author="Anonymous" w:id="109" w:date="2017-01-22T08:14:45Z"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מספיק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</w:p>
  </w:comment>
  <w:comment w:author="Carmel Hadar" w:id="110" w:date="2017-05-24T22:07:18Z"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חושב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מתייחס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עניין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אורי ארליך" w:id="111" w:date="2017-07-30T18:14:30Z"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ביטוי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מסלולי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הלכת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כאשר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הארץ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במרכז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שאתה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מודל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שמכיל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הרבה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מעגלים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לפתור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הבעיה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משגב יוסף" w:id="112" w:date="2017-11-12T08:42:36Z"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וואו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הזכרת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שיעורים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בהיסטוריה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הפיזיקה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והסברת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טוב</w:t>
      </w:r>
    </w:p>
  </w:comment>
  <w:comment w:author="Ahiya Meislish" w:id="113" w:date="2020-06-04T17:13:45Z"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מסכים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כרמל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מאוד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לעשות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אנחנו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סה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"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מתרגמים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שום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הצדקה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לשנות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נועם ימיני" w:id="114" w:date="2020-07-26T08:03:09Z"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לאחיה</w:t>
      </w:r>
    </w:p>
  </w:comment>
  <w:comment w:author="יאיר פרבר" w:id="115" w:date="2020-07-26T08:23:29Z"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הרעיון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גילוי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ראיה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חדשה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כוכבים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נעים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במעגל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מושלם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הצריך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להוסיף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עוד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אפיצקלים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שקורה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Roy Schwartz Tichon" w:id="1" w:date="2016-08-10T22:57:54Z"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Sha Gat" w:id="2" w:date="2016-08-13T09:10:36Z"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Shehla</w:t>
      </w:r>
    </w:p>
  </w:comment>
  <w:comment w:author="Roy Schwartz Tichon" w:id="3" w:date="2016-08-13T09:17:49Z"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מובן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משנה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מנקד</w:t>
      </w:r>
    </w:p>
  </w:comment>
  <w:comment w:author="Anonymous" w:id="4" w:date="2017-05-04T14:27:40Z"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מכיר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שנפטרה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מבוגרת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שמה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יודע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עברי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יהודי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לדעתי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להשאיר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ולנקד</w:t>
      </w:r>
    </w:p>
  </w:comment>
  <w:comment w:author="מאיר כהן" w:id="5" w:date="2017-05-07T18:13:08Z"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הידוע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כותבים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</w:p>
  </w:comment>
  <w:comment w:author="יאיר פרבר" w:id="6" w:date="2017-05-26T07:20:38Z"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מבינים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ככה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הלל אלשלם" w:id="7" w:date="2018-05-31T08:28:26Z"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'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'?</w:t>
      </w:r>
    </w:p>
  </w:comment>
  <w:comment w:author="Anonymous" w:id="8" w:date="2020-07-26T06:55:31Z"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לכתוב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ָ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קמץ</w:t>
      </w:r>
    </w:p>
  </w:comment>
  <w:comment w:author="נועם ימיני" w:id="9" w:date="2020-07-26T06:57:09Z"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אני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הייתי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מחובר</w:t>
      </w:r>
    </w:p>
  </w:comment>
  <w:comment w:author="Ahiya Meislish" w:id="10" w:date="2020-07-26T11:22:38Z"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-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שיה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ְ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לה</w:t>
      </w:r>
    </w:p>
  </w:comment>
  <w:comment w:author="נועם ימיני" w:id="11" w:date="2020-07-26T11:30:24Z"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אוקיי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הראשון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יפה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מקבל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יוסף רוזנברג" w:id="229" w:date="2017-08-17T09:04:07Z"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באמת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כדי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למנוע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כפילות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מילה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)</w:t>
      </w:r>
    </w:p>
  </w:comment>
  <w:comment w:author="משגב יוסף" w:id="230" w:date="2017-11-12T12:59:37Z"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איך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?</w:t>
      </w:r>
    </w:p>
  </w:comment>
  <w:comment w:author="משגב יוסף" w:id="231" w:date="2017-11-12T13:03:31Z"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במקור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שתיהן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honestly</w:t>
      </w:r>
    </w:p>
  </w:comment>
  <w:comment w:author="Ahiya Meislish" w:id="76" w:date="2020-05-26T11:37:15Z"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בעברית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נהוג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לומר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הפוך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אחד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למאה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לא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מסתדר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עם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המשפט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</w:comment>
  <w:comment w:author="Sha Gat" w:id="14" w:date="2017-12-12T16:20:48Z"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כפי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שנסחת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זאת</w:t>
      </w:r>
    </w:p>
  </w:comment>
  <w:comment w:author="יוסף רוזנברג" w:id="232" w:date="2017-08-17T09:04:31Z"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זה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?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אולי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פשוט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למחוק</w:t>
      </w:r>
    </w:p>
  </w:comment>
  <w:comment w:author="משגב יוסף" w:id="233" w:date="2017-11-12T13:04:36Z"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בגלל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דמבלדור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כך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גם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1"/>
        </w:rPr>
        <w:t xml:space="preserve">באנגלית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him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])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lef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